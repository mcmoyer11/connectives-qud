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4D41" w14:textId="308F1A09" w:rsidR="00036B05" w:rsidRDefault="00036B05" w:rsidP="0076441F">
      <w:pPr>
        <w:rPr>
          <w:color w:val="000000" w:themeColor="text1"/>
        </w:rPr>
      </w:pPr>
    </w:p>
    <w:p w14:paraId="7CE68EED" w14:textId="34061B20" w:rsidR="00A37960" w:rsidRDefault="00A37960" w:rsidP="0076441F">
      <w:pPr>
        <w:rPr>
          <w:color w:val="000000" w:themeColor="text1"/>
        </w:rPr>
      </w:pPr>
    </w:p>
    <w:p w14:paraId="694B6C5F" w14:textId="0D8958DF" w:rsidR="00A37960" w:rsidRPr="00A37960" w:rsidRDefault="00A37960" w:rsidP="0076441F">
      <w:pPr>
        <w:rPr>
          <w:color w:val="000000" w:themeColor="text1"/>
          <w:sz w:val="32"/>
          <w:szCs w:val="32"/>
        </w:rPr>
      </w:pPr>
    </w:p>
    <w:p w14:paraId="69232D1D" w14:textId="0586A408" w:rsidR="00A37960" w:rsidRPr="00A37960" w:rsidRDefault="00A37960" w:rsidP="0076441F">
      <w:pPr>
        <w:rPr>
          <w:color w:val="000000" w:themeColor="text1"/>
          <w:sz w:val="32"/>
          <w:szCs w:val="32"/>
        </w:rPr>
      </w:pPr>
    </w:p>
    <w:p w14:paraId="4F349F58" w14:textId="77777777" w:rsidR="00A37960" w:rsidRPr="00A37960" w:rsidRDefault="00A37960" w:rsidP="00A37960">
      <w:pPr>
        <w:jc w:val="center"/>
        <w:rPr>
          <w:b/>
          <w:sz w:val="32"/>
          <w:szCs w:val="32"/>
        </w:rPr>
      </w:pPr>
      <w:r w:rsidRPr="00A37960">
        <w:rPr>
          <w:b/>
          <w:sz w:val="32"/>
          <w:szCs w:val="32"/>
        </w:rPr>
        <w:t xml:space="preserve">Manual of Discourse Markers in Romance </w:t>
      </w:r>
    </w:p>
    <w:p w14:paraId="194F6900" w14:textId="167BF148" w:rsidR="00A37960" w:rsidRDefault="00A37960" w:rsidP="0076441F">
      <w:pPr>
        <w:rPr>
          <w:color w:val="000000" w:themeColor="text1"/>
        </w:rPr>
      </w:pPr>
    </w:p>
    <w:p w14:paraId="2BE40730" w14:textId="65F48078" w:rsidR="00A37960" w:rsidRDefault="00A37960" w:rsidP="0076441F">
      <w:pPr>
        <w:rPr>
          <w:color w:val="000000" w:themeColor="text1"/>
        </w:rPr>
      </w:pPr>
    </w:p>
    <w:p w14:paraId="6FF17919" w14:textId="1DBF9770" w:rsidR="00A37960" w:rsidRDefault="00A37960" w:rsidP="0076441F">
      <w:pPr>
        <w:rPr>
          <w:color w:val="000000" w:themeColor="text1"/>
        </w:rPr>
      </w:pPr>
    </w:p>
    <w:p w14:paraId="5A217821" w14:textId="510A7F07" w:rsidR="00A37960" w:rsidRDefault="00A37960" w:rsidP="0076441F">
      <w:pPr>
        <w:rPr>
          <w:color w:val="000000" w:themeColor="text1"/>
        </w:rPr>
      </w:pPr>
    </w:p>
    <w:p w14:paraId="1AB7FEBF" w14:textId="1FB498A4" w:rsidR="00A37960" w:rsidRDefault="00A37960" w:rsidP="0076441F">
      <w:pPr>
        <w:rPr>
          <w:color w:val="000000" w:themeColor="text1"/>
        </w:rPr>
      </w:pPr>
    </w:p>
    <w:p w14:paraId="6E508858" w14:textId="228B7DB9" w:rsidR="00A37960" w:rsidRDefault="00A37960" w:rsidP="0076441F">
      <w:pPr>
        <w:rPr>
          <w:color w:val="000000" w:themeColor="text1"/>
        </w:rPr>
      </w:pPr>
    </w:p>
    <w:p w14:paraId="5C62EF75" w14:textId="1D8801D6" w:rsidR="00A37960" w:rsidRDefault="00A37960" w:rsidP="00A37960">
      <w:pPr>
        <w:jc w:val="center"/>
        <w:rPr>
          <w:color w:val="000000" w:themeColor="text1"/>
        </w:rPr>
      </w:pPr>
      <w:r>
        <w:rPr>
          <w:color w:val="000000" w:themeColor="text1"/>
        </w:rPr>
        <w:t xml:space="preserve">Chapter 15 </w:t>
      </w:r>
    </w:p>
    <w:p w14:paraId="5E5FD0AA" w14:textId="791EF9D8" w:rsidR="00A37960" w:rsidRDefault="00A37960" w:rsidP="00A37960">
      <w:pPr>
        <w:jc w:val="center"/>
        <w:rPr>
          <w:color w:val="000000" w:themeColor="text1"/>
        </w:rPr>
      </w:pPr>
      <w:r w:rsidRPr="008B6006">
        <w:t xml:space="preserve">Discourse </w:t>
      </w:r>
      <w:r w:rsidRPr="00C80669">
        <w:t>markers</w:t>
      </w:r>
      <w:r w:rsidRPr="008B6006">
        <w:t xml:space="preserve"> and psycholinguistic processing</w:t>
      </w:r>
    </w:p>
    <w:p w14:paraId="2E7F9281" w14:textId="05BB4211" w:rsidR="00A37960" w:rsidRDefault="00A37960" w:rsidP="0076441F">
      <w:pPr>
        <w:rPr>
          <w:color w:val="000000" w:themeColor="text1"/>
        </w:rPr>
      </w:pPr>
    </w:p>
    <w:p w14:paraId="7BE2390C" w14:textId="21062B40" w:rsidR="00A37960" w:rsidRDefault="00A37960" w:rsidP="00A37960">
      <w:pPr>
        <w:jc w:val="center"/>
        <w:rPr>
          <w:color w:val="000000" w:themeColor="text1"/>
        </w:rPr>
      </w:pPr>
      <w:r>
        <w:rPr>
          <w:color w:val="000000" w:themeColor="text1"/>
        </w:rPr>
        <w:t>Draft</w:t>
      </w:r>
    </w:p>
    <w:p w14:paraId="5AE54B78" w14:textId="298D1363" w:rsidR="00A37960" w:rsidRDefault="00A37960" w:rsidP="0076441F">
      <w:pPr>
        <w:rPr>
          <w:color w:val="000000" w:themeColor="text1"/>
        </w:rPr>
      </w:pPr>
    </w:p>
    <w:p w14:paraId="242D79CF" w14:textId="7FA6C08E" w:rsidR="00A37960" w:rsidRDefault="00A37960" w:rsidP="0076441F">
      <w:pPr>
        <w:rPr>
          <w:color w:val="000000" w:themeColor="text1"/>
        </w:rPr>
      </w:pPr>
    </w:p>
    <w:p w14:paraId="3B35F6EE" w14:textId="204EDF4E" w:rsidR="00A37960" w:rsidRDefault="00A37960" w:rsidP="0076441F">
      <w:pPr>
        <w:rPr>
          <w:color w:val="000000" w:themeColor="text1"/>
        </w:rPr>
      </w:pPr>
    </w:p>
    <w:p w14:paraId="0CD97AD2" w14:textId="0E4988B5" w:rsidR="00A37960" w:rsidRDefault="00A37960" w:rsidP="0076441F">
      <w:pPr>
        <w:rPr>
          <w:color w:val="000000" w:themeColor="text1"/>
        </w:rPr>
      </w:pPr>
    </w:p>
    <w:p w14:paraId="360E46FF" w14:textId="5CC663CD" w:rsidR="00A37960" w:rsidRDefault="00A37960" w:rsidP="0076441F">
      <w:pPr>
        <w:rPr>
          <w:color w:val="000000" w:themeColor="text1"/>
        </w:rPr>
      </w:pPr>
    </w:p>
    <w:p w14:paraId="41EF8E08" w14:textId="1E28AB97" w:rsidR="00A37960" w:rsidRDefault="00A37960" w:rsidP="0076441F">
      <w:pPr>
        <w:rPr>
          <w:color w:val="000000" w:themeColor="text1"/>
        </w:rPr>
      </w:pPr>
    </w:p>
    <w:p w14:paraId="194B7BCD" w14:textId="7FD926EF" w:rsidR="00A37960" w:rsidRDefault="00A37960" w:rsidP="0076441F">
      <w:pPr>
        <w:rPr>
          <w:color w:val="000000" w:themeColor="text1"/>
        </w:rPr>
      </w:pPr>
    </w:p>
    <w:p w14:paraId="48B79942" w14:textId="467F4B53" w:rsidR="00A37960" w:rsidRDefault="00A37960" w:rsidP="0076441F">
      <w:pPr>
        <w:rPr>
          <w:color w:val="000000" w:themeColor="text1"/>
        </w:rPr>
      </w:pPr>
    </w:p>
    <w:p w14:paraId="1C797A88" w14:textId="7B5E82E7" w:rsidR="00A37960" w:rsidRDefault="00A37960" w:rsidP="0076441F">
      <w:pPr>
        <w:rPr>
          <w:color w:val="000000" w:themeColor="text1"/>
        </w:rPr>
      </w:pPr>
    </w:p>
    <w:p w14:paraId="73D0CD67" w14:textId="2C64E16E" w:rsidR="00A37960" w:rsidRDefault="00A37960" w:rsidP="0076441F">
      <w:pPr>
        <w:rPr>
          <w:color w:val="000000" w:themeColor="text1"/>
        </w:rPr>
      </w:pPr>
    </w:p>
    <w:p w14:paraId="3528F9ED" w14:textId="0008BF16" w:rsidR="00A37960" w:rsidRDefault="00A37960" w:rsidP="0076441F">
      <w:pPr>
        <w:rPr>
          <w:color w:val="000000" w:themeColor="text1"/>
        </w:rPr>
      </w:pPr>
    </w:p>
    <w:p w14:paraId="6A975521" w14:textId="4AA9BE49" w:rsidR="00A37960" w:rsidRDefault="00A37960" w:rsidP="0076441F">
      <w:pPr>
        <w:rPr>
          <w:color w:val="000000" w:themeColor="text1"/>
        </w:rPr>
      </w:pPr>
    </w:p>
    <w:p w14:paraId="6CF5E230" w14:textId="2FF34C51" w:rsidR="00A37960" w:rsidRDefault="00A37960" w:rsidP="0076441F">
      <w:pPr>
        <w:rPr>
          <w:color w:val="000000" w:themeColor="text1"/>
        </w:rPr>
      </w:pPr>
    </w:p>
    <w:p w14:paraId="23C38317" w14:textId="1E88BDA8" w:rsidR="00A37960" w:rsidRDefault="00A37960" w:rsidP="0076441F">
      <w:pPr>
        <w:rPr>
          <w:color w:val="000000" w:themeColor="text1"/>
        </w:rPr>
      </w:pPr>
    </w:p>
    <w:p w14:paraId="7EE0A7A0" w14:textId="0B8B9DEA" w:rsidR="00A37960" w:rsidRDefault="00A37960" w:rsidP="0076441F">
      <w:pPr>
        <w:rPr>
          <w:color w:val="000000" w:themeColor="text1"/>
        </w:rPr>
      </w:pPr>
    </w:p>
    <w:p w14:paraId="0635C5FF" w14:textId="57F96CA6" w:rsidR="00A37960" w:rsidRDefault="00A37960" w:rsidP="0076441F">
      <w:pPr>
        <w:rPr>
          <w:color w:val="000000" w:themeColor="text1"/>
        </w:rPr>
      </w:pPr>
    </w:p>
    <w:p w14:paraId="16CA122B" w14:textId="6127CABE" w:rsidR="00A37960" w:rsidRDefault="00A37960" w:rsidP="0076441F">
      <w:pPr>
        <w:rPr>
          <w:color w:val="000000" w:themeColor="text1"/>
        </w:rPr>
      </w:pPr>
    </w:p>
    <w:p w14:paraId="4E99D408" w14:textId="7E681E27" w:rsidR="00A37960" w:rsidRDefault="00A37960" w:rsidP="0076441F">
      <w:pPr>
        <w:rPr>
          <w:color w:val="000000" w:themeColor="text1"/>
        </w:rPr>
      </w:pPr>
    </w:p>
    <w:p w14:paraId="7B59C9E8" w14:textId="3EA3C058" w:rsidR="00A37960" w:rsidRDefault="00A37960" w:rsidP="0076441F">
      <w:pPr>
        <w:rPr>
          <w:color w:val="000000" w:themeColor="text1"/>
        </w:rPr>
      </w:pPr>
    </w:p>
    <w:p w14:paraId="2B16BB93" w14:textId="2226B472" w:rsidR="00A37960" w:rsidRDefault="00A37960" w:rsidP="0076441F">
      <w:pPr>
        <w:rPr>
          <w:color w:val="000000" w:themeColor="text1"/>
        </w:rPr>
      </w:pPr>
    </w:p>
    <w:p w14:paraId="41E53C2D" w14:textId="12425E1F" w:rsidR="00A37960" w:rsidRDefault="00A37960" w:rsidP="0076441F">
      <w:pPr>
        <w:rPr>
          <w:color w:val="000000" w:themeColor="text1"/>
        </w:rPr>
      </w:pPr>
    </w:p>
    <w:p w14:paraId="17218196" w14:textId="7B75256A" w:rsidR="00A37960" w:rsidRDefault="00A37960" w:rsidP="0076441F">
      <w:pPr>
        <w:rPr>
          <w:color w:val="000000" w:themeColor="text1"/>
        </w:rPr>
      </w:pPr>
    </w:p>
    <w:p w14:paraId="5829501D" w14:textId="43F34512" w:rsidR="00A37960" w:rsidRDefault="00A37960" w:rsidP="0076441F">
      <w:pPr>
        <w:rPr>
          <w:color w:val="000000" w:themeColor="text1"/>
        </w:rPr>
      </w:pPr>
    </w:p>
    <w:p w14:paraId="66ADA9E4" w14:textId="2F5B6E50" w:rsidR="00A37960" w:rsidRDefault="00A37960" w:rsidP="0076441F">
      <w:pPr>
        <w:rPr>
          <w:color w:val="000000" w:themeColor="text1"/>
        </w:rPr>
      </w:pPr>
    </w:p>
    <w:p w14:paraId="61A3CEC6" w14:textId="6440685B" w:rsidR="00A37960" w:rsidRDefault="00A37960" w:rsidP="0076441F">
      <w:pPr>
        <w:rPr>
          <w:color w:val="000000" w:themeColor="text1"/>
        </w:rPr>
      </w:pPr>
    </w:p>
    <w:p w14:paraId="15F05084" w14:textId="3F4D892E" w:rsidR="00A37960" w:rsidRDefault="00A37960" w:rsidP="0076441F">
      <w:pPr>
        <w:rPr>
          <w:color w:val="000000" w:themeColor="text1"/>
        </w:rPr>
      </w:pPr>
    </w:p>
    <w:p w14:paraId="1C949084" w14:textId="0A78D386" w:rsidR="00A37960" w:rsidRDefault="00A37960" w:rsidP="0076441F">
      <w:pPr>
        <w:rPr>
          <w:color w:val="000000" w:themeColor="text1"/>
        </w:rPr>
      </w:pPr>
    </w:p>
    <w:p w14:paraId="58577EAA" w14:textId="2FA3286F" w:rsidR="00A37960" w:rsidRDefault="00A37960" w:rsidP="0076441F">
      <w:pPr>
        <w:rPr>
          <w:color w:val="000000" w:themeColor="text1"/>
        </w:rPr>
      </w:pPr>
    </w:p>
    <w:p w14:paraId="2152FAA6" w14:textId="0766815C" w:rsidR="00A37960" w:rsidRDefault="00A37960" w:rsidP="0076441F">
      <w:pPr>
        <w:rPr>
          <w:color w:val="000000" w:themeColor="text1"/>
        </w:rPr>
      </w:pPr>
    </w:p>
    <w:p w14:paraId="027D4BBE" w14:textId="1BCF56AC" w:rsidR="00A37960" w:rsidRDefault="00A37960" w:rsidP="0076441F">
      <w:pPr>
        <w:rPr>
          <w:color w:val="000000" w:themeColor="text1"/>
        </w:rPr>
      </w:pPr>
    </w:p>
    <w:p w14:paraId="7C3CC320" w14:textId="42168DC6" w:rsidR="00A37960" w:rsidRDefault="00A37960" w:rsidP="0076441F">
      <w:pPr>
        <w:rPr>
          <w:color w:val="000000" w:themeColor="text1"/>
        </w:rPr>
      </w:pPr>
    </w:p>
    <w:p w14:paraId="7649B52D" w14:textId="04B86DCC" w:rsidR="00A37960" w:rsidRDefault="00A37960" w:rsidP="0076441F">
      <w:pPr>
        <w:rPr>
          <w:color w:val="000000" w:themeColor="text1"/>
        </w:rPr>
      </w:pPr>
    </w:p>
    <w:p w14:paraId="3258D4B2" w14:textId="14E4833D" w:rsidR="00A37960" w:rsidRDefault="00A37960" w:rsidP="0076441F">
      <w:pPr>
        <w:rPr>
          <w:color w:val="000000" w:themeColor="text1"/>
        </w:rPr>
      </w:pPr>
    </w:p>
    <w:p w14:paraId="1D8B7515" w14:textId="0A1769C5" w:rsidR="00A37960" w:rsidRDefault="00A37960" w:rsidP="0076441F">
      <w:pPr>
        <w:rPr>
          <w:color w:val="000000" w:themeColor="text1"/>
        </w:rPr>
      </w:pPr>
    </w:p>
    <w:p w14:paraId="00959083" w14:textId="77777777" w:rsidR="00A37960" w:rsidRDefault="00A37960" w:rsidP="0076441F">
      <w:pPr>
        <w:rPr>
          <w:color w:val="000000" w:themeColor="text1"/>
        </w:rPr>
      </w:pPr>
    </w:p>
    <w:p w14:paraId="49337982" w14:textId="590A61A4" w:rsidR="00F912CD" w:rsidRDefault="00F912CD" w:rsidP="00F912CD">
      <w:pPr>
        <w:pStyle w:val="Titre1"/>
        <w:numPr>
          <w:ilvl w:val="0"/>
          <w:numId w:val="5"/>
        </w:numPr>
      </w:pPr>
      <w:r>
        <w:t>Introduction</w:t>
      </w:r>
    </w:p>
    <w:p w14:paraId="7E50B4D4" w14:textId="77777777" w:rsidR="00F912CD" w:rsidRPr="00F912CD" w:rsidRDefault="00F912CD" w:rsidP="00F912CD"/>
    <w:p w14:paraId="72DEA9FF" w14:textId="7694C068" w:rsidR="00502A8D" w:rsidRPr="00415158" w:rsidRDefault="00036B05" w:rsidP="00F912CD">
      <w:pPr>
        <w:rPr>
          <w:rFonts w:ascii="Arial" w:hAnsi="Arial" w:cs="Arial"/>
          <w:color w:val="000000" w:themeColor="text1"/>
        </w:rPr>
      </w:pPr>
      <w:r w:rsidRPr="00415158">
        <w:rPr>
          <w:rFonts w:ascii="Arial" w:hAnsi="Arial" w:cs="Arial"/>
          <w:color w:val="000000" w:themeColor="text1"/>
        </w:rPr>
        <w:t>Psycholinguistics is concerned with the cognitive mechanisms behind language production and comprehension. These mechanism</w:t>
      </w:r>
      <w:r w:rsidR="00FC3BC8" w:rsidRPr="00415158">
        <w:rPr>
          <w:rFonts w:ascii="Arial" w:hAnsi="Arial" w:cs="Arial"/>
          <w:color w:val="000000" w:themeColor="text1"/>
        </w:rPr>
        <w:t>s intervene at all levels of language processing</w:t>
      </w:r>
      <w:r w:rsidR="001E3E38" w:rsidRPr="00415158">
        <w:rPr>
          <w:rFonts w:ascii="Arial" w:hAnsi="Arial" w:cs="Arial"/>
          <w:color w:val="000000" w:themeColor="text1"/>
        </w:rPr>
        <w:t xml:space="preserve"> </w:t>
      </w:r>
      <w:del w:id="0" w:author="Morgan Moyer" w:date="2022-09-01T12:28:00Z">
        <w:r w:rsidR="001E3E38" w:rsidRPr="00415158" w:rsidDel="005B7D02">
          <w:rPr>
            <w:rFonts w:ascii="Arial" w:hAnsi="Arial" w:cs="Arial"/>
            <w:color w:val="000000" w:themeColor="text1"/>
          </w:rPr>
          <w:delText xml:space="preserve">including </w:delText>
        </w:r>
      </w:del>
      <w:ins w:id="1" w:author="Morgan Moyer" w:date="2022-09-01T12:28:00Z">
        <w:r w:rsidR="005B7D02">
          <w:rPr>
            <w:rFonts w:ascii="Arial" w:hAnsi="Arial" w:cs="Arial"/>
            <w:color w:val="000000" w:themeColor="text1"/>
          </w:rPr>
          <w:t>from</w:t>
        </w:r>
        <w:r w:rsidR="005B7D02" w:rsidRPr="00415158">
          <w:rPr>
            <w:rFonts w:ascii="Arial" w:hAnsi="Arial" w:cs="Arial"/>
            <w:color w:val="000000" w:themeColor="text1"/>
          </w:rPr>
          <w:t xml:space="preserve"> </w:t>
        </w:r>
      </w:ins>
      <w:ins w:id="2" w:author="Morgan Moyer" w:date="2022-09-01T12:29:00Z">
        <w:r w:rsidR="005B7D02">
          <w:rPr>
            <w:rFonts w:ascii="Arial" w:hAnsi="Arial" w:cs="Arial"/>
            <w:color w:val="000000" w:themeColor="text1"/>
          </w:rPr>
          <w:t xml:space="preserve">early </w:t>
        </w:r>
      </w:ins>
      <w:del w:id="3" w:author="Morgan Moyer" w:date="2022-09-01T12:28:00Z">
        <w:r w:rsidR="001E3E38" w:rsidRPr="00415158" w:rsidDel="005B7D02">
          <w:rPr>
            <w:rFonts w:ascii="Arial" w:hAnsi="Arial" w:cs="Arial"/>
            <w:color w:val="000000" w:themeColor="text1"/>
          </w:rPr>
          <w:delText xml:space="preserve">the decoding of </w:delText>
        </w:r>
      </w:del>
      <w:r w:rsidR="001E3E38" w:rsidRPr="00415158">
        <w:rPr>
          <w:rFonts w:ascii="Arial" w:hAnsi="Arial" w:cs="Arial"/>
          <w:color w:val="000000" w:themeColor="text1"/>
        </w:rPr>
        <w:t>phonem</w:t>
      </w:r>
      <w:ins w:id="4" w:author="Morgan Moyer" w:date="2022-09-01T12:28:00Z">
        <w:r w:rsidR="005B7D02">
          <w:rPr>
            <w:rFonts w:ascii="Arial" w:hAnsi="Arial" w:cs="Arial"/>
            <w:color w:val="000000" w:themeColor="text1"/>
          </w:rPr>
          <w:t>ic decoding</w:t>
        </w:r>
      </w:ins>
      <w:del w:id="5" w:author="Morgan Moyer" w:date="2022-09-01T12:28:00Z">
        <w:r w:rsidR="001E3E38" w:rsidRPr="00415158" w:rsidDel="005B7D02">
          <w:rPr>
            <w:rFonts w:ascii="Arial" w:hAnsi="Arial" w:cs="Arial"/>
            <w:color w:val="000000" w:themeColor="text1"/>
          </w:rPr>
          <w:delText>es</w:delText>
        </w:r>
      </w:del>
      <w:r w:rsidR="001E3E38" w:rsidRPr="00415158">
        <w:rPr>
          <w:rFonts w:ascii="Arial" w:hAnsi="Arial" w:cs="Arial"/>
          <w:color w:val="000000" w:themeColor="text1"/>
        </w:rPr>
        <w:t xml:space="preserve">, </w:t>
      </w:r>
      <w:ins w:id="6" w:author="Morgan Moyer" w:date="2022-09-01T12:28:00Z">
        <w:r w:rsidR="005B7D02">
          <w:rPr>
            <w:rFonts w:ascii="Arial" w:hAnsi="Arial" w:cs="Arial"/>
            <w:color w:val="000000" w:themeColor="text1"/>
          </w:rPr>
          <w:t xml:space="preserve">to </w:t>
        </w:r>
      </w:ins>
      <w:del w:id="7" w:author="Morgan Moyer" w:date="2022-09-01T12:29:00Z">
        <w:r w:rsidR="001E3E38" w:rsidRPr="00415158" w:rsidDel="005B7D02">
          <w:rPr>
            <w:rFonts w:ascii="Arial" w:hAnsi="Arial" w:cs="Arial"/>
            <w:color w:val="000000" w:themeColor="text1"/>
          </w:rPr>
          <w:delText>the treatment</w:delText>
        </w:r>
        <w:r w:rsidR="00EE4D8F" w:rsidRPr="00415158" w:rsidDel="005B7D02">
          <w:rPr>
            <w:rFonts w:ascii="Arial" w:hAnsi="Arial" w:cs="Arial"/>
            <w:color w:val="000000" w:themeColor="text1"/>
          </w:rPr>
          <w:delText xml:space="preserve"> </w:delText>
        </w:r>
        <w:r w:rsidR="001E3E38" w:rsidRPr="00415158" w:rsidDel="005B7D02">
          <w:rPr>
            <w:rFonts w:ascii="Arial" w:hAnsi="Arial" w:cs="Arial"/>
            <w:color w:val="000000" w:themeColor="text1"/>
          </w:rPr>
          <w:delText>of linguistic structures at the word or sentence level</w:delText>
        </w:r>
      </w:del>
      <w:ins w:id="8" w:author="Morgan Moyer" w:date="2022-09-01T12:29:00Z">
        <w:r w:rsidR="005B7D02">
          <w:rPr>
            <w:rFonts w:ascii="Arial" w:hAnsi="Arial" w:cs="Arial"/>
            <w:color w:val="000000" w:themeColor="text1"/>
          </w:rPr>
          <w:t xml:space="preserve">lexical </w:t>
        </w:r>
      </w:ins>
      <w:ins w:id="9" w:author="Morgan Moyer" w:date="2022-09-01T12:30:00Z">
        <w:r w:rsidR="005B7D02">
          <w:rPr>
            <w:rFonts w:ascii="Arial" w:hAnsi="Arial" w:cs="Arial"/>
            <w:color w:val="000000" w:themeColor="text1"/>
          </w:rPr>
          <w:t>and</w:t>
        </w:r>
      </w:ins>
      <w:ins w:id="10" w:author="Morgan Moyer" w:date="2022-09-01T12:29:00Z">
        <w:r w:rsidR="005B7D02">
          <w:rPr>
            <w:rFonts w:ascii="Arial" w:hAnsi="Arial" w:cs="Arial"/>
            <w:color w:val="000000" w:themeColor="text1"/>
          </w:rPr>
          <w:t xml:space="preserve"> syntactic disambiguation,</w:t>
        </w:r>
      </w:ins>
      <w:r w:rsidR="00647866" w:rsidRPr="00415158">
        <w:rPr>
          <w:rFonts w:ascii="Arial" w:hAnsi="Arial" w:cs="Arial"/>
          <w:color w:val="000000" w:themeColor="text1"/>
        </w:rPr>
        <w:t xml:space="preserve"> </w:t>
      </w:r>
      <w:del w:id="11" w:author="Morgan Moyer" w:date="2022-09-01T12:29:00Z">
        <w:r w:rsidR="00647866" w:rsidRPr="00415158" w:rsidDel="005B7D02">
          <w:rPr>
            <w:rFonts w:ascii="Arial" w:hAnsi="Arial" w:cs="Arial"/>
            <w:color w:val="000000" w:themeColor="text1"/>
          </w:rPr>
          <w:delText>but also</w:delText>
        </w:r>
      </w:del>
      <w:ins w:id="12" w:author="Morgan Moyer" w:date="2022-09-01T12:29:00Z">
        <w:r w:rsidR="005B7D02">
          <w:rPr>
            <w:rFonts w:ascii="Arial" w:hAnsi="Arial" w:cs="Arial"/>
            <w:color w:val="000000" w:themeColor="text1"/>
          </w:rPr>
          <w:t>t</w:t>
        </w:r>
      </w:ins>
      <w:ins w:id="13" w:author="Morgan Moyer" w:date="2022-09-01T12:30:00Z">
        <w:r w:rsidR="005B7D02">
          <w:rPr>
            <w:rFonts w:ascii="Arial" w:hAnsi="Arial" w:cs="Arial"/>
            <w:color w:val="000000" w:themeColor="text1"/>
          </w:rPr>
          <w:t>o</w:t>
        </w:r>
      </w:ins>
      <w:r w:rsidR="00647866" w:rsidRPr="00415158">
        <w:rPr>
          <w:rFonts w:ascii="Arial" w:hAnsi="Arial" w:cs="Arial"/>
          <w:color w:val="000000" w:themeColor="text1"/>
        </w:rPr>
        <w:t xml:space="preserve"> the establishment of </w:t>
      </w:r>
      <w:ins w:id="14" w:author="Morgan Moyer" w:date="2022-09-01T12:30:00Z">
        <w:r w:rsidR="005B7D02">
          <w:rPr>
            <w:rFonts w:ascii="Arial" w:hAnsi="Arial" w:cs="Arial"/>
            <w:color w:val="000000" w:themeColor="text1"/>
          </w:rPr>
          <w:t xml:space="preserve">a speaker’s intended </w:t>
        </w:r>
      </w:ins>
      <w:r w:rsidR="00647866" w:rsidRPr="00415158">
        <w:rPr>
          <w:rFonts w:ascii="Arial" w:hAnsi="Arial" w:cs="Arial"/>
          <w:color w:val="000000" w:themeColor="text1"/>
        </w:rPr>
        <w:t xml:space="preserve">meaning. As far as </w:t>
      </w:r>
      <w:ins w:id="15" w:author="Morgan Moyer" w:date="2022-09-01T12:30:00Z">
        <w:r w:rsidR="00D059B5">
          <w:rPr>
            <w:rFonts w:ascii="Arial" w:hAnsi="Arial" w:cs="Arial"/>
            <w:color w:val="000000" w:themeColor="text1"/>
          </w:rPr>
          <w:t xml:space="preserve">this latter </w:t>
        </w:r>
      </w:ins>
      <w:del w:id="16" w:author="Morgan Moyer" w:date="2022-09-01T12:30:00Z">
        <w:r w:rsidR="00647866" w:rsidRPr="00415158" w:rsidDel="00D059B5">
          <w:rPr>
            <w:rFonts w:ascii="Arial" w:hAnsi="Arial" w:cs="Arial"/>
            <w:color w:val="000000" w:themeColor="text1"/>
          </w:rPr>
          <w:delText xml:space="preserve">meaning </w:delText>
        </w:r>
      </w:del>
      <w:r w:rsidR="00647866" w:rsidRPr="00415158">
        <w:rPr>
          <w:rFonts w:ascii="Arial" w:hAnsi="Arial" w:cs="Arial"/>
          <w:color w:val="000000" w:themeColor="text1"/>
        </w:rPr>
        <w:t>processing is concerned, an important</w:t>
      </w:r>
      <w:r w:rsidR="00502C14" w:rsidRPr="00415158">
        <w:rPr>
          <w:rFonts w:ascii="Arial" w:hAnsi="Arial" w:cs="Arial"/>
          <w:color w:val="000000" w:themeColor="text1"/>
        </w:rPr>
        <w:t xml:space="preserve"> part of the research deals with</w:t>
      </w:r>
      <w:r w:rsidR="00EE4D8F" w:rsidRPr="00415158">
        <w:rPr>
          <w:rFonts w:ascii="Arial" w:hAnsi="Arial" w:cs="Arial"/>
          <w:color w:val="000000" w:themeColor="text1"/>
        </w:rPr>
        <w:t xml:space="preserve"> pragmatics or</w:t>
      </w:r>
      <w:r w:rsidR="00502C14" w:rsidRPr="00415158">
        <w:rPr>
          <w:rFonts w:ascii="Arial" w:hAnsi="Arial" w:cs="Arial"/>
          <w:color w:val="000000" w:themeColor="text1"/>
        </w:rPr>
        <w:t xml:space="preserve"> the ways humans effectively communicate information.</w:t>
      </w:r>
      <w:r w:rsidR="00EE4D8F" w:rsidRPr="00415158">
        <w:rPr>
          <w:rFonts w:ascii="Arial" w:hAnsi="Arial" w:cs="Arial"/>
          <w:color w:val="000000" w:themeColor="text1"/>
        </w:rPr>
        <w:t xml:space="preserve"> The </w:t>
      </w:r>
      <w:commentRangeStart w:id="17"/>
      <w:commentRangeStart w:id="18"/>
      <w:r w:rsidR="00EE4D8F" w:rsidRPr="00415158">
        <w:rPr>
          <w:rFonts w:ascii="Arial" w:hAnsi="Arial" w:cs="Arial"/>
          <w:color w:val="000000" w:themeColor="text1"/>
        </w:rPr>
        <w:t xml:space="preserve">pragmatic meaning of an utterance is </w:t>
      </w:r>
      <w:r w:rsidR="00502A8D" w:rsidRPr="00415158">
        <w:rPr>
          <w:rFonts w:ascii="Arial" w:hAnsi="Arial" w:cs="Arial"/>
          <w:color w:val="000000" w:themeColor="text1"/>
        </w:rPr>
        <w:t xml:space="preserve">not formally encoded </w:t>
      </w:r>
      <w:ins w:id="19" w:author="Microsoft Office User" w:date="2022-08-06T13:47:00Z">
        <w:r w:rsidR="00905693">
          <w:rPr>
            <w:rFonts w:ascii="Arial" w:hAnsi="Arial" w:cs="Arial"/>
            <w:color w:val="000000" w:themeColor="text1"/>
          </w:rPr>
          <w:t>linguisticall</w:t>
        </w:r>
      </w:ins>
      <w:ins w:id="20" w:author="Microsoft Office User" w:date="2022-08-06T13:48:00Z">
        <w:r w:rsidR="00905693">
          <w:rPr>
            <w:rFonts w:ascii="Arial" w:hAnsi="Arial" w:cs="Arial"/>
            <w:color w:val="000000" w:themeColor="text1"/>
          </w:rPr>
          <w:t>y</w:t>
        </w:r>
      </w:ins>
      <w:commentRangeEnd w:id="17"/>
      <w:r w:rsidR="00AE5497">
        <w:rPr>
          <w:rStyle w:val="Marquedecommentaire"/>
        </w:rPr>
        <w:commentReference w:id="17"/>
      </w:r>
      <w:commentRangeEnd w:id="18"/>
      <w:r w:rsidR="006B1E98">
        <w:rPr>
          <w:rStyle w:val="Marquedecommentaire"/>
        </w:rPr>
        <w:commentReference w:id="18"/>
      </w:r>
      <w:ins w:id="21" w:author="Microsoft Office User" w:date="2022-08-06T13:48:00Z">
        <w:r w:rsidR="00905693">
          <w:rPr>
            <w:rFonts w:ascii="Arial" w:hAnsi="Arial" w:cs="Arial"/>
            <w:color w:val="000000" w:themeColor="text1"/>
          </w:rPr>
          <w:t xml:space="preserve"> </w:t>
        </w:r>
      </w:ins>
      <w:r w:rsidR="00502A8D" w:rsidRPr="00415158">
        <w:rPr>
          <w:rFonts w:ascii="Arial" w:hAnsi="Arial" w:cs="Arial"/>
          <w:color w:val="000000" w:themeColor="text1"/>
        </w:rPr>
        <w:t>but it is worked out</w:t>
      </w:r>
      <w:r w:rsidR="00EE4D8F" w:rsidRPr="00415158">
        <w:rPr>
          <w:rFonts w:ascii="Arial" w:hAnsi="Arial" w:cs="Arial"/>
          <w:color w:val="000000" w:themeColor="text1"/>
        </w:rPr>
        <w:t xml:space="preserve"> </w:t>
      </w:r>
      <w:r w:rsidR="00502A8D" w:rsidRPr="00415158">
        <w:rPr>
          <w:rFonts w:ascii="Arial" w:hAnsi="Arial" w:cs="Arial"/>
          <w:color w:val="000000" w:themeColor="text1"/>
        </w:rPr>
        <w:t xml:space="preserve">by considering the speaker’s </w:t>
      </w:r>
      <w:ins w:id="22" w:author="Microsoft Office User" w:date="2022-08-16T12:23:00Z">
        <w:r w:rsidR="00F8338A">
          <w:rPr>
            <w:rFonts w:ascii="Arial" w:hAnsi="Arial" w:cs="Arial"/>
            <w:color w:val="000000" w:themeColor="text1"/>
          </w:rPr>
          <w:t>informative</w:t>
        </w:r>
        <w:r w:rsidR="00F8338A" w:rsidRPr="00415158">
          <w:rPr>
            <w:rFonts w:ascii="Arial" w:hAnsi="Arial" w:cs="Arial"/>
            <w:color w:val="000000" w:themeColor="text1"/>
          </w:rPr>
          <w:t xml:space="preserve"> </w:t>
        </w:r>
      </w:ins>
      <w:r w:rsidR="00502A8D" w:rsidRPr="00415158">
        <w:rPr>
          <w:rFonts w:ascii="Arial" w:hAnsi="Arial" w:cs="Arial"/>
          <w:color w:val="000000" w:themeColor="text1"/>
        </w:rPr>
        <w:t xml:space="preserve">intention given the conversational context of the utterance.  For instance, in </w:t>
      </w:r>
      <w:ins w:id="23" w:author="Morgan Moyer" w:date="2022-09-01T12:24:00Z">
        <w:r w:rsidR="006B1E98">
          <w:rPr>
            <w:rFonts w:ascii="Arial" w:hAnsi="Arial" w:cs="Arial"/>
            <w:color w:val="000000" w:themeColor="text1"/>
          </w:rPr>
          <w:t>Searle’s</w:t>
        </w:r>
        <w:r w:rsidR="006B1E98" w:rsidRPr="00415158">
          <w:rPr>
            <w:rFonts w:ascii="Arial" w:hAnsi="Arial" w:cs="Arial"/>
            <w:color w:val="000000" w:themeColor="text1"/>
          </w:rPr>
          <w:t xml:space="preserve"> </w:t>
        </w:r>
      </w:ins>
      <w:r w:rsidR="00502A8D" w:rsidRPr="00415158">
        <w:rPr>
          <w:rFonts w:ascii="Arial" w:hAnsi="Arial" w:cs="Arial"/>
          <w:color w:val="000000" w:themeColor="text1"/>
        </w:rPr>
        <w:t>classic</w:t>
      </w:r>
      <w:r w:rsidR="007A67F6" w:rsidRPr="00415158">
        <w:rPr>
          <w:rFonts w:ascii="Arial" w:hAnsi="Arial" w:cs="Arial"/>
          <w:color w:val="000000" w:themeColor="text1"/>
        </w:rPr>
        <w:t>al</w:t>
      </w:r>
      <w:r w:rsidR="00502A8D" w:rsidRPr="00415158">
        <w:rPr>
          <w:rFonts w:ascii="Arial" w:hAnsi="Arial" w:cs="Arial"/>
          <w:color w:val="000000" w:themeColor="text1"/>
        </w:rPr>
        <w:t xml:space="preserve"> example in (1)</w:t>
      </w:r>
      <w:ins w:id="24" w:author="Morgan Moyer" w:date="2022-09-01T12:24:00Z">
        <w:r w:rsidR="006B1E98">
          <w:rPr>
            <w:rFonts w:ascii="Arial" w:hAnsi="Arial" w:cs="Arial"/>
            <w:color w:val="000000" w:themeColor="text1"/>
          </w:rPr>
          <w:t xml:space="preserve"> </w:t>
        </w:r>
      </w:ins>
      <w:r w:rsidR="00502A8D" w:rsidRPr="00415158">
        <w:rPr>
          <w:rFonts w:ascii="Arial" w:hAnsi="Arial" w:cs="Arial"/>
          <w:color w:val="000000" w:themeColor="text1"/>
        </w:rPr>
        <w:t>the encoded meaning of the sentence</w:t>
      </w:r>
      <w:ins w:id="25" w:author="Morgan Moyer" w:date="2022-09-01T12:23:00Z">
        <w:r w:rsidR="006B1E98">
          <w:rPr>
            <w:rFonts w:ascii="Arial" w:hAnsi="Arial" w:cs="Arial"/>
            <w:color w:val="000000" w:themeColor="text1"/>
          </w:rPr>
          <w:t xml:space="preserve"> (sometimes called the ‘literal meaning’)</w:t>
        </w:r>
      </w:ins>
      <w:r w:rsidR="00502A8D" w:rsidRPr="00415158">
        <w:rPr>
          <w:rFonts w:ascii="Arial" w:hAnsi="Arial" w:cs="Arial"/>
          <w:color w:val="000000" w:themeColor="text1"/>
        </w:rPr>
        <w:t xml:space="preserve"> </w:t>
      </w:r>
      <w:ins w:id="26" w:author="Microsoft Office User" w:date="2022-08-06T13:58:00Z">
        <w:r w:rsidR="00B92CFD">
          <w:rPr>
            <w:rFonts w:ascii="Arial" w:hAnsi="Arial" w:cs="Arial"/>
            <w:color w:val="000000" w:themeColor="text1"/>
          </w:rPr>
          <w:t>concerns</w:t>
        </w:r>
        <w:r w:rsidR="00B92CFD" w:rsidRPr="00415158">
          <w:rPr>
            <w:rFonts w:ascii="Arial" w:hAnsi="Arial" w:cs="Arial"/>
            <w:color w:val="000000" w:themeColor="text1"/>
          </w:rPr>
          <w:t xml:space="preserve"> </w:t>
        </w:r>
      </w:ins>
      <w:r w:rsidR="00502A8D" w:rsidRPr="00415158">
        <w:rPr>
          <w:rFonts w:ascii="Arial" w:hAnsi="Arial" w:cs="Arial"/>
          <w:color w:val="000000" w:themeColor="text1"/>
        </w:rPr>
        <w:t>the addressee’s ability (</w:t>
      </w:r>
      <w:r w:rsidR="00502A8D" w:rsidRPr="00871177">
        <w:rPr>
          <w:rFonts w:ascii="Arial" w:hAnsi="Arial"/>
          <w:i/>
          <w:color w:val="000000" w:themeColor="text1"/>
        </w:rPr>
        <w:t>can you?</w:t>
      </w:r>
      <w:r w:rsidR="00502A8D" w:rsidRPr="00415158">
        <w:rPr>
          <w:rFonts w:ascii="Arial" w:hAnsi="Arial" w:cs="Arial"/>
          <w:color w:val="000000" w:themeColor="text1"/>
        </w:rPr>
        <w:t>) to reach and hand over the salt</w:t>
      </w:r>
      <w:ins w:id="27" w:author="Morgan Moyer" w:date="2022-09-01T12:25:00Z">
        <w:r w:rsidR="006B1E98">
          <w:rPr>
            <w:rFonts w:ascii="Arial" w:hAnsi="Arial" w:cs="Arial"/>
            <w:color w:val="000000" w:themeColor="text1"/>
          </w:rPr>
          <w:t>, However, in</w:t>
        </w:r>
      </w:ins>
      <w:r w:rsidR="00502A8D" w:rsidRPr="00415158">
        <w:rPr>
          <w:rFonts w:ascii="Arial" w:hAnsi="Arial" w:cs="Arial"/>
          <w:color w:val="000000" w:themeColor="text1"/>
        </w:rPr>
        <w:t xml:space="preserve"> the </w:t>
      </w:r>
      <w:ins w:id="28" w:author="Morgan Moyer" w:date="2022-09-01T12:25:00Z">
        <w:r w:rsidR="006B1E98">
          <w:rPr>
            <w:rFonts w:ascii="Arial" w:hAnsi="Arial" w:cs="Arial"/>
            <w:color w:val="000000" w:themeColor="text1"/>
          </w:rPr>
          <w:t xml:space="preserve">given </w:t>
        </w:r>
      </w:ins>
      <w:r w:rsidR="00502A8D" w:rsidRPr="00415158">
        <w:rPr>
          <w:rFonts w:ascii="Arial" w:hAnsi="Arial" w:cs="Arial"/>
          <w:color w:val="000000" w:themeColor="text1"/>
        </w:rPr>
        <w:t>context (</w:t>
      </w:r>
      <w:r w:rsidR="00DD01BA" w:rsidRPr="00415158">
        <w:rPr>
          <w:rFonts w:ascii="Arial" w:hAnsi="Arial" w:cs="Arial"/>
          <w:color w:val="000000" w:themeColor="text1"/>
        </w:rPr>
        <w:t xml:space="preserve">speaker </w:t>
      </w:r>
      <w:ins w:id="29" w:author="Morgan Moyer" w:date="2022-09-01T12:25:00Z">
        <w:r w:rsidR="006B1E98">
          <w:rPr>
            <w:rFonts w:ascii="Arial" w:hAnsi="Arial" w:cs="Arial"/>
            <w:color w:val="000000" w:themeColor="text1"/>
          </w:rPr>
          <w:t>and addressee are</w:t>
        </w:r>
        <w:r w:rsidR="006B1E98" w:rsidRPr="00415158">
          <w:rPr>
            <w:rFonts w:ascii="Arial" w:hAnsi="Arial" w:cs="Arial"/>
            <w:color w:val="000000" w:themeColor="text1"/>
          </w:rPr>
          <w:t xml:space="preserve"> </w:t>
        </w:r>
      </w:ins>
      <w:r w:rsidR="00DD01BA" w:rsidRPr="00415158">
        <w:rPr>
          <w:rFonts w:ascii="Arial" w:hAnsi="Arial" w:cs="Arial"/>
          <w:color w:val="000000" w:themeColor="text1"/>
        </w:rPr>
        <w:t xml:space="preserve">eating a meal) </w:t>
      </w:r>
      <w:ins w:id="30" w:author="Morgan Moyer" w:date="2022-09-01T12:26:00Z">
        <w:r w:rsidR="005B7D02">
          <w:rPr>
            <w:rFonts w:ascii="Arial" w:hAnsi="Arial" w:cs="Arial"/>
            <w:color w:val="000000" w:themeColor="text1"/>
          </w:rPr>
          <w:t xml:space="preserve">the speaker’s intention becomes apparent: </w:t>
        </w:r>
      </w:ins>
      <w:r w:rsidR="00E0358F" w:rsidRPr="00415158">
        <w:rPr>
          <w:rFonts w:ascii="Arial" w:hAnsi="Arial" w:cs="Arial"/>
          <w:color w:val="000000" w:themeColor="text1"/>
        </w:rPr>
        <w:t xml:space="preserve">they likely want </w:t>
      </w:r>
      <w:ins w:id="31" w:author="Morgan Moyer" w:date="2022-09-01T12:26:00Z">
        <w:r w:rsidR="005B7D02">
          <w:rPr>
            <w:rFonts w:ascii="Arial" w:hAnsi="Arial" w:cs="Arial"/>
            <w:color w:val="000000" w:themeColor="text1"/>
          </w:rPr>
          <w:t xml:space="preserve">to use </w:t>
        </w:r>
      </w:ins>
      <w:r w:rsidR="00E0358F" w:rsidRPr="00415158">
        <w:rPr>
          <w:rFonts w:ascii="Arial" w:hAnsi="Arial" w:cs="Arial"/>
          <w:color w:val="000000" w:themeColor="text1"/>
        </w:rPr>
        <w:t>the salt</w:t>
      </w:r>
      <w:ins w:id="32" w:author="Morgan Moyer" w:date="2022-09-01T12:26:00Z">
        <w:r w:rsidR="005B7D02">
          <w:rPr>
            <w:rFonts w:ascii="Arial" w:hAnsi="Arial" w:cs="Arial"/>
            <w:color w:val="000000" w:themeColor="text1"/>
          </w:rPr>
          <w:t>. Thus,</w:t>
        </w:r>
      </w:ins>
      <w:r w:rsidR="00E0358F" w:rsidRPr="00415158">
        <w:rPr>
          <w:rFonts w:ascii="Arial" w:hAnsi="Arial" w:cs="Arial"/>
          <w:color w:val="000000" w:themeColor="text1"/>
        </w:rPr>
        <w:t xml:space="preserve"> the </w:t>
      </w:r>
      <w:ins w:id="33" w:author="Morgan Moyer" w:date="2022-09-01T12:26:00Z">
        <w:r w:rsidR="005B7D02">
          <w:rPr>
            <w:rFonts w:ascii="Arial" w:hAnsi="Arial" w:cs="Arial"/>
            <w:color w:val="000000" w:themeColor="text1"/>
          </w:rPr>
          <w:t xml:space="preserve">speaker’s </w:t>
        </w:r>
      </w:ins>
      <w:r w:rsidR="00E0358F" w:rsidRPr="00415158">
        <w:rPr>
          <w:rFonts w:ascii="Arial" w:hAnsi="Arial" w:cs="Arial"/>
          <w:color w:val="000000" w:themeColor="text1"/>
        </w:rPr>
        <w:t>meaning of the utterance is worked ou</w:t>
      </w:r>
      <w:ins w:id="34" w:author="Morgan Moyer" w:date="2022-09-01T12:27:00Z">
        <w:r w:rsidR="005B7D02">
          <w:rPr>
            <w:rFonts w:ascii="Arial" w:hAnsi="Arial" w:cs="Arial"/>
            <w:color w:val="000000" w:themeColor="text1"/>
          </w:rPr>
          <w:t>t</w:t>
        </w:r>
      </w:ins>
      <w:ins w:id="35" w:author="Morgan Moyer" w:date="2022-09-01T12:26:00Z">
        <w:r w:rsidR="005B7D02">
          <w:rPr>
            <w:rFonts w:ascii="Arial" w:hAnsi="Arial" w:cs="Arial"/>
            <w:color w:val="000000" w:themeColor="text1"/>
          </w:rPr>
          <w:t xml:space="preserve"> by </w:t>
        </w:r>
      </w:ins>
      <w:ins w:id="36" w:author="Morgan Moyer" w:date="2022-09-01T12:27:00Z">
        <w:r w:rsidR="005B7D02">
          <w:rPr>
            <w:rFonts w:ascii="Arial" w:hAnsi="Arial" w:cs="Arial"/>
            <w:color w:val="000000" w:themeColor="text1"/>
          </w:rPr>
          <w:t xml:space="preserve">reasoning about the speaker’s </w:t>
        </w:r>
        <w:proofErr w:type="spellStart"/>
        <w:r w:rsidR="005B7D02">
          <w:rPr>
            <w:rFonts w:ascii="Arial" w:hAnsi="Arial" w:cs="Arial"/>
            <w:color w:val="000000" w:themeColor="text1"/>
          </w:rPr>
          <w:t>intion</w:t>
        </w:r>
        <w:proofErr w:type="spellEnd"/>
        <w:r w:rsidR="005B7D02">
          <w:rPr>
            <w:rFonts w:ascii="Arial" w:hAnsi="Arial" w:cs="Arial"/>
            <w:color w:val="000000" w:themeColor="text1"/>
          </w:rPr>
          <w:t xml:space="preserve">, given </w:t>
        </w:r>
      </w:ins>
      <w:ins w:id="37" w:author="Morgan Moyer" w:date="2022-09-01T12:26:00Z">
        <w:r w:rsidR="005B7D02">
          <w:rPr>
            <w:rFonts w:ascii="Arial" w:hAnsi="Arial" w:cs="Arial"/>
            <w:color w:val="000000" w:themeColor="text1"/>
          </w:rPr>
          <w:t xml:space="preserve">the literal meaning </w:t>
        </w:r>
      </w:ins>
      <w:ins w:id="38" w:author="Morgan Moyer" w:date="2022-09-01T12:27:00Z">
        <w:r w:rsidR="005B7D02">
          <w:rPr>
            <w:rFonts w:ascii="Arial" w:hAnsi="Arial" w:cs="Arial"/>
            <w:color w:val="000000" w:themeColor="text1"/>
          </w:rPr>
          <w:t>of the utterance and the situated discourse context</w:t>
        </w:r>
      </w:ins>
      <w:r w:rsidR="00E0358F" w:rsidRPr="00415158">
        <w:rPr>
          <w:rFonts w:ascii="Arial" w:hAnsi="Arial" w:cs="Arial"/>
          <w:color w:val="000000" w:themeColor="text1"/>
        </w:rPr>
        <w:t>.</w:t>
      </w:r>
    </w:p>
    <w:p w14:paraId="3FB42C40" w14:textId="77777777" w:rsidR="00502A8D" w:rsidRPr="00415158" w:rsidRDefault="00502A8D" w:rsidP="0076441F">
      <w:pPr>
        <w:rPr>
          <w:rFonts w:ascii="Arial" w:hAnsi="Arial" w:cs="Arial"/>
          <w:color w:val="000000" w:themeColor="text1"/>
        </w:rPr>
      </w:pPr>
    </w:p>
    <w:p w14:paraId="25E1EB78" w14:textId="366D5741" w:rsidR="00502A8D" w:rsidRPr="00415158" w:rsidRDefault="00647866" w:rsidP="00502A8D">
      <w:pPr>
        <w:pStyle w:val="Paragraphedeliste"/>
        <w:numPr>
          <w:ilvl w:val="0"/>
          <w:numId w:val="2"/>
        </w:numPr>
        <w:rPr>
          <w:rFonts w:ascii="Arial" w:hAnsi="Arial" w:cs="Arial"/>
          <w:color w:val="000000" w:themeColor="text1"/>
        </w:rPr>
      </w:pPr>
      <w:r w:rsidRPr="00415158">
        <w:rPr>
          <w:rFonts w:ascii="Arial" w:hAnsi="Arial" w:cs="Arial"/>
          <w:color w:val="000000" w:themeColor="text1"/>
        </w:rPr>
        <w:t xml:space="preserve"> </w:t>
      </w:r>
      <w:r w:rsidR="00502A8D" w:rsidRPr="00415158">
        <w:rPr>
          <w:rFonts w:ascii="Arial" w:hAnsi="Arial" w:cs="Arial"/>
          <w:i/>
          <w:iCs/>
          <w:color w:val="000000" w:themeColor="text1"/>
        </w:rPr>
        <w:t>Context: the speaker and the addressee are having dinner</w:t>
      </w:r>
      <w:r w:rsidR="00502A8D" w:rsidRPr="00415158">
        <w:rPr>
          <w:rFonts w:ascii="Arial" w:hAnsi="Arial" w:cs="Arial"/>
          <w:color w:val="000000" w:themeColor="text1"/>
        </w:rPr>
        <w:t xml:space="preserve">. </w:t>
      </w:r>
    </w:p>
    <w:p w14:paraId="235F9E84" w14:textId="0A3D86C3" w:rsidR="00E0358F" w:rsidRPr="00415158" w:rsidRDefault="00502A8D" w:rsidP="00E0358F">
      <w:pPr>
        <w:pStyle w:val="Paragraphedeliste"/>
        <w:rPr>
          <w:rFonts w:ascii="Arial" w:hAnsi="Arial" w:cs="Arial"/>
          <w:color w:val="000000" w:themeColor="text1"/>
        </w:rPr>
      </w:pPr>
      <w:r w:rsidRPr="00415158">
        <w:rPr>
          <w:rFonts w:ascii="Arial" w:hAnsi="Arial" w:cs="Arial"/>
          <w:color w:val="000000" w:themeColor="text1"/>
        </w:rPr>
        <w:t>S: -Can you pass</w:t>
      </w:r>
      <w:r w:rsidR="00647866" w:rsidRPr="00415158">
        <w:rPr>
          <w:rFonts w:ascii="Arial" w:hAnsi="Arial" w:cs="Arial"/>
          <w:color w:val="000000" w:themeColor="text1"/>
        </w:rPr>
        <w:t xml:space="preserve"> </w:t>
      </w:r>
      <w:r w:rsidRPr="00415158">
        <w:rPr>
          <w:rFonts w:ascii="Arial" w:hAnsi="Arial" w:cs="Arial"/>
          <w:color w:val="000000" w:themeColor="text1"/>
        </w:rPr>
        <w:t>me the salt</w:t>
      </w:r>
    </w:p>
    <w:p w14:paraId="6D4DCAFE" w14:textId="77777777" w:rsidR="001E3E38" w:rsidRPr="00415158" w:rsidRDefault="001E3E38" w:rsidP="0076441F">
      <w:pPr>
        <w:rPr>
          <w:rFonts w:ascii="Arial" w:hAnsi="Arial" w:cs="Arial"/>
          <w:color w:val="000000" w:themeColor="text1"/>
        </w:rPr>
      </w:pPr>
    </w:p>
    <w:p w14:paraId="4D2BCAEB" w14:textId="2E29FEB7" w:rsidR="00E90B72" w:rsidRDefault="005E0DA1" w:rsidP="0076441F">
      <w:pPr>
        <w:rPr>
          <w:ins w:id="39" w:author="Microsoft Office User" w:date="2022-08-06T14:35:00Z"/>
          <w:rFonts w:ascii="Arial" w:hAnsi="Arial" w:cs="Arial"/>
          <w:color w:val="000000" w:themeColor="text1"/>
        </w:rPr>
      </w:pPr>
      <w:r w:rsidRPr="00415158">
        <w:rPr>
          <w:rFonts w:ascii="Arial" w:hAnsi="Arial" w:cs="Arial"/>
          <w:color w:val="000000" w:themeColor="text1"/>
        </w:rPr>
        <w:t xml:space="preserve">In this chapter, we will </w:t>
      </w:r>
      <w:r w:rsidR="004C2075" w:rsidRPr="00415158">
        <w:rPr>
          <w:rFonts w:ascii="Arial" w:hAnsi="Arial" w:cs="Arial"/>
          <w:color w:val="000000" w:themeColor="text1"/>
        </w:rPr>
        <w:t>demonstrate</w:t>
      </w:r>
      <w:r w:rsidRPr="00415158">
        <w:rPr>
          <w:rFonts w:ascii="Arial" w:hAnsi="Arial" w:cs="Arial"/>
          <w:color w:val="000000" w:themeColor="text1"/>
        </w:rPr>
        <w:t xml:space="preserve"> that d</w:t>
      </w:r>
      <w:r w:rsidR="007B3B34" w:rsidRPr="00415158">
        <w:rPr>
          <w:rFonts w:ascii="Arial" w:hAnsi="Arial" w:cs="Arial"/>
          <w:color w:val="000000" w:themeColor="text1"/>
        </w:rPr>
        <w:t>iscourse markers (</w:t>
      </w:r>
      <w:ins w:id="40" w:author="Microsoft Office User" w:date="2022-08-16T15:29:00Z">
        <w:r w:rsidR="007B3B34" w:rsidRPr="00415158">
          <w:rPr>
            <w:rFonts w:ascii="Arial" w:hAnsi="Arial" w:cs="Arial"/>
            <w:color w:val="000000" w:themeColor="text1"/>
          </w:rPr>
          <w:t>DM</w:t>
        </w:r>
      </w:ins>
      <w:ins w:id="41" w:author="Microsoft Office User" w:date="2022-08-16T12:24:00Z">
        <w:r w:rsidR="00F8338A">
          <w:rPr>
            <w:rFonts w:ascii="Arial" w:hAnsi="Arial" w:cs="Arial"/>
            <w:color w:val="000000" w:themeColor="text1"/>
          </w:rPr>
          <w:t>s</w:t>
        </w:r>
      </w:ins>
      <w:ins w:id="42" w:author="Microsoft Office User" w:date="2022-08-16T15:29:00Z">
        <w:r w:rsidR="007B3B34" w:rsidRPr="00415158">
          <w:rPr>
            <w:rFonts w:ascii="Arial" w:hAnsi="Arial" w:cs="Arial"/>
            <w:color w:val="000000" w:themeColor="text1"/>
          </w:rPr>
          <w:t>)</w:t>
        </w:r>
      </w:ins>
      <w:ins w:id="43" w:author="Microsoft Office User" w:date="2022-08-16T12:23:00Z">
        <w:r w:rsidR="00F8338A">
          <w:rPr>
            <w:rFonts w:ascii="Arial" w:hAnsi="Arial" w:cs="Arial"/>
            <w:color w:val="000000" w:themeColor="text1"/>
          </w:rPr>
          <w:t xml:space="preserve"> </w:t>
        </w:r>
      </w:ins>
      <w:r w:rsidR="007B3B34" w:rsidRPr="00415158">
        <w:rPr>
          <w:rFonts w:ascii="Arial" w:hAnsi="Arial" w:cs="Arial"/>
          <w:color w:val="000000" w:themeColor="text1"/>
        </w:rPr>
        <w:t>are</w:t>
      </w:r>
      <w:r w:rsidR="001E3E38" w:rsidRPr="00415158">
        <w:rPr>
          <w:rFonts w:ascii="Arial" w:hAnsi="Arial" w:cs="Arial"/>
          <w:color w:val="000000" w:themeColor="text1"/>
        </w:rPr>
        <w:t xml:space="preserve"> well suited </w:t>
      </w:r>
      <w:r w:rsidR="004C2075" w:rsidRPr="00415158">
        <w:rPr>
          <w:rFonts w:ascii="Arial" w:hAnsi="Arial" w:cs="Arial"/>
          <w:color w:val="000000" w:themeColor="text1"/>
        </w:rPr>
        <w:t xml:space="preserve">for </w:t>
      </w:r>
      <w:r w:rsidR="007B3B34" w:rsidRPr="00415158">
        <w:rPr>
          <w:rFonts w:ascii="Arial" w:hAnsi="Arial" w:cs="Arial"/>
          <w:color w:val="000000" w:themeColor="text1"/>
        </w:rPr>
        <w:t>psycholingu</w:t>
      </w:r>
      <w:r w:rsidR="001E3E38" w:rsidRPr="00415158">
        <w:rPr>
          <w:rFonts w:ascii="Arial" w:hAnsi="Arial" w:cs="Arial"/>
          <w:color w:val="000000" w:themeColor="text1"/>
        </w:rPr>
        <w:t>istic</w:t>
      </w:r>
      <w:r w:rsidRPr="00415158">
        <w:rPr>
          <w:rFonts w:ascii="Arial" w:hAnsi="Arial" w:cs="Arial"/>
          <w:color w:val="000000" w:themeColor="text1"/>
        </w:rPr>
        <w:t xml:space="preserve"> </w:t>
      </w:r>
      <w:r w:rsidR="004C2075" w:rsidRPr="00415158">
        <w:rPr>
          <w:rFonts w:ascii="Arial" w:hAnsi="Arial" w:cs="Arial"/>
          <w:color w:val="000000" w:themeColor="text1"/>
        </w:rPr>
        <w:t xml:space="preserve">research </w:t>
      </w:r>
      <w:r w:rsidRPr="00415158">
        <w:rPr>
          <w:rFonts w:ascii="Arial" w:hAnsi="Arial" w:cs="Arial"/>
          <w:color w:val="000000" w:themeColor="text1"/>
        </w:rPr>
        <w:t xml:space="preserve">and </w:t>
      </w:r>
      <w:r w:rsidR="007A67F6" w:rsidRPr="00415158">
        <w:rPr>
          <w:rFonts w:ascii="Arial" w:hAnsi="Arial" w:cs="Arial"/>
          <w:color w:val="000000" w:themeColor="text1"/>
        </w:rPr>
        <w:t>specifically</w:t>
      </w:r>
      <w:r w:rsidRPr="00415158">
        <w:rPr>
          <w:rFonts w:ascii="Arial" w:hAnsi="Arial" w:cs="Arial"/>
          <w:color w:val="000000" w:themeColor="text1"/>
        </w:rPr>
        <w:t xml:space="preserve"> </w:t>
      </w:r>
      <w:ins w:id="44" w:author="Microsoft Office User" w:date="2022-08-06T13:49:00Z">
        <w:r w:rsidR="00905693">
          <w:rPr>
            <w:rFonts w:ascii="Arial" w:hAnsi="Arial" w:cs="Arial"/>
            <w:color w:val="000000" w:themeColor="text1"/>
          </w:rPr>
          <w:t>regarding</w:t>
        </w:r>
      </w:ins>
      <w:r w:rsidR="004C2075" w:rsidRPr="00415158">
        <w:rPr>
          <w:rFonts w:ascii="Arial" w:hAnsi="Arial" w:cs="Arial"/>
          <w:color w:val="000000" w:themeColor="text1"/>
        </w:rPr>
        <w:t xml:space="preserve"> </w:t>
      </w:r>
      <w:r w:rsidRPr="00415158">
        <w:rPr>
          <w:rFonts w:ascii="Arial" w:hAnsi="Arial" w:cs="Arial"/>
          <w:color w:val="000000" w:themeColor="text1"/>
        </w:rPr>
        <w:t xml:space="preserve">the processing of </w:t>
      </w:r>
      <w:ins w:id="45" w:author="Microsoft Office User" w:date="2022-08-06T17:49:00Z">
        <w:r w:rsidR="00E45D25">
          <w:rPr>
            <w:rFonts w:ascii="Arial" w:hAnsi="Arial" w:cs="Arial"/>
            <w:color w:val="000000" w:themeColor="text1"/>
          </w:rPr>
          <w:t xml:space="preserve">their </w:t>
        </w:r>
      </w:ins>
      <w:r w:rsidRPr="00415158">
        <w:rPr>
          <w:rFonts w:ascii="Arial" w:hAnsi="Arial" w:cs="Arial"/>
          <w:color w:val="000000" w:themeColor="text1"/>
        </w:rPr>
        <w:t>pragmatic meaning</w:t>
      </w:r>
      <w:r w:rsidR="001E3E38" w:rsidRPr="00415158">
        <w:rPr>
          <w:rFonts w:ascii="Arial" w:hAnsi="Arial" w:cs="Arial"/>
          <w:color w:val="000000" w:themeColor="text1"/>
        </w:rPr>
        <w:t xml:space="preserve">. </w:t>
      </w:r>
      <w:ins w:id="46" w:author="Microsoft Office User" w:date="2022-08-06T17:49:00Z">
        <w:r w:rsidR="00E45D25">
          <w:rPr>
            <w:rFonts w:ascii="Arial" w:hAnsi="Arial" w:cs="Arial"/>
            <w:color w:val="000000" w:themeColor="text1"/>
          </w:rPr>
          <w:t>L</w:t>
        </w:r>
      </w:ins>
      <w:ins w:id="47" w:author="Microsoft Office User" w:date="2022-08-06T14:39:00Z">
        <w:r w:rsidR="000D4017">
          <w:rPr>
            <w:rFonts w:ascii="Arial" w:hAnsi="Arial" w:cs="Arial"/>
            <w:color w:val="000000" w:themeColor="text1"/>
          </w:rPr>
          <w:t>ike many in the literature</w:t>
        </w:r>
      </w:ins>
      <w:ins w:id="48" w:author="Microsoft Office User" w:date="2022-08-06T14:40:00Z">
        <w:r w:rsidR="000D4017">
          <w:rPr>
            <w:rFonts w:ascii="Arial" w:hAnsi="Arial" w:cs="Arial"/>
            <w:color w:val="000000" w:themeColor="text1"/>
          </w:rPr>
          <w:t xml:space="preserve"> who are interested in discourse markers</w:t>
        </w:r>
      </w:ins>
      <w:ins w:id="49" w:author="Microsoft Office User" w:date="2022-08-06T14:39:00Z">
        <w:r w:rsidR="000D4017">
          <w:rPr>
            <w:rFonts w:ascii="Arial" w:hAnsi="Arial" w:cs="Arial"/>
            <w:color w:val="000000" w:themeColor="text1"/>
          </w:rPr>
          <w:t>,</w:t>
        </w:r>
      </w:ins>
      <w:ins w:id="50" w:author="Microsoft Office User" w:date="2022-08-06T14:25:00Z">
        <w:r w:rsidR="00311B8C">
          <w:rPr>
            <w:rFonts w:ascii="Arial" w:hAnsi="Arial" w:cs="Arial"/>
            <w:color w:val="000000" w:themeColor="text1"/>
          </w:rPr>
          <w:t xml:space="preserve"> </w:t>
        </w:r>
      </w:ins>
      <w:ins w:id="51" w:author="Microsoft Office User" w:date="2022-08-16T14:03:00Z">
        <w:r w:rsidR="00F8338A">
          <w:rPr>
            <w:rFonts w:ascii="Arial" w:hAnsi="Arial" w:cs="Arial"/>
            <w:color w:val="000000" w:themeColor="text1"/>
          </w:rPr>
          <w:t xml:space="preserve">however, </w:t>
        </w:r>
      </w:ins>
      <w:ins w:id="52" w:author="Microsoft Office User" w:date="2022-08-06T17:50:00Z">
        <w:r w:rsidR="00E45D25">
          <w:rPr>
            <w:rFonts w:ascii="Arial" w:hAnsi="Arial" w:cs="Arial"/>
            <w:color w:val="000000" w:themeColor="text1"/>
          </w:rPr>
          <w:t xml:space="preserve">we focus </w:t>
        </w:r>
      </w:ins>
      <w:ins w:id="53" w:author="Microsoft Office User" w:date="2022-08-06T14:25:00Z">
        <w:r w:rsidR="00311B8C">
          <w:rPr>
            <w:rFonts w:ascii="Arial" w:hAnsi="Arial" w:cs="Arial"/>
            <w:color w:val="000000" w:themeColor="text1"/>
          </w:rPr>
          <w:t>on discourse connectives, which are</w:t>
        </w:r>
      </w:ins>
      <w:r w:rsidR="001E3E38" w:rsidRPr="00415158">
        <w:rPr>
          <w:rFonts w:ascii="Arial" w:hAnsi="Arial" w:cs="Arial"/>
          <w:color w:val="000000" w:themeColor="text1"/>
        </w:rPr>
        <w:t xml:space="preserve"> </w:t>
      </w:r>
      <w:ins w:id="54" w:author="Microsoft Office User" w:date="2022-08-16T12:25:00Z">
        <w:r w:rsidR="00F8338A">
          <w:rPr>
            <w:rFonts w:ascii="Arial" w:hAnsi="Arial" w:cs="Arial"/>
            <w:color w:val="000000" w:themeColor="text1"/>
          </w:rPr>
          <w:t>(typical</w:t>
        </w:r>
      </w:ins>
      <w:ins w:id="55" w:author="Microsoft Office User" w:date="2022-08-16T14:03:00Z">
        <w:r w:rsidR="00F8338A">
          <w:rPr>
            <w:rFonts w:ascii="Arial" w:hAnsi="Arial" w:cs="Arial"/>
            <w:color w:val="000000" w:themeColor="text1"/>
          </w:rPr>
          <w:t>l</w:t>
        </w:r>
      </w:ins>
      <w:ins w:id="56" w:author="Microsoft Office User" w:date="2022-08-16T12:25:00Z">
        <w:r w:rsidR="00F8338A">
          <w:rPr>
            <w:rFonts w:ascii="Arial" w:hAnsi="Arial" w:cs="Arial"/>
            <w:color w:val="000000" w:themeColor="text1"/>
          </w:rPr>
          <w:t xml:space="preserve">y) </w:t>
        </w:r>
      </w:ins>
      <w:r w:rsidR="001E3E38" w:rsidRPr="00415158">
        <w:rPr>
          <w:rFonts w:ascii="Arial" w:hAnsi="Arial" w:cs="Arial"/>
          <w:color w:val="000000" w:themeColor="text1"/>
        </w:rPr>
        <w:t xml:space="preserve">short content words </w:t>
      </w:r>
      <w:ins w:id="57" w:author="Microsoft Office User" w:date="2022-08-06T09:43:00Z">
        <w:r w:rsidR="003A0593">
          <w:rPr>
            <w:rFonts w:ascii="Arial" w:hAnsi="Arial" w:cs="Arial"/>
            <w:color w:val="000000" w:themeColor="text1"/>
          </w:rPr>
          <w:t>that</w:t>
        </w:r>
      </w:ins>
      <w:r w:rsidRPr="00415158">
        <w:rPr>
          <w:rFonts w:ascii="Arial" w:hAnsi="Arial" w:cs="Arial"/>
          <w:color w:val="000000" w:themeColor="text1"/>
        </w:rPr>
        <w:t xml:space="preserve"> have </w:t>
      </w:r>
      <w:r w:rsidRPr="00C80669">
        <w:rPr>
          <w:rFonts w:ascii="Arial" w:hAnsi="Arial" w:cs="Arial"/>
          <w:color w:val="000000" w:themeColor="text1"/>
        </w:rPr>
        <w:t>a discourse wide impact.</w:t>
      </w:r>
      <w:r w:rsidRPr="00415158">
        <w:rPr>
          <w:rFonts w:ascii="Arial" w:hAnsi="Arial" w:cs="Arial"/>
          <w:color w:val="000000" w:themeColor="text1"/>
        </w:rPr>
        <w:t xml:space="preserve"> </w:t>
      </w:r>
    </w:p>
    <w:p w14:paraId="6BAB04CD" w14:textId="77777777" w:rsidR="00E90B72" w:rsidRDefault="00E90B72" w:rsidP="0076441F">
      <w:pPr>
        <w:rPr>
          <w:ins w:id="58" w:author="Microsoft Office User" w:date="2022-08-06T14:35:00Z"/>
          <w:rFonts w:ascii="Arial" w:hAnsi="Arial" w:cs="Arial"/>
          <w:color w:val="000000" w:themeColor="text1"/>
        </w:rPr>
      </w:pPr>
    </w:p>
    <w:p w14:paraId="14A3855C" w14:textId="437E5951" w:rsidR="00B27A50" w:rsidRPr="00415158" w:rsidRDefault="00E90B72" w:rsidP="0076441F">
      <w:pPr>
        <w:rPr>
          <w:rFonts w:ascii="Arial" w:hAnsi="Arial" w:cs="Arial"/>
          <w:color w:val="000000" w:themeColor="text1"/>
        </w:rPr>
      </w:pPr>
      <w:ins w:id="59" w:author="Microsoft Office User" w:date="2022-08-06T14:34:00Z">
        <w:r>
          <w:rPr>
            <w:rFonts w:ascii="Arial" w:hAnsi="Arial" w:cs="Arial"/>
            <w:color w:val="000000" w:themeColor="text1"/>
          </w:rPr>
          <w:t>To make th</w:t>
        </w:r>
      </w:ins>
      <w:ins w:id="60" w:author="Microsoft Office User" w:date="2022-08-06T17:50:00Z">
        <w:r w:rsidR="00E45D25">
          <w:rPr>
            <w:rFonts w:ascii="Arial" w:hAnsi="Arial" w:cs="Arial"/>
            <w:color w:val="000000" w:themeColor="text1"/>
          </w:rPr>
          <w:t>e</w:t>
        </w:r>
      </w:ins>
      <w:ins w:id="61" w:author="Microsoft Office User" w:date="2022-08-16T15:30:00Z">
        <w:r w:rsidR="005D3051">
          <w:rPr>
            <w:rFonts w:ascii="Arial" w:hAnsi="Arial" w:cs="Arial"/>
            <w:color w:val="000000" w:themeColor="text1"/>
          </w:rPr>
          <w:t xml:space="preserve"> </w:t>
        </w:r>
      </w:ins>
      <w:ins w:id="62" w:author="Microsoft Office User" w:date="2022-08-06T17:50:00Z">
        <w:r w:rsidR="00E45D25">
          <w:rPr>
            <w:rFonts w:ascii="Arial" w:hAnsi="Arial" w:cs="Arial"/>
            <w:color w:val="000000" w:themeColor="text1"/>
          </w:rPr>
          <w:t>pragmatic influence</w:t>
        </w:r>
      </w:ins>
      <w:ins w:id="63" w:author="Microsoft Office User" w:date="2022-08-06T14:34:00Z">
        <w:r>
          <w:rPr>
            <w:rFonts w:ascii="Arial" w:hAnsi="Arial" w:cs="Arial"/>
            <w:color w:val="000000" w:themeColor="text1"/>
          </w:rPr>
          <w:t xml:space="preserve"> </w:t>
        </w:r>
      </w:ins>
      <w:ins w:id="64" w:author="Microsoft Office User" w:date="2022-08-16T12:25:00Z">
        <w:r w:rsidR="00F8338A">
          <w:rPr>
            <w:rFonts w:ascii="Arial" w:hAnsi="Arial" w:cs="Arial"/>
            <w:color w:val="000000" w:themeColor="text1"/>
          </w:rPr>
          <w:t xml:space="preserve">of DCs </w:t>
        </w:r>
      </w:ins>
      <w:ins w:id="65" w:author="Microsoft Office User" w:date="2022-08-06T14:34:00Z">
        <w:r>
          <w:rPr>
            <w:rFonts w:ascii="Arial" w:hAnsi="Arial" w:cs="Arial"/>
            <w:color w:val="000000" w:themeColor="text1"/>
          </w:rPr>
          <w:t>clear, c</w:t>
        </w:r>
      </w:ins>
      <w:r w:rsidR="00BD7139" w:rsidRPr="00415158">
        <w:rPr>
          <w:rFonts w:ascii="Arial" w:hAnsi="Arial" w:cs="Arial"/>
          <w:color w:val="000000" w:themeColor="text1"/>
        </w:rPr>
        <w:t>onsider (2a</w:t>
      </w:r>
      <w:r w:rsidR="00136E49">
        <w:rPr>
          <w:rFonts w:ascii="Arial" w:hAnsi="Arial" w:cs="Arial"/>
          <w:color w:val="000000" w:themeColor="text1"/>
        </w:rPr>
        <w:t>.</w:t>
      </w:r>
      <w:r w:rsidR="00BD7139" w:rsidRPr="00415158">
        <w:rPr>
          <w:rFonts w:ascii="Arial" w:hAnsi="Arial" w:cs="Arial"/>
          <w:color w:val="000000" w:themeColor="text1"/>
        </w:rPr>
        <w:t>) and (2b</w:t>
      </w:r>
      <w:r w:rsidR="00136E49">
        <w:rPr>
          <w:rFonts w:ascii="Arial" w:hAnsi="Arial" w:cs="Arial"/>
          <w:color w:val="000000" w:themeColor="text1"/>
        </w:rPr>
        <w:t>.</w:t>
      </w:r>
      <w:r w:rsidR="00BD7139" w:rsidRPr="00415158">
        <w:rPr>
          <w:rFonts w:ascii="Arial" w:hAnsi="Arial" w:cs="Arial"/>
          <w:color w:val="000000" w:themeColor="text1"/>
        </w:rPr>
        <w:t>)</w:t>
      </w:r>
      <w:ins w:id="66" w:author="Microsoft Office User" w:date="2022-08-17T16:57:00Z">
        <w:r w:rsidR="00122E2F">
          <w:rPr>
            <w:rFonts w:ascii="Arial" w:hAnsi="Arial" w:cs="Arial"/>
            <w:color w:val="000000" w:themeColor="text1"/>
          </w:rPr>
          <w:t xml:space="preserve"> that</w:t>
        </w:r>
      </w:ins>
      <w:r w:rsidR="00167644" w:rsidRPr="00415158">
        <w:rPr>
          <w:rFonts w:ascii="Arial" w:hAnsi="Arial" w:cs="Arial"/>
          <w:color w:val="000000" w:themeColor="text1"/>
        </w:rPr>
        <w:t xml:space="preserve"> only differ in the connective</w:t>
      </w:r>
      <w:r w:rsidR="000F72D3" w:rsidRPr="00415158">
        <w:rPr>
          <w:rFonts w:ascii="Arial" w:hAnsi="Arial" w:cs="Arial"/>
          <w:color w:val="000000" w:themeColor="text1"/>
        </w:rPr>
        <w:t xml:space="preserve"> used after the first proposition.</w:t>
      </w:r>
      <w:r w:rsidR="00136E49">
        <w:rPr>
          <w:rFonts w:ascii="Arial" w:hAnsi="Arial" w:cs="Arial"/>
          <w:color w:val="000000" w:themeColor="text1"/>
        </w:rPr>
        <w:t xml:space="preserve"> Imagine reading (2a.) or (2b.) and stopping right after the connective. Since </w:t>
      </w:r>
      <w:r w:rsidR="00136E49" w:rsidRPr="00136E49">
        <w:rPr>
          <w:rFonts w:ascii="Arial" w:hAnsi="Arial" w:cs="Arial"/>
          <w:i/>
          <w:iCs/>
          <w:color w:val="000000" w:themeColor="text1"/>
        </w:rPr>
        <w:t>so</w:t>
      </w:r>
      <w:r w:rsidR="00136E49">
        <w:rPr>
          <w:rFonts w:ascii="Arial" w:hAnsi="Arial" w:cs="Arial"/>
          <w:color w:val="000000" w:themeColor="text1"/>
        </w:rPr>
        <w:t xml:space="preserve"> and </w:t>
      </w:r>
      <w:r w:rsidR="00136E49" w:rsidRPr="00136E49">
        <w:rPr>
          <w:rFonts w:ascii="Arial" w:hAnsi="Arial" w:cs="Arial"/>
          <w:i/>
          <w:iCs/>
          <w:color w:val="000000" w:themeColor="text1"/>
        </w:rPr>
        <w:t>but</w:t>
      </w:r>
      <w:r w:rsidR="00136E49">
        <w:rPr>
          <w:rFonts w:ascii="Arial" w:hAnsi="Arial" w:cs="Arial"/>
          <w:color w:val="000000" w:themeColor="text1"/>
        </w:rPr>
        <w:t xml:space="preserve"> are logical conjunctions, you would rightly expect a second phrase to follow the DC. However, the predictions that yo</w:t>
      </w:r>
      <w:r w:rsidR="00526DF7">
        <w:rPr>
          <w:rFonts w:ascii="Arial" w:hAnsi="Arial" w:cs="Arial"/>
          <w:color w:val="000000" w:themeColor="text1"/>
        </w:rPr>
        <w:t xml:space="preserve">u would </w:t>
      </w:r>
      <w:r w:rsidR="00136E49">
        <w:rPr>
          <w:rFonts w:ascii="Arial" w:hAnsi="Arial" w:cs="Arial"/>
          <w:color w:val="000000" w:themeColor="text1"/>
        </w:rPr>
        <w:t>shape regarding the</w:t>
      </w:r>
      <w:r w:rsidR="00526DF7">
        <w:rPr>
          <w:rFonts w:ascii="Arial" w:hAnsi="Arial" w:cs="Arial"/>
          <w:color w:val="000000" w:themeColor="text1"/>
        </w:rPr>
        <w:t xml:space="preserve"> content of that second phrase are likely to significantly vary from (2a.) to (2b.). Indeed, t</w:t>
      </w:r>
      <w:r w:rsidR="00526DF7" w:rsidRPr="00415158">
        <w:rPr>
          <w:rFonts w:ascii="Arial" w:hAnsi="Arial" w:cs="Arial"/>
          <w:color w:val="000000" w:themeColor="text1"/>
        </w:rPr>
        <w:t xml:space="preserve">he </w:t>
      </w:r>
      <w:proofErr w:type="spellStart"/>
      <w:ins w:id="67" w:author="Microsoft Office User" w:date="2022-08-06T14:26:00Z">
        <w:r w:rsidR="00526DF7">
          <w:rPr>
            <w:rFonts w:ascii="Arial" w:hAnsi="Arial" w:cs="Arial"/>
            <w:color w:val="000000" w:themeColor="text1"/>
          </w:rPr>
          <w:t>disourse</w:t>
        </w:r>
        <w:proofErr w:type="spellEnd"/>
        <w:r w:rsidR="00526DF7">
          <w:rPr>
            <w:rFonts w:ascii="Arial" w:hAnsi="Arial" w:cs="Arial"/>
            <w:color w:val="000000" w:themeColor="text1"/>
          </w:rPr>
          <w:t xml:space="preserve"> </w:t>
        </w:r>
      </w:ins>
      <w:ins w:id="68" w:author="Microsoft Office User" w:date="2022-08-06T14:25:00Z">
        <w:r w:rsidR="00526DF7">
          <w:rPr>
            <w:rFonts w:ascii="Arial" w:hAnsi="Arial" w:cs="Arial"/>
            <w:color w:val="000000" w:themeColor="text1"/>
          </w:rPr>
          <w:t>connective</w:t>
        </w:r>
      </w:ins>
      <w:r w:rsidR="00526DF7" w:rsidRPr="00415158">
        <w:rPr>
          <w:rFonts w:ascii="Arial" w:hAnsi="Arial" w:cs="Arial"/>
          <w:color w:val="000000" w:themeColor="text1"/>
        </w:rPr>
        <w:t xml:space="preserve"> </w:t>
      </w:r>
      <w:r w:rsidR="00526DF7" w:rsidRPr="00415158">
        <w:rPr>
          <w:rFonts w:ascii="Arial" w:hAnsi="Arial" w:cs="Arial"/>
          <w:i/>
          <w:iCs/>
          <w:color w:val="000000" w:themeColor="text1"/>
        </w:rPr>
        <w:t>so</w:t>
      </w:r>
      <w:r w:rsidR="00526DF7" w:rsidRPr="00415158">
        <w:rPr>
          <w:rFonts w:ascii="Arial" w:hAnsi="Arial" w:cs="Arial"/>
          <w:color w:val="000000" w:themeColor="text1"/>
        </w:rPr>
        <w:t xml:space="preserve"> in (2a</w:t>
      </w:r>
      <w:r w:rsidR="00526DF7">
        <w:rPr>
          <w:rFonts w:ascii="Arial" w:hAnsi="Arial" w:cs="Arial"/>
          <w:color w:val="000000" w:themeColor="text1"/>
        </w:rPr>
        <w:t>.</w:t>
      </w:r>
      <w:r w:rsidR="00526DF7" w:rsidRPr="00415158">
        <w:rPr>
          <w:rFonts w:ascii="Arial" w:hAnsi="Arial" w:cs="Arial"/>
          <w:color w:val="000000" w:themeColor="text1"/>
        </w:rPr>
        <w:t xml:space="preserve">) triggers </w:t>
      </w:r>
      <w:ins w:id="69" w:author="Microsoft Office User" w:date="2022-08-06T13:51:00Z">
        <w:r w:rsidR="00526DF7">
          <w:rPr>
            <w:rFonts w:ascii="Arial" w:hAnsi="Arial" w:cs="Arial"/>
            <w:color w:val="000000" w:themeColor="text1"/>
          </w:rPr>
          <w:t>an</w:t>
        </w:r>
        <w:r w:rsidR="00526DF7" w:rsidRPr="00415158">
          <w:rPr>
            <w:rFonts w:ascii="Arial" w:hAnsi="Arial" w:cs="Arial"/>
            <w:color w:val="000000" w:themeColor="text1"/>
          </w:rPr>
          <w:t xml:space="preserve"> </w:t>
        </w:r>
      </w:ins>
      <w:r w:rsidR="00526DF7" w:rsidRPr="00415158">
        <w:rPr>
          <w:rFonts w:ascii="Arial" w:hAnsi="Arial" w:cs="Arial"/>
          <w:color w:val="000000" w:themeColor="text1"/>
        </w:rPr>
        <w:t xml:space="preserve">inference </w:t>
      </w:r>
      <w:ins w:id="70" w:author="Microsoft Office User" w:date="2022-08-06T13:51:00Z">
        <w:r w:rsidR="00526DF7">
          <w:rPr>
            <w:rFonts w:ascii="Arial" w:hAnsi="Arial" w:cs="Arial"/>
            <w:color w:val="000000" w:themeColor="text1"/>
          </w:rPr>
          <w:t xml:space="preserve">concerning the consequence </w:t>
        </w:r>
      </w:ins>
      <w:ins w:id="71" w:author="Microsoft Office User" w:date="2022-08-16T12:26:00Z">
        <w:r w:rsidR="00526DF7">
          <w:rPr>
            <w:rFonts w:ascii="Arial" w:hAnsi="Arial" w:cs="Arial"/>
            <w:color w:val="000000" w:themeColor="text1"/>
          </w:rPr>
          <w:t xml:space="preserve">or consequences </w:t>
        </w:r>
      </w:ins>
      <w:ins w:id="72" w:author="Microsoft Office User" w:date="2022-08-16T12:27:00Z">
        <w:r w:rsidR="00526DF7">
          <w:rPr>
            <w:rFonts w:ascii="Arial" w:hAnsi="Arial" w:cs="Arial"/>
            <w:color w:val="000000" w:themeColor="text1"/>
          </w:rPr>
          <w:t>that follow after</w:t>
        </w:r>
      </w:ins>
      <w:ins w:id="73" w:author="Microsoft Office User" w:date="2022-08-06T13:51:00Z">
        <w:r w:rsidR="00526DF7">
          <w:rPr>
            <w:rFonts w:ascii="Arial" w:hAnsi="Arial" w:cs="Arial"/>
            <w:color w:val="000000" w:themeColor="text1"/>
          </w:rPr>
          <w:t xml:space="preserve"> </w:t>
        </w:r>
      </w:ins>
      <w:r w:rsidR="00526DF7">
        <w:rPr>
          <w:rFonts w:ascii="Arial" w:hAnsi="Arial" w:cs="Arial"/>
          <w:color w:val="000000" w:themeColor="text1"/>
        </w:rPr>
        <w:t>going to a library</w:t>
      </w:r>
      <w:r w:rsidR="00526DF7" w:rsidRPr="00415158">
        <w:rPr>
          <w:rFonts w:ascii="Arial" w:hAnsi="Arial" w:cs="Arial"/>
          <w:color w:val="000000" w:themeColor="text1"/>
        </w:rPr>
        <w:t xml:space="preserve"> (e.g., </w:t>
      </w:r>
      <w:ins w:id="74" w:author="Microsoft Office User" w:date="2022-08-06T14:23:00Z">
        <w:r w:rsidR="00526DF7">
          <w:rPr>
            <w:rFonts w:ascii="Arial" w:hAnsi="Arial" w:cs="Arial"/>
            <w:color w:val="000000" w:themeColor="text1"/>
          </w:rPr>
          <w:t xml:space="preserve">one might expect </w:t>
        </w:r>
      </w:ins>
      <w:r w:rsidR="00526DF7">
        <w:rPr>
          <w:rFonts w:ascii="Arial" w:hAnsi="Arial" w:cs="Arial"/>
          <w:color w:val="000000" w:themeColor="text1"/>
        </w:rPr>
        <w:t>Holly</w:t>
      </w:r>
      <w:ins w:id="75" w:author="Microsoft Office User" w:date="2022-08-06T14:23:00Z">
        <w:r w:rsidR="00526DF7">
          <w:rPr>
            <w:rFonts w:ascii="Arial" w:hAnsi="Arial" w:cs="Arial"/>
            <w:color w:val="000000" w:themeColor="text1"/>
          </w:rPr>
          <w:t xml:space="preserve"> to then</w:t>
        </w:r>
      </w:ins>
      <w:r w:rsidR="00526DF7">
        <w:rPr>
          <w:rFonts w:ascii="Arial" w:hAnsi="Arial" w:cs="Arial"/>
          <w:color w:val="000000" w:themeColor="text1"/>
        </w:rPr>
        <w:t xml:space="preserve"> sit down and study or borrow a book</w:t>
      </w:r>
      <w:r w:rsidR="00526DF7" w:rsidRPr="00415158">
        <w:rPr>
          <w:rFonts w:ascii="Arial" w:hAnsi="Arial" w:cs="Arial"/>
          <w:color w:val="000000" w:themeColor="text1"/>
        </w:rPr>
        <w:t xml:space="preserve">). On the contrary, </w:t>
      </w:r>
      <w:r w:rsidR="00526DF7" w:rsidRPr="00415158">
        <w:rPr>
          <w:rFonts w:ascii="Arial" w:hAnsi="Arial" w:cs="Arial"/>
          <w:i/>
          <w:iCs/>
          <w:color w:val="000000" w:themeColor="text1"/>
        </w:rPr>
        <w:t>but</w:t>
      </w:r>
      <w:r w:rsidR="00526DF7" w:rsidRPr="00415158">
        <w:rPr>
          <w:rFonts w:ascii="Arial" w:hAnsi="Arial" w:cs="Arial"/>
          <w:color w:val="000000" w:themeColor="text1"/>
        </w:rPr>
        <w:t xml:space="preserve"> in (2b</w:t>
      </w:r>
      <w:r w:rsidR="00526DF7">
        <w:rPr>
          <w:rFonts w:ascii="Arial" w:hAnsi="Arial" w:cs="Arial"/>
          <w:color w:val="000000" w:themeColor="text1"/>
        </w:rPr>
        <w:t>.</w:t>
      </w:r>
      <w:r w:rsidR="00526DF7" w:rsidRPr="00415158">
        <w:rPr>
          <w:rFonts w:ascii="Arial" w:hAnsi="Arial" w:cs="Arial"/>
          <w:color w:val="000000" w:themeColor="text1"/>
        </w:rPr>
        <w:t xml:space="preserve">) denies the very same expectations that </w:t>
      </w:r>
      <w:r w:rsidR="00526DF7" w:rsidRPr="00415158">
        <w:rPr>
          <w:rFonts w:ascii="Arial" w:hAnsi="Arial" w:cs="Arial"/>
          <w:i/>
          <w:iCs/>
          <w:color w:val="000000" w:themeColor="text1"/>
        </w:rPr>
        <w:t xml:space="preserve">so </w:t>
      </w:r>
      <w:r w:rsidR="00526DF7" w:rsidRPr="00415158">
        <w:rPr>
          <w:rFonts w:ascii="Arial" w:hAnsi="Arial" w:cs="Arial"/>
          <w:color w:val="000000" w:themeColor="text1"/>
        </w:rPr>
        <w:t xml:space="preserve">reinforced (e.g., for some reason </w:t>
      </w:r>
      <w:r w:rsidR="00526DF7">
        <w:rPr>
          <w:rFonts w:ascii="Arial" w:hAnsi="Arial" w:cs="Arial"/>
          <w:color w:val="000000" w:themeColor="text1"/>
        </w:rPr>
        <w:t>Holly</w:t>
      </w:r>
      <w:r w:rsidR="00526DF7" w:rsidRPr="00415158">
        <w:rPr>
          <w:rFonts w:ascii="Arial" w:hAnsi="Arial" w:cs="Arial"/>
          <w:color w:val="000000" w:themeColor="text1"/>
        </w:rPr>
        <w:t xml:space="preserve"> </w:t>
      </w:r>
      <w:ins w:id="76" w:author="Microsoft Office User" w:date="2022-08-16T12:27:00Z">
        <w:r w:rsidR="00526DF7">
          <w:rPr>
            <w:rFonts w:ascii="Arial" w:hAnsi="Arial" w:cs="Arial"/>
            <w:color w:val="000000" w:themeColor="text1"/>
          </w:rPr>
          <w:t>will not</w:t>
        </w:r>
      </w:ins>
      <w:r w:rsidR="00526DF7" w:rsidRPr="00415158">
        <w:rPr>
          <w:rFonts w:ascii="Arial" w:hAnsi="Arial" w:cs="Arial"/>
          <w:color w:val="000000" w:themeColor="text1"/>
        </w:rPr>
        <w:t xml:space="preserve"> </w:t>
      </w:r>
      <w:r w:rsidR="00526DF7">
        <w:rPr>
          <w:rFonts w:ascii="Arial" w:hAnsi="Arial" w:cs="Arial"/>
          <w:color w:val="000000" w:themeColor="text1"/>
        </w:rPr>
        <w:t>sit down and study</w:t>
      </w:r>
      <w:r w:rsidR="00526DF7" w:rsidRPr="00415158">
        <w:rPr>
          <w:rFonts w:ascii="Arial" w:hAnsi="Arial" w:cs="Arial"/>
          <w:color w:val="000000" w:themeColor="text1"/>
        </w:rPr>
        <w:t>).</w:t>
      </w:r>
      <w:r w:rsidR="00526DF7">
        <w:rPr>
          <w:rFonts w:ascii="Arial" w:hAnsi="Arial" w:cs="Arial"/>
          <w:color w:val="000000" w:themeColor="text1"/>
        </w:rPr>
        <w:t xml:space="preserve"> E</w:t>
      </w:r>
      <w:r w:rsidR="00F57AF0" w:rsidRPr="00415158">
        <w:rPr>
          <w:rFonts w:ascii="Arial" w:hAnsi="Arial" w:cs="Arial"/>
          <w:color w:val="000000" w:themeColor="text1"/>
        </w:rPr>
        <w:t>ven though</w:t>
      </w:r>
      <w:r w:rsidR="000F72D3" w:rsidRPr="00415158">
        <w:rPr>
          <w:rFonts w:ascii="Arial" w:hAnsi="Arial" w:cs="Arial"/>
          <w:color w:val="000000" w:themeColor="text1"/>
        </w:rPr>
        <w:t xml:space="preserve"> they</w:t>
      </w:r>
      <w:ins w:id="77" w:author="Microsoft Office User" w:date="2022-08-06T13:49:00Z">
        <w:r w:rsidR="00905693">
          <w:rPr>
            <w:rFonts w:ascii="Arial" w:hAnsi="Arial" w:cs="Arial"/>
            <w:color w:val="000000" w:themeColor="text1"/>
          </w:rPr>
          <w:t xml:space="preserve"> logically</w:t>
        </w:r>
      </w:ins>
      <w:r w:rsidR="00BD7139" w:rsidRPr="00415158">
        <w:rPr>
          <w:rFonts w:ascii="Arial" w:hAnsi="Arial" w:cs="Arial"/>
          <w:color w:val="000000" w:themeColor="text1"/>
        </w:rPr>
        <w:t xml:space="preserve"> </w:t>
      </w:r>
      <w:ins w:id="78" w:author="Microsoft Office User" w:date="2022-08-16T12:26:00Z">
        <w:r w:rsidR="00F8338A">
          <w:rPr>
            <w:rFonts w:ascii="Arial" w:hAnsi="Arial" w:cs="Arial"/>
            <w:color w:val="000000" w:themeColor="text1"/>
          </w:rPr>
          <w:t>incorporate</w:t>
        </w:r>
      </w:ins>
      <w:r w:rsidR="00167644" w:rsidRPr="00415158">
        <w:rPr>
          <w:rFonts w:ascii="Arial" w:hAnsi="Arial" w:cs="Arial"/>
          <w:color w:val="000000" w:themeColor="text1"/>
        </w:rPr>
        <w:t xml:space="preserve"> the same </w:t>
      </w:r>
      <w:r w:rsidR="00136E49">
        <w:rPr>
          <w:rFonts w:ascii="Arial" w:hAnsi="Arial" w:cs="Arial"/>
          <w:color w:val="000000" w:themeColor="text1"/>
        </w:rPr>
        <w:t>two</w:t>
      </w:r>
      <w:r w:rsidR="00526DF7">
        <w:rPr>
          <w:rFonts w:ascii="Arial" w:hAnsi="Arial" w:cs="Arial"/>
          <w:color w:val="000000" w:themeColor="text1"/>
        </w:rPr>
        <w:t xml:space="preserve"> phrases</w:t>
      </w:r>
      <w:r w:rsidR="00136E49">
        <w:rPr>
          <w:rFonts w:ascii="Arial" w:hAnsi="Arial" w:cs="Arial"/>
          <w:color w:val="000000" w:themeColor="text1"/>
        </w:rPr>
        <w:t xml:space="preserve"> </w:t>
      </w:r>
      <w:ins w:id="79" w:author="Microsoft Office User" w:date="2022-08-06T17:51:00Z">
        <w:r w:rsidR="00E45D25">
          <w:rPr>
            <w:rFonts w:ascii="Arial" w:hAnsi="Arial" w:cs="Arial"/>
            <w:color w:val="000000" w:themeColor="text1"/>
          </w:rPr>
          <w:t xml:space="preserve">by </w:t>
        </w:r>
      </w:ins>
      <w:r w:rsidR="00167644" w:rsidRPr="00415158">
        <w:rPr>
          <w:rFonts w:ascii="Arial" w:hAnsi="Arial" w:cs="Arial"/>
          <w:color w:val="000000" w:themeColor="text1"/>
        </w:rPr>
        <w:t xml:space="preserve">using the same </w:t>
      </w:r>
      <w:ins w:id="80" w:author="Microsoft Office User" w:date="2022-08-06T17:51:00Z">
        <w:r w:rsidR="00E45D25">
          <w:rPr>
            <w:rFonts w:ascii="Arial" w:hAnsi="Arial" w:cs="Arial"/>
            <w:color w:val="000000" w:themeColor="text1"/>
          </w:rPr>
          <w:t xml:space="preserve">exact </w:t>
        </w:r>
      </w:ins>
      <w:r w:rsidR="00167644" w:rsidRPr="00415158">
        <w:rPr>
          <w:rFonts w:ascii="Arial" w:hAnsi="Arial" w:cs="Arial"/>
          <w:color w:val="000000" w:themeColor="text1"/>
        </w:rPr>
        <w:t>words and the same syntactic structure</w:t>
      </w:r>
      <w:r w:rsidR="000F72D3" w:rsidRPr="00415158">
        <w:rPr>
          <w:rFonts w:ascii="Arial" w:hAnsi="Arial" w:cs="Arial"/>
          <w:color w:val="000000" w:themeColor="text1"/>
        </w:rPr>
        <w:t>, the difference in connective lead</w:t>
      </w:r>
      <w:r w:rsidR="00F57AF0" w:rsidRPr="00415158">
        <w:rPr>
          <w:rFonts w:ascii="Arial" w:hAnsi="Arial" w:cs="Arial"/>
          <w:color w:val="000000" w:themeColor="text1"/>
        </w:rPr>
        <w:t>s</w:t>
      </w:r>
      <w:r w:rsidR="000F72D3" w:rsidRPr="00415158">
        <w:rPr>
          <w:rFonts w:ascii="Arial" w:hAnsi="Arial" w:cs="Arial"/>
          <w:color w:val="000000" w:themeColor="text1"/>
        </w:rPr>
        <w:t xml:space="preserve"> the reader </w:t>
      </w:r>
      <w:r w:rsidR="00F57AF0" w:rsidRPr="00415158">
        <w:rPr>
          <w:rFonts w:ascii="Arial" w:hAnsi="Arial" w:cs="Arial"/>
          <w:color w:val="000000" w:themeColor="text1"/>
        </w:rPr>
        <w:t>to radically different expectations regarding the sentence</w:t>
      </w:r>
      <w:ins w:id="81" w:author="Microsoft Office User" w:date="2022-08-06T14:35:00Z">
        <w:r>
          <w:rPr>
            <w:rFonts w:ascii="Arial" w:hAnsi="Arial" w:cs="Arial"/>
            <w:color w:val="000000" w:themeColor="text1"/>
          </w:rPr>
          <w:t>’s</w:t>
        </w:r>
      </w:ins>
      <w:r w:rsidR="00F57AF0" w:rsidRPr="00415158">
        <w:rPr>
          <w:rFonts w:ascii="Arial" w:hAnsi="Arial" w:cs="Arial"/>
          <w:color w:val="000000" w:themeColor="text1"/>
        </w:rPr>
        <w:t xml:space="preserve"> end. </w:t>
      </w:r>
    </w:p>
    <w:p w14:paraId="6ACABEC5" w14:textId="7F057908" w:rsidR="00BD7139" w:rsidRPr="00415158" w:rsidRDefault="00BD7139" w:rsidP="0076441F">
      <w:pPr>
        <w:rPr>
          <w:rFonts w:ascii="Arial" w:hAnsi="Arial" w:cs="Arial"/>
          <w:color w:val="000000" w:themeColor="text1"/>
        </w:rPr>
      </w:pPr>
    </w:p>
    <w:p w14:paraId="5225A80B" w14:textId="0F2AA7A7" w:rsidR="00BD7139" w:rsidRPr="00415158" w:rsidRDefault="00BD7139" w:rsidP="00BD7139">
      <w:pPr>
        <w:pStyle w:val="Paragraphedeliste"/>
        <w:numPr>
          <w:ilvl w:val="0"/>
          <w:numId w:val="2"/>
        </w:numPr>
        <w:rPr>
          <w:rFonts w:ascii="Arial" w:hAnsi="Arial" w:cs="Arial"/>
          <w:color w:val="000000" w:themeColor="text1"/>
        </w:rPr>
      </w:pPr>
      <w:r w:rsidRPr="00415158">
        <w:rPr>
          <w:rFonts w:ascii="Arial" w:hAnsi="Arial" w:cs="Arial"/>
          <w:color w:val="000000" w:themeColor="text1"/>
        </w:rPr>
        <w:t xml:space="preserve">a. </w:t>
      </w:r>
      <w:r w:rsidR="001A21AD">
        <w:rPr>
          <w:rFonts w:ascii="Arial" w:hAnsi="Arial" w:cs="Arial"/>
          <w:color w:val="000000" w:themeColor="text1"/>
        </w:rPr>
        <w:t>Holly</w:t>
      </w:r>
      <w:r w:rsidRPr="00415158">
        <w:rPr>
          <w:rFonts w:ascii="Arial" w:hAnsi="Arial" w:cs="Arial"/>
          <w:color w:val="000000" w:themeColor="text1"/>
        </w:rPr>
        <w:t xml:space="preserve"> </w:t>
      </w:r>
      <w:r w:rsidR="00136E49">
        <w:rPr>
          <w:rFonts w:ascii="Arial" w:hAnsi="Arial" w:cs="Arial"/>
          <w:color w:val="000000" w:themeColor="text1"/>
        </w:rPr>
        <w:t xml:space="preserve">went to the library so she borrowed a book. </w:t>
      </w:r>
    </w:p>
    <w:p w14:paraId="75157E26" w14:textId="15E13E13" w:rsidR="00BD7139" w:rsidRPr="00415158" w:rsidRDefault="00BD7139" w:rsidP="00BD7139">
      <w:pPr>
        <w:pStyle w:val="Paragraphedeliste"/>
        <w:rPr>
          <w:rFonts w:ascii="Arial" w:hAnsi="Arial" w:cs="Arial"/>
          <w:color w:val="000000" w:themeColor="text1"/>
        </w:rPr>
      </w:pPr>
      <w:r w:rsidRPr="00415158">
        <w:rPr>
          <w:rFonts w:ascii="Arial" w:hAnsi="Arial" w:cs="Arial"/>
          <w:color w:val="000000" w:themeColor="text1"/>
        </w:rPr>
        <w:t xml:space="preserve">b. </w:t>
      </w:r>
      <w:r w:rsidR="00136E49">
        <w:rPr>
          <w:rFonts w:ascii="Arial" w:hAnsi="Arial" w:cs="Arial"/>
          <w:color w:val="000000" w:themeColor="text1"/>
        </w:rPr>
        <w:t>Holly</w:t>
      </w:r>
      <w:r w:rsidR="00136E49" w:rsidRPr="00415158">
        <w:rPr>
          <w:rFonts w:ascii="Arial" w:hAnsi="Arial" w:cs="Arial"/>
          <w:color w:val="000000" w:themeColor="text1"/>
        </w:rPr>
        <w:t xml:space="preserve"> </w:t>
      </w:r>
      <w:r w:rsidR="00136E49">
        <w:rPr>
          <w:rFonts w:ascii="Arial" w:hAnsi="Arial" w:cs="Arial"/>
          <w:color w:val="000000" w:themeColor="text1"/>
        </w:rPr>
        <w:t xml:space="preserve">went to the library but she borrowed a book. </w:t>
      </w:r>
      <w:r w:rsidR="001A21AD">
        <w:rPr>
          <w:rFonts w:ascii="Arial" w:hAnsi="Arial" w:cs="Arial"/>
          <w:color w:val="000000" w:themeColor="text1"/>
        </w:rPr>
        <w:t xml:space="preserve"> </w:t>
      </w:r>
    </w:p>
    <w:p w14:paraId="2083F796" w14:textId="286E8BCE" w:rsidR="005E0DA1" w:rsidRPr="00415158" w:rsidRDefault="005E0DA1" w:rsidP="0076441F">
      <w:pPr>
        <w:rPr>
          <w:rFonts w:ascii="Arial" w:hAnsi="Arial" w:cs="Arial"/>
          <w:color w:val="000000" w:themeColor="text1"/>
        </w:rPr>
      </w:pPr>
    </w:p>
    <w:p w14:paraId="46603FE5" w14:textId="74452DD4" w:rsidR="008F155F" w:rsidRDefault="00BF3ACF" w:rsidP="0076441F">
      <w:pPr>
        <w:rPr>
          <w:rFonts w:ascii="Arial" w:hAnsi="Arial" w:cs="Arial"/>
          <w:color w:val="000000" w:themeColor="text1"/>
        </w:rPr>
      </w:pPr>
      <w:r w:rsidRPr="00415158">
        <w:rPr>
          <w:rFonts w:ascii="Arial" w:hAnsi="Arial" w:cs="Arial"/>
          <w:color w:val="000000" w:themeColor="text1"/>
        </w:rPr>
        <w:t xml:space="preserve">The </w:t>
      </w:r>
      <w:ins w:id="82" w:author="Microsoft Office User" w:date="2022-08-06T17:53:00Z">
        <w:r w:rsidR="00E45D25">
          <w:rPr>
            <w:rFonts w:ascii="Arial" w:hAnsi="Arial" w:cs="Arial"/>
            <w:color w:val="000000" w:themeColor="text1"/>
          </w:rPr>
          <w:t xml:space="preserve">discourse connectives </w:t>
        </w:r>
      </w:ins>
      <w:r w:rsidRPr="00415158">
        <w:rPr>
          <w:rFonts w:ascii="Arial" w:hAnsi="Arial" w:cs="Arial"/>
          <w:color w:val="000000" w:themeColor="text1"/>
        </w:rPr>
        <w:t>in (2</w:t>
      </w:r>
      <w:r w:rsidR="003444A3" w:rsidRPr="00415158">
        <w:rPr>
          <w:rFonts w:ascii="Arial" w:hAnsi="Arial" w:cs="Arial"/>
          <w:color w:val="000000" w:themeColor="text1"/>
        </w:rPr>
        <w:t>) first</w:t>
      </w:r>
      <w:r w:rsidRPr="00415158">
        <w:rPr>
          <w:rFonts w:ascii="Arial" w:hAnsi="Arial" w:cs="Arial"/>
          <w:color w:val="000000" w:themeColor="text1"/>
        </w:rPr>
        <w:t xml:space="preserve"> invit</w:t>
      </w:r>
      <w:r w:rsidR="003444A3" w:rsidRPr="00415158">
        <w:rPr>
          <w:rFonts w:ascii="Arial" w:hAnsi="Arial" w:cs="Arial"/>
          <w:color w:val="000000" w:themeColor="text1"/>
        </w:rPr>
        <w:t xml:space="preserve">e </w:t>
      </w:r>
      <w:r w:rsidRPr="00415158">
        <w:rPr>
          <w:rFonts w:ascii="Arial" w:hAnsi="Arial" w:cs="Arial"/>
          <w:color w:val="000000" w:themeColor="text1"/>
        </w:rPr>
        <w:t xml:space="preserve">the reader to rely on their world knowledge to establish what events are likely to be mentioned in conjunction </w:t>
      </w:r>
      <w:ins w:id="83" w:author="Microsoft Office User" w:date="2022-08-06T13:52:00Z">
        <w:r w:rsidR="008F155F">
          <w:rPr>
            <w:rFonts w:ascii="Arial" w:hAnsi="Arial" w:cs="Arial"/>
            <w:color w:val="000000" w:themeColor="text1"/>
          </w:rPr>
          <w:t>with</w:t>
        </w:r>
        <w:r w:rsidR="008F155F" w:rsidRPr="00415158">
          <w:rPr>
            <w:rFonts w:ascii="Arial" w:hAnsi="Arial" w:cs="Arial"/>
            <w:color w:val="000000" w:themeColor="text1"/>
          </w:rPr>
          <w:t xml:space="preserve"> </w:t>
        </w:r>
      </w:ins>
      <w:r w:rsidRPr="00415158">
        <w:rPr>
          <w:rFonts w:ascii="Arial" w:hAnsi="Arial" w:cs="Arial"/>
          <w:color w:val="000000" w:themeColor="text1"/>
        </w:rPr>
        <w:t>“</w:t>
      </w:r>
      <w:r w:rsidR="00526DF7">
        <w:rPr>
          <w:rFonts w:ascii="Arial" w:hAnsi="Arial" w:cs="Arial"/>
          <w:color w:val="000000" w:themeColor="text1"/>
        </w:rPr>
        <w:t>Holly went to the library</w:t>
      </w:r>
      <w:r w:rsidRPr="00415158">
        <w:rPr>
          <w:rFonts w:ascii="Arial" w:hAnsi="Arial" w:cs="Arial"/>
          <w:color w:val="000000" w:themeColor="text1"/>
        </w:rPr>
        <w:t>” and</w:t>
      </w:r>
      <w:ins w:id="84" w:author="Microsoft Office User" w:date="2022-08-06T17:53:00Z">
        <w:r w:rsidR="00E45D25">
          <w:rPr>
            <w:rFonts w:ascii="Arial" w:hAnsi="Arial" w:cs="Arial"/>
            <w:color w:val="000000" w:themeColor="text1"/>
          </w:rPr>
          <w:t>,</w:t>
        </w:r>
      </w:ins>
      <w:r w:rsidRPr="00415158">
        <w:rPr>
          <w:rFonts w:ascii="Arial" w:hAnsi="Arial" w:cs="Arial"/>
          <w:color w:val="000000" w:themeColor="text1"/>
        </w:rPr>
        <w:t xml:space="preserve"> </w:t>
      </w:r>
      <w:r w:rsidR="001572B6" w:rsidRPr="00415158">
        <w:rPr>
          <w:rFonts w:ascii="Arial" w:hAnsi="Arial" w:cs="Arial"/>
          <w:color w:val="000000" w:themeColor="text1"/>
        </w:rPr>
        <w:t>second,</w:t>
      </w:r>
      <w:r w:rsidRPr="00415158">
        <w:rPr>
          <w:rFonts w:ascii="Arial" w:hAnsi="Arial" w:cs="Arial"/>
          <w:color w:val="000000" w:themeColor="text1"/>
        </w:rPr>
        <w:t xml:space="preserve"> they </w:t>
      </w:r>
      <w:r w:rsidR="003444A3" w:rsidRPr="00415158">
        <w:rPr>
          <w:rFonts w:ascii="Arial" w:hAnsi="Arial" w:cs="Arial"/>
          <w:color w:val="000000" w:themeColor="text1"/>
        </w:rPr>
        <w:t>inform</w:t>
      </w:r>
      <w:r w:rsidR="0089790D" w:rsidRPr="00415158">
        <w:rPr>
          <w:rFonts w:ascii="Arial" w:hAnsi="Arial" w:cs="Arial"/>
          <w:color w:val="000000" w:themeColor="text1"/>
        </w:rPr>
        <w:t xml:space="preserve"> the </w:t>
      </w:r>
      <w:ins w:id="85" w:author="Microsoft Office User" w:date="2022-08-06T17:54:00Z">
        <w:r w:rsidR="00E45D25">
          <w:rPr>
            <w:rFonts w:ascii="Arial" w:hAnsi="Arial" w:cs="Arial"/>
            <w:color w:val="000000" w:themeColor="text1"/>
          </w:rPr>
          <w:t>addressee</w:t>
        </w:r>
      </w:ins>
      <w:ins w:id="86" w:author="Microsoft Office User" w:date="2022-08-06T13:52:00Z">
        <w:r w:rsidR="008F155F" w:rsidRPr="00415158">
          <w:rPr>
            <w:rFonts w:ascii="Arial" w:hAnsi="Arial" w:cs="Arial"/>
            <w:color w:val="000000" w:themeColor="text1"/>
          </w:rPr>
          <w:t xml:space="preserve"> </w:t>
        </w:r>
      </w:ins>
      <w:r w:rsidR="0089790D" w:rsidRPr="00415158">
        <w:rPr>
          <w:rFonts w:ascii="Arial" w:hAnsi="Arial" w:cs="Arial"/>
          <w:color w:val="000000" w:themeColor="text1"/>
        </w:rPr>
        <w:t>whether or not these commonly agreed event</w:t>
      </w:r>
      <w:r w:rsidR="003444A3" w:rsidRPr="00415158">
        <w:rPr>
          <w:rFonts w:ascii="Arial" w:hAnsi="Arial" w:cs="Arial"/>
          <w:color w:val="000000" w:themeColor="text1"/>
        </w:rPr>
        <w:t>s</w:t>
      </w:r>
      <w:r w:rsidR="0089790D" w:rsidRPr="00415158">
        <w:rPr>
          <w:rFonts w:ascii="Arial" w:hAnsi="Arial" w:cs="Arial"/>
          <w:color w:val="000000" w:themeColor="text1"/>
        </w:rPr>
        <w:t xml:space="preserve"> will be realised </w:t>
      </w:r>
      <w:ins w:id="87" w:author="Microsoft Office User" w:date="2022-08-16T12:27:00Z">
        <w:r w:rsidR="00F8338A">
          <w:rPr>
            <w:rFonts w:ascii="Arial" w:hAnsi="Arial" w:cs="Arial"/>
            <w:color w:val="000000" w:themeColor="text1"/>
          </w:rPr>
          <w:t>afte</w:t>
        </w:r>
      </w:ins>
      <w:ins w:id="88" w:author="Microsoft Office User" w:date="2022-08-17T15:58:00Z">
        <w:r w:rsidR="00B72AC3">
          <w:rPr>
            <w:rFonts w:ascii="Arial" w:hAnsi="Arial" w:cs="Arial"/>
            <w:color w:val="000000" w:themeColor="text1"/>
          </w:rPr>
          <w:t xml:space="preserve">r </w:t>
        </w:r>
      </w:ins>
      <w:ins w:id="89" w:author="Microsoft Office User" w:date="2022-08-16T15:32:00Z">
        <w:r w:rsidR="005D3051">
          <w:rPr>
            <w:rFonts w:ascii="Arial" w:hAnsi="Arial" w:cs="Arial"/>
            <w:color w:val="000000" w:themeColor="text1"/>
          </w:rPr>
          <w:t xml:space="preserve">the </w:t>
        </w:r>
      </w:ins>
      <w:ins w:id="90" w:author="Microsoft Office User" w:date="2022-08-06T14:26:00Z">
        <w:r w:rsidR="00311B8C">
          <w:rPr>
            <w:rFonts w:ascii="Arial" w:hAnsi="Arial" w:cs="Arial"/>
            <w:color w:val="000000" w:themeColor="text1"/>
          </w:rPr>
          <w:t>connective</w:t>
        </w:r>
      </w:ins>
      <w:r w:rsidR="0089790D" w:rsidRPr="00415158">
        <w:rPr>
          <w:rFonts w:ascii="Arial" w:hAnsi="Arial" w:cs="Arial"/>
          <w:color w:val="000000" w:themeColor="text1"/>
        </w:rPr>
        <w:t xml:space="preserve">. Consequently, </w:t>
      </w:r>
      <w:r w:rsidR="0089790D" w:rsidRPr="00415158">
        <w:rPr>
          <w:rFonts w:ascii="Arial" w:hAnsi="Arial" w:cs="Arial"/>
          <w:color w:val="000000" w:themeColor="text1"/>
        </w:rPr>
        <w:lastRenderedPageBreak/>
        <w:t>the reader is able to narrow down the direction that the discourse is going to take following a given connective</w:t>
      </w:r>
      <w:r w:rsidR="00C80669">
        <w:rPr>
          <w:rFonts w:ascii="Arial" w:hAnsi="Arial" w:cs="Arial"/>
          <w:color w:val="000000" w:themeColor="text1"/>
        </w:rPr>
        <w:t xml:space="preserve"> </w:t>
      </w:r>
      <w:r w:rsidR="00C80669">
        <w:rPr>
          <w:rFonts w:ascii="Arial" w:hAnsi="Arial" w:cs="Arial"/>
          <w:color w:val="000000" w:themeColor="text1"/>
        </w:rPr>
        <w:fldChar w:fldCharType="begin"/>
      </w:r>
      <w:r w:rsidR="00C80669">
        <w:rPr>
          <w:rFonts w:ascii="Arial" w:hAnsi="Arial" w:cs="Arial"/>
          <w:color w:val="000000" w:themeColor="text1"/>
        </w:rPr>
        <w:instrText xml:space="preserve"> ADDIN ZOTERO_ITEM CSL_CITATION {"citationID":"5c6RCktC","properties":{"formattedCitation":"(Anscombre &amp; Ducrot, 1989; Fraser, 1996)","plainCitation":"(Anscombre &amp; Ducrot, 1989; Fraser, 1996)","noteIndex":0},"citationItems":[{"id":196,"uris":["http://zotero.org/users/7527615/items/SAKU98IL"],"itemData":{"id":196,"type":"chapter","abstract":"Studies in the new rhetoric have accustomed us to minimizing the role played in argumentation by facts and deduction from facts. More precisely, C. Perelman and L. Olbrechts-Tyteca have pointed out the many interferences that exist between this factual or objective basis (in the usual sense of the term “objective”) and the intersubjective relationships that the speaker establishes with his audience.","collection-title":"Synthese Library","container-title":"From Metaphysics to Rhetoric","event-place":"Dordrecht","ISBN":"978-94-009-2593-9","language":"en","note":"DOI: 10.1007/978-94-009-2593-9_6","page":"71-87","publisher":"Springer Netherlands","publisher-place":"Dordrecht","source":"Springer Link","title":"Argumentativity and Informativity","URL":"https://doi.org/10.1007/978-94-009-2593-9_6","author":[{"family":"Anscombre","given":"Jean-Claude"},{"family":"Ducrot","given":"Oswald"}],"editor":[{"family":"Meyer","given":"Michel"}],"accessed":{"date-parts":[["2021",6,18]]},"issued":{"date-parts":[["1989"]]}}},{"id":172,"uris":["http://zotero.org/users/7527615/items/82ZELASI"],"itemData":{"id":172,"type":"article-journal","container-title":"Pragmatics","ISSN":"1018-2101","issue":"2","language":"en","note":"number: 2","source":"journals.linguisticsociety.org","title":"Pragmatic Markers","URL":"https://journals.linguisticsociety.org/elanguage/pragmatics/article/view/418.html","volume":"6","author":[{"family":"Fraser","given":"Bruce"}],"accessed":{"date-parts":[["2021",7,16]]},"issued":{"date-parts":[["1996"]]}}}],"schema":"https://github.com/citation-style-language/schema/raw/master/csl-citation.json"} </w:instrText>
      </w:r>
      <w:r w:rsidR="00C80669">
        <w:rPr>
          <w:rFonts w:ascii="Arial" w:hAnsi="Arial" w:cs="Arial"/>
          <w:color w:val="000000" w:themeColor="text1"/>
        </w:rPr>
        <w:fldChar w:fldCharType="separate"/>
      </w:r>
      <w:r w:rsidR="00C80669">
        <w:rPr>
          <w:rFonts w:ascii="Arial" w:hAnsi="Arial" w:cs="Arial"/>
          <w:noProof/>
          <w:color w:val="000000" w:themeColor="text1"/>
        </w:rPr>
        <w:t>(Anscombre &amp; Ducrot, 1989; Fraser, 1996)</w:t>
      </w:r>
      <w:r w:rsidR="00C80669">
        <w:rPr>
          <w:rFonts w:ascii="Arial" w:hAnsi="Arial" w:cs="Arial"/>
          <w:color w:val="000000" w:themeColor="text1"/>
        </w:rPr>
        <w:fldChar w:fldCharType="end"/>
      </w:r>
      <w:r w:rsidR="00C80669">
        <w:rPr>
          <w:rFonts w:ascii="Arial" w:hAnsi="Arial" w:cs="Arial"/>
          <w:color w:val="000000" w:themeColor="text1"/>
        </w:rPr>
        <w:t>.</w:t>
      </w:r>
    </w:p>
    <w:p w14:paraId="7DB3998B" w14:textId="77777777" w:rsidR="00C80669" w:rsidRPr="00415158" w:rsidRDefault="00C80669" w:rsidP="0076441F">
      <w:pPr>
        <w:rPr>
          <w:rFonts w:ascii="Arial" w:hAnsi="Arial" w:cs="Arial"/>
          <w:color w:val="000000" w:themeColor="text1"/>
        </w:rPr>
      </w:pPr>
    </w:p>
    <w:p w14:paraId="1B1CD2C3" w14:textId="50A8E2A3" w:rsidR="00B92CFD" w:rsidRDefault="0076555D" w:rsidP="0076441F">
      <w:pPr>
        <w:rPr>
          <w:ins w:id="91" w:author="Microsoft Office User" w:date="2022-08-06T13:57:00Z"/>
          <w:rFonts w:ascii="Arial" w:hAnsi="Arial" w:cs="Arial"/>
          <w:color w:val="000000" w:themeColor="text1"/>
        </w:rPr>
      </w:pPr>
      <w:r w:rsidRPr="00415158">
        <w:rPr>
          <w:rFonts w:ascii="Arial" w:hAnsi="Arial" w:cs="Arial"/>
          <w:color w:val="000000" w:themeColor="text1"/>
        </w:rPr>
        <w:t xml:space="preserve">We see how </w:t>
      </w:r>
      <w:ins w:id="92" w:author="Microsoft Office User" w:date="2022-08-06T14:26:00Z">
        <w:r w:rsidR="00311B8C">
          <w:rPr>
            <w:rFonts w:ascii="Arial" w:hAnsi="Arial" w:cs="Arial"/>
            <w:color w:val="000000" w:themeColor="text1"/>
          </w:rPr>
          <w:t xml:space="preserve">these </w:t>
        </w:r>
      </w:ins>
      <w:r w:rsidRPr="00415158">
        <w:rPr>
          <w:rFonts w:ascii="Arial" w:hAnsi="Arial" w:cs="Arial"/>
          <w:color w:val="000000" w:themeColor="text1"/>
        </w:rPr>
        <w:t>D</w:t>
      </w:r>
      <w:ins w:id="93" w:author="Microsoft Office User" w:date="2022-08-06T18:01:00Z">
        <w:r w:rsidR="002C1F4B">
          <w:rPr>
            <w:rFonts w:ascii="Arial" w:hAnsi="Arial" w:cs="Arial"/>
            <w:color w:val="000000" w:themeColor="text1"/>
          </w:rPr>
          <w:t>C</w:t>
        </w:r>
      </w:ins>
      <w:ins w:id="94" w:author="Microsoft Office User" w:date="2022-08-06T13:54:00Z">
        <w:r w:rsidR="008F155F">
          <w:rPr>
            <w:rFonts w:ascii="Arial" w:hAnsi="Arial" w:cs="Arial"/>
            <w:color w:val="000000" w:themeColor="text1"/>
          </w:rPr>
          <w:t>s</w:t>
        </w:r>
      </w:ins>
      <w:r w:rsidRPr="00415158">
        <w:rPr>
          <w:rFonts w:ascii="Arial" w:hAnsi="Arial" w:cs="Arial"/>
          <w:color w:val="000000" w:themeColor="text1"/>
        </w:rPr>
        <w:t xml:space="preserve"> </w:t>
      </w:r>
      <w:r w:rsidR="008213CF" w:rsidRPr="00415158">
        <w:rPr>
          <w:rFonts w:ascii="Arial" w:hAnsi="Arial" w:cs="Arial"/>
          <w:color w:val="000000" w:themeColor="text1"/>
        </w:rPr>
        <w:t>impact a</w:t>
      </w:r>
      <w:ins w:id="95" w:author="Microsoft Office User" w:date="2022-08-06T14:10:00Z">
        <w:r w:rsidR="008675DA">
          <w:rPr>
            <w:rFonts w:ascii="Arial" w:hAnsi="Arial" w:cs="Arial"/>
            <w:color w:val="000000" w:themeColor="text1"/>
          </w:rPr>
          <w:t>n addressee’s</w:t>
        </w:r>
      </w:ins>
      <w:r w:rsidR="00ED2FEB">
        <w:rPr>
          <w:rFonts w:ascii="Arial" w:hAnsi="Arial" w:cs="Arial"/>
          <w:color w:val="000000" w:themeColor="text1"/>
        </w:rPr>
        <w:t xml:space="preserve"> </w:t>
      </w:r>
      <w:r w:rsidR="008213CF" w:rsidRPr="00415158">
        <w:rPr>
          <w:rFonts w:ascii="Arial" w:hAnsi="Arial" w:cs="Arial"/>
          <w:color w:val="000000" w:themeColor="text1"/>
        </w:rPr>
        <w:t xml:space="preserve">psychological representation of discourse by calling on </w:t>
      </w:r>
      <w:ins w:id="96" w:author="Microsoft Office User" w:date="2022-08-06T14:10:00Z">
        <w:r w:rsidR="008675DA">
          <w:rPr>
            <w:rFonts w:ascii="Arial" w:hAnsi="Arial" w:cs="Arial"/>
            <w:color w:val="000000" w:themeColor="text1"/>
          </w:rPr>
          <w:t>their</w:t>
        </w:r>
      </w:ins>
      <w:r w:rsidR="008213CF" w:rsidRPr="00415158">
        <w:rPr>
          <w:rFonts w:ascii="Arial" w:hAnsi="Arial" w:cs="Arial"/>
          <w:color w:val="000000" w:themeColor="text1"/>
        </w:rPr>
        <w:t xml:space="preserve"> world knowledge and </w:t>
      </w:r>
      <w:ins w:id="97" w:author="Microsoft Office User" w:date="2022-08-06T13:54:00Z">
        <w:r w:rsidR="008F155F">
          <w:rPr>
            <w:rFonts w:ascii="Arial" w:hAnsi="Arial" w:cs="Arial"/>
            <w:color w:val="000000" w:themeColor="text1"/>
          </w:rPr>
          <w:t xml:space="preserve">their </w:t>
        </w:r>
      </w:ins>
      <w:r w:rsidR="00CF7F11" w:rsidRPr="00415158">
        <w:rPr>
          <w:rFonts w:ascii="Arial" w:hAnsi="Arial" w:cs="Arial"/>
          <w:color w:val="000000" w:themeColor="text1"/>
        </w:rPr>
        <w:t>assessment</w:t>
      </w:r>
      <w:r w:rsidR="008213CF" w:rsidRPr="00415158">
        <w:rPr>
          <w:rFonts w:ascii="Arial" w:hAnsi="Arial" w:cs="Arial"/>
          <w:color w:val="000000" w:themeColor="text1"/>
        </w:rPr>
        <w:t xml:space="preserve"> of the conversational context. </w:t>
      </w:r>
      <w:ins w:id="98" w:author="Microsoft Office User" w:date="2022-08-06T14:10:00Z">
        <w:r w:rsidR="008675DA">
          <w:rPr>
            <w:rFonts w:ascii="Arial" w:hAnsi="Arial" w:cs="Arial"/>
            <w:color w:val="000000" w:themeColor="text1"/>
          </w:rPr>
          <w:t>It follows that</w:t>
        </w:r>
      </w:ins>
      <w:ins w:id="99" w:author="Microsoft Office User" w:date="2022-08-06T14:11:00Z">
        <w:r w:rsidR="008675DA">
          <w:rPr>
            <w:rFonts w:ascii="Arial" w:hAnsi="Arial" w:cs="Arial"/>
            <w:color w:val="000000" w:themeColor="text1"/>
          </w:rPr>
          <w:t xml:space="preserve"> </w:t>
        </w:r>
      </w:ins>
      <w:r w:rsidR="00CF7F11" w:rsidRPr="00415158">
        <w:rPr>
          <w:rFonts w:ascii="Arial" w:hAnsi="Arial" w:cs="Arial"/>
          <w:color w:val="000000" w:themeColor="text1"/>
        </w:rPr>
        <w:t xml:space="preserve">studying the processing of </w:t>
      </w:r>
      <w:ins w:id="100" w:author="Microsoft Office User" w:date="2022-08-06T14:27:00Z">
        <w:r w:rsidR="00311B8C">
          <w:rPr>
            <w:rFonts w:ascii="Arial" w:hAnsi="Arial" w:cs="Arial"/>
            <w:color w:val="000000" w:themeColor="text1"/>
          </w:rPr>
          <w:t xml:space="preserve">connectives </w:t>
        </w:r>
      </w:ins>
      <w:ins w:id="101" w:author="Microsoft Office User" w:date="2022-08-06T14:11:00Z">
        <w:r w:rsidR="008675DA">
          <w:rPr>
            <w:rFonts w:ascii="Arial" w:hAnsi="Arial" w:cs="Arial"/>
            <w:color w:val="000000" w:themeColor="text1"/>
          </w:rPr>
          <w:t xml:space="preserve">a) </w:t>
        </w:r>
      </w:ins>
      <w:ins w:id="102" w:author="Microsoft Office User" w:date="2022-08-06T13:55:00Z">
        <w:r w:rsidR="008F155F">
          <w:rPr>
            <w:rFonts w:ascii="Arial" w:hAnsi="Arial" w:cs="Arial"/>
            <w:color w:val="000000" w:themeColor="text1"/>
          </w:rPr>
          <w:t>pr</w:t>
        </w:r>
      </w:ins>
      <w:ins w:id="103" w:author="Microsoft Office User" w:date="2022-08-06T13:56:00Z">
        <w:r w:rsidR="008F155F">
          <w:rPr>
            <w:rFonts w:ascii="Arial" w:hAnsi="Arial" w:cs="Arial"/>
            <w:color w:val="000000" w:themeColor="text1"/>
          </w:rPr>
          <w:t>ovide</w:t>
        </w:r>
      </w:ins>
      <w:ins w:id="104" w:author="Microsoft Office User" w:date="2022-08-06T14:27:00Z">
        <w:r w:rsidR="00311B8C">
          <w:rPr>
            <w:rFonts w:ascii="Arial" w:hAnsi="Arial" w:cs="Arial"/>
            <w:color w:val="000000" w:themeColor="text1"/>
          </w:rPr>
          <w:t xml:space="preserve">s </w:t>
        </w:r>
      </w:ins>
      <w:ins w:id="105" w:author="Microsoft Office User" w:date="2022-08-06T13:56:00Z">
        <w:r w:rsidR="008F155F">
          <w:rPr>
            <w:rFonts w:ascii="Arial" w:hAnsi="Arial" w:cs="Arial"/>
            <w:color w:val="000000" w:themeColor="text1"/>
          </w:rPr>
          <w:t>insights</w:t>
        </w:r>
        <w:r w:rsidR="008F155F" w:rsidRPr="00415158">
          <w:rPr>
            <w:rFonts w:ascii="Arial" w:hAnsi="Arial" w:cs="Arial"/>
            <w:color w:val="000000" w:themeColor="text1"/>
          </w:rPr>
          <w:t xml:space="preserve"> </w:t>
        </w:r>
        <w:r w:rsidR="008F155F">
          <w:rPr>
            <w:rFonts w:ascii="Arial" w:hAnsi="Arial" w:cs="Arial"/>
            <w:color w:val="000000" w:themeColor="text1"/>
          </w:rPr>
          <w:t>in</w:t>
        </w:r>
      </w:ins>
      <w:r w:rsidR="00CF7F11" w:rsidRPr="00415158">
        <w:rPr>
          <w:rFonts w:ascii="Arial" w:hAnsi="Arial" w:cs="Arial"/>
          <w:color w:val="000000" w:themeColor="text1"/>
        </w:rPr>
        <w:t>to understand</w:t>
      </w:r>
      <w:ins w:id="106" w:author="Microsoft Office User" w:date="2022-08-06T13:56:00Z">
        <w:r w:rsidR="008F155F">
          <w:rPr>
            <w:rFonts w:ascii="Arial" w:hAnsi="Arial" w:cs="Arial"/>
            <w:color w:val="000000" w:themeColor="text1"/>
          </w:rPr>
          <w:t>ing</w:t>
        </w:r>
      </w:ins>
      <w:r w:rsidR="00CF7F11" w:rsidRPr="00415158">
        <w:rPr>
          <w:rFonts w:ascii="Arial" w:hAnsi="Arial" w:cs="Arial"/>
          <w:color w:val="000000" w:themeColor="text1"/>
        </w:rPr>
        <w:t xml:space="preserve"> how human</w:t>
      </w:r>
      <w:r w:rsidR="00AA5951" w:rsidRPr="00415158">
        <w:rPr>
          <w:rFonts w:ascii="Arial" w:hAnsi="Arial" w:cs="Arial"/>
          <w:color w:val="000000" w:themeColor="text1"/>
        </w:rPr>
        <w:t>s</w:t>
      </w:r>
      <w:r w:rsidR="00CF7F11" w:rsidRPr="00415158">
        <w:rPr>
          <w:rFonts w:ascii="Arial" w:hAnsi="Arial" w:cs="Arial"/>
          <w:color w:val="000000" w:themeColor="text1"/>
        </w:rPr>
        <w:t xml:space="preserve"> </w:t>
      </w:r>
      <w:r w:rsidR="00AA5951" w:rsidRPr="00415158">
        <w:rPr>
          <w:rFonts w:ascii="Arial" w:hAnsi="Arial" w:cs="Arial"/>
          <w:color w:val="000000" w:themeColor="text1"/>
        </w:rPr>
        <w:t xml:space="preserve">psychologically </w:t>
      </w:r>
      <w:r w:rsidR="00CF7F11" w:rsidRPr="00415158">
        <w:rPr>
          <w:rFonts w:ascii="Arial" w:hAnsi="Arial" w:cs="Arial"/>
          <w:color w:val="000000" w:themeColor="text1"/>
        </w:rPr>
        <w:t>represent complex relations between the various element</w:t>
      </w:r>
      <w:r w:rsidR="00AA5951" w:rsidRPr="00415158">
        <w:rPr>
          <w:rFonts w:ascii="Arial" w:hAnsi="Arial" w:cs="Arial"/>
          <w:color w:val="000000" w:themeColor="text1"/>
        </w:rPr>
        <w:t>s</w:t>
      </w:r>
      <w:r w:rsidR="00CF7F11" w:rsidRPr="00415158">
        <w:rPr>
          <w:rFonts w:ascii="Arial" w:hAnsi="Arial" w:cs="Arial"/>
          <w:color w:val="000000" w:themeColor="text1"/>
        </w:rPr>
        <w:t xml:space="preserve"> </w:t>
      </w:r>
      <w:ins w:id="107" w:author="Microsoft Office User" w:date="2022-08-06T13:56:00Z">
        <w:r w:rsidR="00B92CFD">
          <w:rPr>
            <w:rFonts w:ascii="Arial" w:hAnsi="Arial" w:cs="Arial"/>
            <w:color w:val="000000" w:themeColor="text1"/>
          </w:rPr>
          <w:t>provided by</w:t>
        </w:r>
        <w:r w:rsidR="00B92CFD" w:rsidRPr="00415158">
          <w:rPr>
            <w:rFonts w:ascii="Arial" w:hAnsi="Arial" w:cs="Arial"/>
            <w:color w:val="000000" w:themeColor="text1"/>
          </w:rPr>
          <w:t xml:space="preserve"> </w:t>
        </w:r>
      </w:ins>
      <w:r w:rsidR="00CF7F11" w:rsidRPr="00415158">
        <w:rPr>
          <w:rFonts w:ascii="Arial" w:hAnsi="Arial" w:cs="Arial"/>
          <w:color w:val="000000" w:themeColor="text1"/>
        </w:rPr>
        <w:t>language</w:t>
      </w:r>
      <w:ins w:id="108" w:author="Microsoft Office User" w:date="2022-08-06T14:11:00Z">
        <w:r w:rsidR="008675DA">
          <w:rPr>
            <w:rFonts w:ascii="Arial" w:hAnsi="Arial" w:cs="Arial"/>
            <w:color w:val="000000" w:themeColor="text1"/>
          </w:rPr>
          <w:t xml:space="preserve">, </w:t>
        </w:r>
      </w:ins>
      <w:ins w:id="109" w:author="Microsoft Office User" w:date="2022-08-06T18:02:00Z">
        <w:r w:rsidR="002C1F4B">
          <w:rPr>
            <w:rFonts w:ascii="Arial" w:hAnsi="Arial" w:cs="Arial"/>
            <w:color w:val="000000" w:themeColor="text1"/>
          </w:rPr>
          <w:t xml:space="preserve">and; </w:t>
        </w:r>
      </w:ins>
      <w:ins w:id="110" w:author="Microsoft Office User" w:date="2022-08-06T14:11:00Z">
        <w:r w:rsidR="008675DA">
          <w:rPr>
            <w:rFonts w:ascii="Arial" w:hAnsi="Arial" w:cs="Arial"/>
            <w:color w:val="000000" w:themeColor="text1"/>
          </w:rPr>
          <w:t>b)</w:t>
        </w:r>
      </w:ins>
      <w:r w:rsidR="00ED2FEB">
        <w:rPr>
          <w:rFonts w:ascii="Arial" w:hAnsi="Arial" w:cs="Arial"/>
          <w:color w:val="000000" w:themeColor="text1"/>
        </w:rPr>
        <w:t xml:space="preserve"> </w:t>
      </w:r>
      <w:ins w:id="111" w:author="Microsoft Office User" w:date="2022-08-06T14:29:00Z">
        <w:r w:rsidR="005F274C">
          <w:rPr>
            <w:rFonts w:ascii="Arial" w:hAnsi="Arial" w:cs="Arial"/>
            <w:color w:val="000000" w:themeColor="text1"/>
          </w:rPr>
          <w:t>makes for</w:t>
        </w:r>
      </w:ins>
      <w:r w:rsidR="00ED2FEB">
        <w:rPr>
          <w:rFonts w:ascii="Arial" w:hAnsi="Arial" w:cs="Arial"/>
          <w:color w:val="000000" w:themeColor="text1"/>
        </w:rPr>
        <w:t xml:space="preserve"> </w:t>
      </w:r>
      <w:r w:rsidR="00CF7F11" w:rsidRPr="00415158">
        <w:rPr>
          <w:rFonts w:ascii="Arial" w:hAnsi="Arial" w:cs="Arial"/>
          <w:color w:val="000000" w:themeColor="text1"/>
        </w:rPr>
        <w:t xml:space="preserve">a good case study </w:t>
      </w:r>
      <w:r w:rsidR="00AA5951" w:rsidRPr="00415158">
        <w:rPr>
          <w:rFonts w:ascii="Arial" w:hAnsi="Arial" w:cs="Arial"/>
          <w:color w:val="000000" w:themeColor="text1"/>
        </w:rPr>
        <w:t xml:space="preserve">for the processing of </w:t>
      </w:r>
      <w:ins w:id="112" w:author="Microsoft Office User" w:date="2022-08-16T15:33:00Z">
        <w:r w:rsidR="005D3051">
          <w:rPr>
            <w:rFonts w:ascii="Arial" w:hAnsi="Arial" w:cs="Arial"/>
            <w:color w:val="000000" w:themeColor="text1"/>
          </w:rPr>
          <w:t xml:space="preserve">a </w:t>
        </w:r>
      </w:ins>
      <w:ins w:id="113" w:author="Microsoft Office User" w:date="2022-08-06T14:30:00Z">
        <w:r w:rsidR="005F274C">
          <w:rPr>
            <w:rFonts w:ascii="Arial" w:hAnsi="Arial" w:cs="Arial"/>
            <w:color w:val="000000" w:themeColor="text1"/>
          </w:rPr>
          <w:t xml:space="preserve">discourse marker’s </w:t>
        </w:r>
      </w:ins>
      <w:r w:rsidR="00AA5951" w:rsidRPr="00415158">
        <w:rPr>
          <w:rFonts w:ascii="Arial" w:hAnsi="Arial" w:cs="Arial"/>
          <w:color w:val="000000" w:themeColor="text1"/>
        </w:rPr>
        <w:t>pragmatic meaning</w:t>
      </w:r>
      <w:ins w:id="114" w:author="Microsoft Office User" w:date="2022-08-06T18:02:00Z">
        <w:r w:rsidR="002C1F4B">
          <w:rPr>
            <w:rFonts w:ascii="Arial" w:hAnsi="Arial" w:cs="Arial"/>
            <w:color w:val="000000" w:themeColor="text1"/>
          </w:rPr>
          <w:t xml:space="preserve"> (</w:t>
        </w:r>
      </w:ins>
      <w:ins w:id="115" w:author="Microsoft Office User" w:date="2022-08-06T18:01:00Z">
        <w:r w:rsidR="002C1F4B">
          <w:rPr>
            <w:rFonts w:ascii="Arial" w:hAnsi="Arial" w:cs="Arial"/>
            <w:color w:val="000000" w:themeColor="text1"/>
          </w:rPr>
          <w:t xml:space="preserve">and </w:t>
        </w:r>
      </w:ins>
      <w:ins w:id="116" w:author="Microsoft Office User" w:date="2022-08-06T14:28:00Z">
        <w:r w:rsidR="00311B8C">
          <w:rPr>
            <w:rFonts w:ascii="Arial" w:hAnsi="Arial" w:cs="Arial"/>
            <w:color w:val="000000" w:themeColor="text1"/>
          </w:rPr>
          <w:t xml:space="preserve">especially because </w:t>
        </w:r>
      </w:ins>
      <w:ins w:id="117" w:author="Microsoft Office User" w:date="2022-08-06T14:31:00Z">
        <w:r w:rsidR="005F274C">
          <w:rPr>
            <w:rFonts w:ascii="Arial" w:hAnsi="Arial" w:cs="Arial"/>
            <w:color w:val="000000" w:themeColor="text1"/>
          </w:rPr>
          <w:t>connecti</w:t>
        </w:r>
      </w:ins>
      <w:ins w:id="118" w:author="Microsoft Office User" w:date="2022-08-06T14:32:00Z">
        <w:r w:rsidR="005F274C">
          <w:rPr>
            <w:rFonts w:ascii="Arial" w:hAnsi="Arial" w:cs="Arial"/>
            <w:color w:val="000000" w:themeColor="text1"/>
          </w:rPr>
          <w:t>ves</w:t>
        </w:r>
      </w:ins>
      <w:ins w:id="119" w:author="Microsoft Office User" w:date="2022-08-06T14:28:00Z">
        <w:r w:rsidR="00311B8C">
          <w:rPr>
            <w:rFonts w:ascii="Arial" w:hAnsi="Arial" w:cs="Arial"/>
            <w:color w:val="000000" w:themeColor="text1"/>
          </w:rPr>
          <w:t xml:space="preserve"> </w:t>
        </w:r>
      </w:ins>
      <w:ins w:id="120" w:author="Microsoft Office User" w:date="2022-08-06T14:30:00Z">
        <w:r w:rsidR="005F274C">
          <w:rPr>
            <w:rFonts w:ascii="Arial" w:hAnsi="Arial" w:cs="Arial"/>
            <w:color w:val="000000" w:themeColor="text1"/>
          </w:rPr>
          <w:t>can be readily compared</w:t>
        </w:r>
      </w:ins>
      <w:ins w:id="121" w:author="Microsoft Office User" w:date="2022-08-06T14:32:00Z">
        <w:r w:rsidR="005F274C">
          <w:rPr>
            <w:rFonts w:ascii="Arial" w:hAnsi="Arial" w:cs="Arial"/>
            <w:color w:val="000000" w:themeColor="text1"/>
          </w:rPr>
          <w:t xml:space="preserve"> across similar contexts,</w:t>
        </w:r>
      </w:ins>
      <w:ins w:id="122" w:author="Microsoft Office User" w:date="2022-08-06T14:28:00Z">
        <w:r w:rsidR="005F274C">
          <w:rPr>
            <w:rFonts w:ascii="Arial" w:hAnsi="Arial" w:cs="Arial"/>
            <w:color w:val="000000" w:themeColor="text1"/>
          </w:rPr>
          <w:t xml:space="preserve"> </w:t>
        </w:r>
      </w:ins>
      <w:ins w:id="123" w:author="Microsoft Office User" w:date="2022-08-06T14:32:00Z">
        <w:r w:rsidR="005F274C">
          <w:rPr>
            <w:rFonts w:ascii="Arial" w:hAnsi="Arial" w:cs="Arial"/>
            <w:color w:val="000000" w:themeColor="text1"/>
          </w:rPr>
          <w:t>making</w:t>
        </w:r>
      </w:ins>
      <w:ins w:id="124" w:author="Microsoft Office User" w:date="2022-08-06T14:29:00Z">
        <w:r w:rsidR="005F274C">
          <w:rPr>
            <w:rFonts w:ascii="Arial" w:hAnsi="Arial" w:cs="Arial"/>
            <w:color w:val="000000" w:themeColor="text1"/>
          </w:rPr>
          <w:t xml:space="preserve"> </w:t>
        </w:r>
      </w:ins>
      <w:ins w:id="125" w:author="Microsoft Office User" w:date="2022-08-06T14:28:00Z">
        <w:r w:rsidR="005F274C">
          <w:rPr>
            <w:rFonts w:ascii="Arial" w:hAnsi="Arial" w:cs="Arial"/>
            <w:color w:val="000000" w:themeColor="text1"/>
          </w:rPr>
          <w:t xml:space="preserve">them </w:t>
        </w:r>
      </w:ins>
      <w:ins w:id="126" w:author="Microsoft Office User" w:date="2022-08-06T14:29:00Z">
        <w:r w:rsidR="005F274C">
          <w:rPr>
            <w:rFonts w:ascii="Arial" w:hAnsi="Arial" w:cs="Arial"/>
            <w:color w:val="000000" w:themeColor="text1"/>
          </w:rPr>
          <w:t>serviceable</w:t>
        </w:r>
      </w:ins>
      <w:ins w:id="127" w:author="Microsoft Office User" w:date="2022-08-06T14:28:00Z">
        <w:r w:rsidR="005F274C">
          <w:rPr>
            <w:rFonts w:ascii="Arial" w:hAnsi="Arial" w:cs="Arial"/>
            <w:color w:val="000000" w:themeColor="text1"/>
          </w:rPr>
          <w:t xml:space="preserve"> to experimental investigations</w:t>
        </w:r>
      </w:ins>
      <w:ins w:id="128" w:author="Microsoft Office User" w:date="2022-08-06T18:02:00Z">
        <w:r w:rsidR="002C1F4B">
          <w:rPr>
            <w:rFonts w:ascii="Arial" w:hAnsi="Arial" w:cs="Arial"/>
            <w:color w:val="000000" w:themeColor="text1"/>
          </w:rPr>
          <w:t>)</w:t>
        </w:r>
      </w:ins>
      <w:r w:rsidR="00AA5951" w:rsidRPr="00415158">
        <w:rPr>
          <w:rFonts w:ascii="Arial" w:hAnsi="Arial" w:cs="Arial"/>
          <w:color w:val="000000" w:themeColor="text1"/>
        </w:rPr>
        <w:t xml:space="preserve">. </w:t>
      </w:r>
      <w:r w:rsidR="00F97A4D" w:rsidRPr="00415158">
        <w:rPr>
          <w:rFonts w:ascii="Arial" w:hAnsi="Arial" w:cs="Arial"/>
          <w:color w:val="000000" w:themeColor="text1"/>
        </w:rPr>
        <w:t xml:space="preserve">These two </w:t>
      </w:r>
      <w:ins w:id="129" w:author="Microsoft Office User" w:date="2022-08-06T18:03:00Z">
        <w:r w:rsidR="002C1F4B">
          <w:rPr>
            <w:rFonts w:ascii="Arial" w:hAnsi="Arial" w:cs="Arial"/>
            <w:color w:val="000000" w:themeColor="text1"/>
          </w:rPr>
          <w:t>features of DCs</w:t>
        </w:r>
        <w:r w:rsidR="002C1F4B" w:rsidRPr="00415158">
          <w:rPr>
            <w:rFonts w:ascii="Arial" w:hAnsi="Arial" w:cs="Arial"/>
            <w:color w:val="000000" w:themeColor="text1"/>
          </w:rPr>
          <w:t xml:space="preserve"> </w:t>
        </w:r>
      </w:ins>
      <w:r w:rsidR="00F97A4D" w:rsidRPr="00415158">
        <w:rPr>
          <w:rFonts w:ascii="Arial" w:hAnsi="Arial" w:cs="Arial"/>
          <w:color w:val="000000" w:themeColor="text1"/>
        </w:rPr>
        <w:t>will be central to this chapter.</w:t>
      </w:r>
      <w:r w:rsidR="006D2F1B" w:rsidRPr="00415158">
        <w:rPr>
          <w:rFonts w:ascii="Arial" w:hAnsi="Arial" w:cs="Arial"/>
          <w:color w:val="000000" w:themeColor="text1"/>
        </w:rPr>
        <w:t xml:space="preserve"> </w:t>
      </w:r>
    </w:p>
    <w:p w14:paraId="12E85C1E" w14:textId="77777777" w:rsidR="00B92CFD" w:rsidRDefault="00B92CFD" w:rsidP="0076441F">
      <w:pPr>
        <w:rPr>
          <w:ins w:id="130" w:author="Microsoft Office User" w:date="2022-08-06T13:57:00Z"/>
          <w:rFonts w:ascii="Arial" w:hAnsi="Arial" w:cs="Arial"/>
          <w:color w:val="000000" w:themeColor="text1"/>
        </w:rPr>
      </w:pPr>
    </w:p>
    <w:p w14:paraId="4BED9782" w14:textId="1A914923" w:rsidR="00CF7F11" w:rsidRPr="00415158" w:rsidRDefault="006D2F1B" w:rsidP="0076441F">
      <w:pPr>
        <w:rPr>
          <w:rFonts w:ascii="Arial" w:hAnsi="Arial" w:cs="Arial"/>
          <w:color w:val="000000" w:themeColor="text1"/>
        </w:rPr>
      </w:pPr>
      <w:r w:rsidRPr="00415158">
        <w:rPr>
          <w:rFonts w:ascii="Arial" w:hAnsi="Arial" w:cs="Arial"/>
          <w:color w:val="000000" w:themeColor="text1"/>
        </w:rPr>
        <w:t>In</w:t>
      </w:r>
      <w:r w:rsidR="00F97A4D" w:rsidRPr="00415158">
        <w:rPr>
          <w:rFonts w:ascii="Arial" w:hAnsi="Arial" w:cs="Arial"/>
          <w:color w:val="000000" w:themeColor="text1"/>
        </w:rPr>
        <w:t xml:space="preserve"> what follows</w:t>
      </w:r>
      <w:ins w:id="131" w:author="Morgan Moyer" w:date="2022-09-01T12:35:00Z">
        <w:r w:rsidR="00795798">
          <w:rPr>
            <w:rFonts w:ascii="Arial" w:hAnsi="Arial" w:cs="Arial"/>
            <w:color w:val="000000" w:themeColor="text1"/>
          </w:rPr>
          <w:t>,</w:t>
        </w:r>
      </w:ins>
      <w:r w:rsidRPr="00415158">
        <w:rPr>
          <w:rFonts w:ascii="Arial" w:hAnsi="Arial" w:cs="Arial"/>
          <w:color w:val="000000" w:themeColor="text1"/>
        </w:rPr>
        <w:t xml:space="preserve"> we will </w:t>
      </w:r>
      <w:ins w:id="132" w:author="Microsoft Office User" w:date="2022-08-06T18:05:00Z">
        <w:r w:rsidR="002D2FA0">
          <w:rPr>
            <w:rFonts w:ascii="Arial" w:hAnsi="Arial" w:cs="Arial"/>
            <w:color w:val="000000" w:themeColor="text1"/>
          </w:rPr>
          <w:t>review</w:t>
        </w:r>
        <w:r w:rsidR="002D2FA0" w:rsidRPr="00415158">
          <w:rPr>
            <w:rFonts w:ascii="Arial" w:hAnsi="Arial" w:cs="Arial"/>
            <w:color w:val="000000" w:themeColor="text1"/>
          </w:rPr>
          <w:t xml:space="preserve"> </w:t>
        </w:r>
      </w:ins>
      <w:r w:rsidRPr="00415158">
        <w:rPr>
          <w:rFonts w:ascii="Arial" w:hAnsi="Arial" w:cs="Arial"/>
          <w:color w:val="000000" w:themeColor="text1"/>
        </w:rPr>
        <w:t xml:space="preserve">how </w:t>
      </w:r>
      <w:ins w:id="133" w:author="Microsoft Office User" w:date="2022-08-06T14:32:00Z">
        <w:r w:rsidR="005F274C">
          <w:rPr>
            <w:rFonts w:ascii="Arial" w:hAnsi="Arial" w:cs="Arial"/>
            <w:color w:val="000000" w:themeColor="text1"/>
          </w:rPr>
          <w:t xml:space="preserve">connectives have been </w:t>
        </w:r>
      </w:ins>
      <w:ins w:id="134" w:author="Microsoft Office User" w:date="2022-08-06T14:33:00Z">
        <w:r w:rsidR="005F274C">
          <w:rPr>
            <w:rFonts w:ascii="Arial" w:hAnsi="Arial" w:cs="Arial"/>
            <w:color w:val="000000" w:themeColor="text1"/>
          </w:rPr>
          <w:t>investigated</w:t>
        </w:r>
      </w:ins>
      <w:r w:rsidRPr="00415158">
        <w:rPr>
          <w:rFonts w:ascii="Arial" w:hAnsi="Arial" w:cs="Arial"/>
          <w:color w:val="000000" w:themeColor="text1"/>
        </w:rPr>
        <w:t xml:space="preserve"> in the psycholinguistic literatur</w:t>
      </w:r>
      <w:r w:rsidR="00ED2FEB">
        <w:rPr>
          <w:rFonts w:ascii="Arial" w:hAnsi="Arial" w:cs="Arial"/>
          <w:color w:val="000000" w:themeColor="text1"/>
        </w:rPr>
        <w:t>e</w:t>
      </w:r>
      <w:r w:rsidRPr="00415158">
        <w:rPr>
          <w:rFonts w:ascii="Arial" w:hAnsi="Arial" w:cs="Arial"/>
          <w:color w:val="000000" w:themeColor="text1"/>
        </w:rPr>
        <w:t>. We will then turn to studies on how D</w:t>
      </w:r>
      <w:ins w:id="135" w:author="Microsoft Office User" w:date="2022-08-06T18:03:00Z">
        <w:r w:rsidR="002C1F4B">
          <w:rPr>
            <w:rFonts w:ascii="Arial" w:hAnsi="Arial" w:cs="Arial"/>
            <w:color w:val="000000" w:themeColor="text1"/>
          </w:rPr>
          <w:t>C</w:t>
        </w:r>
      </w:ins>
      <w:ins w:id="136" w:author="Microsoft Office User" w:date="2022-08-06T13:57:00Z">
        <w:r w:rsidR="00B92CFD">
          <w:rPr>
            <w:rFonts w:ascii="Arial" w:hAnsi="Arial" w:cs="Arial"/>
            <w:color w:val="000000" w:themeColor="text1"/>
          </w:rPr>
          <w:t>s</w:t>
        </w:r>
      </w:ins>
      <w:r w:rsidRPr="00415158">
        <w:rPr>
          <w:rFonts w:ascii="Arial" w:hAnsi="Arial" w:cs="Arial"/>
          <w:color w:val="000000" w:themeColor="text1"/>
        </w:rPr>
        <w:t xml:space="preserve"> are integrated </w:t>
      </w:r>
      <w:ins w:id="137" w:author="Microsoft Office User" w:date="2022-08-06T14:33:00Z">
        <w:r w:rsidR="00E90B72">
          <w:rPr>
            <w:rFonts w:ascii="Arial" w:hAnsi="Arial" w:cs="Arial"/>
            <w:color w:val="000000" w:themeColor="text1"/>
          </w:rPr>
          <w:t>in</w:t>
        </w:r>
      </w:ins>
      <w:r w:rsidRPr="00415158">
        <w:rPr>
          <w:rFonts w:ascii="Arial" w:hAnsi="Arial" w:cs="Arial"/>
          <w:color w:val="000000" w:themeColor="text1"/>
        </w:rPr>
        <w:t xml:space="preserve">to discourse processing. </w:t>
      </w:r>
      <w:r w:rsidR="00204A0C" w:rsidRPr="00415158">
        <w:rPr>
          <w:rFonts w:ascii="Arial" w:hAnsi="Arial" w:cs="Arial"/>
          <w:color w:val="000000" w:themeColor="text1"/>
        </w:rPr>
        <w:t xml:space="preserve">This latter section will lead us to draw a </w:t>
      </w:r>
      <w:ins w:id="138" w:author="Morgan Moyer" w:date="2022-09-01T12:34:00Z">
        <w:r w:rsidR="00795798">
          <w:rPr>
            <w:rFonts w:ascii="Arial" w:hAnsi="Arial" w:cs="Arial"/>
            <w:color w:val="000000" w:themeColor="text1"/>
          </w:rPr>
          <w:t>comparison</w:t>
        </w:r>
      </w:ins>
      <w:r w:rsidR="00204A0C" w:rsidRPr="00415158">
        <w:rPr>
          <w:rFonts w:ascii="Arial" w:hAnsi="Arial" w:cs="Arial"/>
          <w:color w:val="000000" w:themeColor="text1"/>
        </w:rPr>
        <w:t xml:space="preserve"> between D</w:t>
      </w:r>
      <w:ins w:id="139" w:author="Microsoft Office User" w:date="2022-08-06T18:03:00Z">
        <w:r w:rsidR="002C1F4B">
          <w:rPr>
            <w:rFonts w:ascii="Arial" w:hAnsi="Arial" w:cs="Arial"/>
            <w:color w:val="000000" w:themeColor="text1"/>
          </w:rPr>
          <w:t>C</w:t>
        </w:r>
      </w:ins>
      <w:ins w:id="140" w:author="Microsoft Office User" w:date="2022-08-06T13:57:00Z">
        <w:r w:rsidR="00B92CFD">
          <w:rPr>
            <w:rFonts w:ascii="Arial" w:hAnsi="Arial" w:cs="Arial"/>
            <w:color w:val="000000" w:themeColor="text1"/>
          </w:rPr>
          <w:t>s</w:t>
        </w:r>
      </w:ins>
      <w:r w:rsidR="00204A0C" w:rsidRPr="00415158">
        <w:rPr>
          <w:rFonts w:ascii="Arial" w:hAnsi="Arial" w:cs="Arial"/>
          <w:color w:val="000000" w:themeColor="text1"/>
        </w:rPr>
        <w:t xml:space="preserve"> and logical connectors. Building onto this parallel, the last part of this chapter will be dedicated to introducing a novel psycholinguistic approach to D</w:t>
      </w:r>
      <w:ins w:id="141" w:author="Microsoft Office User" w:date="2022-08-06T18:03:00Z">
        <w:r w:rsidR="002C1F4B">
          <w:rPr>
            <w:rFonts w:ascii="Arial" w:hAnsi="Arial" w:cs="Arial"/>
            <w:color w:val="000000" w:themeColor="text1"/>
          </w:rPr>
          <w:t>C</w:t>
        </w:r>
      </w:ins>
      <w:r w:rsidR="00204A0C" w:rsidRPr="00415158">
        <w:rPr>
          <w:rFonts w:ascii="Arial" w:hAnsi="Arial" w:cs="Arial"/>
          <w:color w:val="000000" w:themeColor="text1"/>
        </w:rPr>
        <w:t xml:space="preserve"> that we will illustrate with some preliminary results. </w:t>
      </w:r>
    </w:p>
    <w:p w14:paraId="379C1298" w14:textId="77777777" w:rsidR="00204A0C" w:rsidRPr="00415158" w:rsidRDefault="00204A0C" w:rsidP="0076441F">
      <w:pPr>
        <w:rPr>
          <w:rFonts w:ascii="Arial" w:hAnsi="Arial" w:cs="Arial"/>
          <w:color w:val="FF0000"/>
        </w:rPr>
      </w:pPr>
    </w:p>
    <w:p w14:paraId="2E0BD8C4" w14:textId="740055B8" w:rsidR="00F912CD" w:rsidRPr="00415158" w:rsidRDefault="00F912CD" w:rsidP="00F912CD">
      <w:pPr>
        <w:pStyle w:val="Titre1"/>
        <w:numPr>
          <w:ilvl w:val="0"/>
          <w:numId w:val="5"/>
        </w:numPr>
        <w:rPr>
          <w:rFonts w:ascii="Arial" w:hAnsi="Arial" w:cs="Arial"/>
          <w:sz w:val="24"/>
          <w:szCs w:val="24"/>
        </w:rPr>
      </w:pPr>
      <w:r w:rsidRPr="00415158">
        <w:rPr>
          <w:rFonts w:ascii="Arial" w:hAnsi="Arial" w:cs="Arial"/>
          <w:sz w:val="24"/>
          <w:szCs w:val="24"/>
        </w:rPr>
        <w:t xml:space="preserve">State of the art </w:t>
      </w:r>
    </w:p>
    <w:p w14:paraId="4BE55A45" w14:textId="7CD21EA6" w:rsidR="00F912CD" w:rsidRDefault="00F912CD" w:rsidP="00F912CD">
      <w:pPr>
        <w:pStyle w:val="Paragraphedeliste"/>
        <w:numPr>
          <w:ilvl w:val="1"/>
          <w:numId w:val="5"/>
        </w:numPr>
        <w:rPr>
          <w:rFonts w:ascii="Arial" w:hAnsi="Arial" w:cs="Arial"/>
        </w:rPr>
      </w:pPr>
      <w:r w:rsidRPr="00415158">
        <w:rPr>
          <w:rFonts w:ascii="Arial" w:hAnsi="Arial" w:cs="Arial"/>
        </w:rPr>
        <w:t>D</w:t>
      </w:r>
      <w:ins w:id="142" w:author="Microsoft Office User" w:date="2022-08-06T18:06:00Z">
        <w:r w:rsidR="002D2FA0">
          <w:rPr>
            <w:rFonts w:ascii="Arial" w:hAnsi="Arial" w:cs="Arial"/>
          </w:rPr>
          <w:t>iscourse connectives as models for</w:t>
        </w:r>
      </w:ins>
      <w:ins w:id="143" w:author="Microsoft Office User" w:date="2022-08-17T17:24:00Z">
        <w:r w:rsidR="00BB3DAC">
          <w:rPr>
            <w:rFonts w:ascii="Arial" w:hAnsi="Arial" w:cs="Arial"/>
          </w:rPr>
          <w:t xml:space="preserve"> </w:t>
        </w:r>
      </w:ins>
      <w:r w:rsidRPr="00415158">
        <w:rPr>
          <w:rFonts w:ascii="Arial" w:hAnsi="Arial" w:cs="Arial"/>
        </w:rPr>
        <w:t>understand</w:t>
      </w:r>
      <w:ins w:id="144" w:author="Microsoft Office User" w:date="2022-08-06T18:06:00Z">
        <w:r w:rsidR="002D2FA0">
          <w:rPr>
            <w:rFonts w:ascii="Arial" w:hAnsi="Arial" w:cs="Arial"/>
          </w:rPr>
          <w:t>ing</w:t>
        </w:r>
      </w:ins>
      <w:r w:rsidR="008C48F5">
        <w:rPr>
          <w:rFonts w:ascii="Arial" w:hAnsi="Arial" w:cs="Arial"/>
        </w:rPr>
        <w:t xml:space="preserve"> and classify</w:t>
      </w:r>
      <w:ins w:id="145" w:author="Microsoft Office User" w:date="2022-08-06T18:06:00Z">
        <w:r w:rsidR="002D2FA0">
          <w:rPr>
            <w:rFonts w:ascii="Arial" w:hAnsi="Arial" w:cs="Arial"/>
          </w:rPr>
          <w:t>ing</w:t>
        </w:r>
      </w:ins>
      <w:r w:rsidR="008C48F5">
        <w:rPr>
          <w:rFonts w:ascii="Arial" w:hAnsi="Arial" w:cs="Arial"/>
        </w:rPr>
        <w:t xml:space="preserve"> </w:t>
      </w:r>
      <w:r w:rsidRPr="00415158">
        <w:rPr>
          <w:rFonts w:ascii="Arial" w:hAnsi="Arial" w:cs="Arial"/>
        </w:rPr>
        <w:t xml:space="preserve">the processing of discourse relations </w:t>
      </w:r>
    </w:p>
    <w:p w14:paraId="4E29ACE5" w14:textId="77777777" w:rsidR="00782CE3" w:rsidRPr="00782CE3" w:rsidRDefault="00782CE3" w:rsidP="00782CE3">
      <w:pPr>
        <w:ind w:left="360"/>
        <w:rPr>
          <w:rFonts w:ascii="Arial" w:hAnsi="Arial" w:cs="Arial"/>
        </w:rPr>
      </w:pPr>
    </w:p>
    <w:p w14:paraId="3AEEDD11" w14:textId="6CBBFEBE" w:rsidR="00F912CD" w:rsidRDefault="00782CE3" w:rsidP="00782CE3">
      <w:pPr>
        <w:pStyle w:val="Paragraphedeliste"/>
        <w:numPr>
          <w:ilvl w:val="2"/>
          <w:numId w:val="5"/>
        </w:numPr>
        <w:rPr>
          <w:rFonts w:ascii="Arial" w:hAnsi="Arial" w:cs="Arial"/>
        </w:rPr>
      </w:pPr>
      <w:commentRangeStart w:id="146"/>
      <w:ins w:id="147" w:author="Microsoft Office User" w:date="2022-08-16T15:29:00Z">
        <w:r w:rsidRPr="00782CE3">
          <w:rPr>
            <w:rFonts w:ascii="Arial" w:hAnsi="Arial" w:cs="Arial"/>
          </w:rPr>
          <w:t>Experiment</w:t>
        </w:r>
      </w:ins>
      <w:ins w:id="148" w:author="Microsoft Office User" w:date="2022-08-16T14:04:00Z">
        <w:r w:rsidR="00F8338A">
          <w:rPr>
            <w:rFonts w:ascii="Arial" w:hAnsi="Arial" w:cs="Arial"/>
          </w:rPr>
          <w:t>ation</w:t>
        </w:r>
      </w:ins>
      <w:r w:rsidRPr="00782CE3">
        <w:rPr>
          <w:rFonts w:ascii="Arial" w:hAnsi="Arial" w:cs="Arial"/>
        </w:rPr>
        <w:t xml:space="preserve"> </w:t>
      </w:r>
      <w:ins w:id="149" w:author="Microsoft Office User" w:date="2022-08-06T18:07:00Z">
        <w:r w:rsidR="002D2FA0">
          <w:rPr>
            <w:rFonts w:ascii="Arial" w:hAnsi="Arial" w:cs="Arial"/>
          </w:rPr>
          <w:t>and</w:t>
        </w:r>
      </w:ins>
      <w:r w:rsidRPr="00782CE3">
        <w:rPr>
          <w:rFonts w:ascii="Arial" w:hAnsi="Arial" w:cs="Arial"/>
        </w:rPr>
        <w:t xml:space="preserve"> discourse processing</w:t>
      </w:r>
      <w:commentRangeEnd w:id="146"/>
      <w:r w:rsidR="001F32E4">
        <w:rPr>
          <w:rStyle w:val="Marquedecommentaire"/>
          <w:rFonts w:ascii="Times New Roman" w:eastAsia="Times New Roman" w:hAnsi="Times New Roman" w:cs="Times New Roman"/>
          <w:lang w:eastAsia="en-GB"/>
        </w:rPr>
        <w:commentReference w:id="146"/>
      </w:r>
      <w:r w:rsidRPr="00782CE3">
        <w:rPr>
          <w:rFonts w:ascii="Arial" w:hAnsi="Arial" w:cs="Arial"/>
        </w:rPr>
        <w:t xml:space="preserve">  </w:t>
      </w:r>
    </w:p>
    <w:p w14:paraId="780BC39A" w14:textId="77777777" w:rsidR="00782CE3" w:rsidRPr="00782CE3" w:rsidRDefault="00782CE3" w:rsidP="00782CE3">
      <w:pPr>
        <w:ind w:left="360"/>
        <w:rPr>
          <w:rFonts w:ascii="Arial" w:hAnsi="Arial" w:cs="Arial"/>
        </w:rPr>
      </w:pPr>
    </w:p>
    <w:p w14:paraId="7172A0DF" w14:textId="5F191056" w:rsidR="004A6326" w:rsidRDefault="002D2FA0" w:rsidP="00F912CD">
      <w:pPr>
        <w:rPr>
          <w:rFonts w:ascii="Arial" w:hAnsi="Arial" w:cs="Arial"/>
        </w:rPr>
      </w:pPr>
      <w:ins w:id="150" w:author="Microsoft Office User" w:date="2022-08-06T18:08:00Z">
        <w:r>
          <w:rPr>
            <w:rFonts w:ascii="Arial" w:hAnsi="Arial" w:cs="Arial"/>
          </w:rPr>
          <w:t>D</w:t>
        </w:r>
      </w:ins>
      <w:ins w:id="151" w:author="Microsoft Office User" w:date="2022-08-06T18:07:00Z">
        <w:r>
          <w:rPr>
            <w:rFonts w:ascii="Arial" w:hAnsi="Arial" w:cs="Arial"/>
          </w:rPr>
          <w:t xml:space="preserve">iscourse </w:t>
        </w:r>
      </w:ins>
      <w:ins w:id="152" w:author="Microsoft Office User" w:date="2022-08-06T18:08:00Z">
        <w:r>
          <w:rPr>
            <w:rFonts w:ascii="Arial" w:hAnsi="Arial" w:cs="Arial"/>
          </w:rPr>
          <w:t>connectives</w:t>
        </w:r>
      </w:ins>
      <w:r w:rsidR="00F21067" w:rsidRPr="00415158">
        <w:rPr>
          <w:rFonts w:ascii="Arial" w:hAnsi="Arial" w:cs="Arial"/>
        </w:rPr>
        <w:t xml:space="preserve"> have been at the </w:t>
      </w:r>
      <w:r w:rsidR="007B5761" w:rsidRPr="00415158">
        <w:rPr>
          <w:rFonts w:ascii="Arial" w:hAnsi="Arial" w:cs="Arial"/>
        </w:rPr>
        <w:t>centre</w:t>
      </w:r>
      <w:r w:rsidR="00F21067" w:rsidRPr="00415158">
        <w:rPr>
          <w:rFonts w:ascii="Arial" w:hAnsi="Arial" w:cs="Arial"/>
        </w:rPr>
        <w:t xml:space="preserve"> of many experimental investigation</w:t>
      </w:r>
      <w:r w:rsidR="00F8109C" w:rsidRPr="00415158">
        <w:rPr>
          <w:rFonts w:ascii="Arial" w:hAnsi="Arial" w:cs="Arial"/>
        </w:rPr>
        <w:t>s</w:t>
      </w:r>
      <w:r w:rsidR="00F21067" w:rsidRPr="00415158">
        <w:rPr>
          <w:rFonts w:ascii="Arial" w:hAnsi="Arial" w:cs="Arial"/>
        </w:rPr>
        <w:t xml:space="preserve"> on the cognitive representation</w:t>
      </w:r>
      <w:ins w:id="153" w:author="Microsoft Office User" w:date="2022-08-16T15:36:00Z">
        <w:r w:rsidR="009B1AA4">
          <w:rPr>
            <w:rFonts w:ascii="Arial" w:hAnsi="Arial" w:cs="Arial"/>
          </w:rPr>
          <w:t xml:space="preserve"> of</w:t>
        </w:r>
      </w:ins>
      <w:ins w:id="154" w:author="Microsoft Office User" w:date="2022-08-17T17:25:00Z">
        <w:r w:rsidR="00BB3DAC">
          <w:rPr>
            <w:rFonts w:ascii="Arial" w:hAnsi="Arial" w:cs="Arial"/>
          </w:rPr>
          <w:t xml:space="preserve"> </w:t>
        </w:r>
      </w:ins>
      <w:ins w:id="155" w:author="Microsoft Office User" w:date="2022-08-16T14:05:00Z">
        <w:r w:rsidR="00F8338A">
          <w:rPr>
            <w:rFonts w:ascii="Arial" w:hAnsi="Arial" w:cs="Arial"/>
          </w:rPr>
          <w:t>discourse</w:t>
        </w:r>
      </w:ins>
      <w:r w:rsidR="00F21067" w:rsidRPr="00415158">
        <w:rPr>
          <w:rFonts w:ascii="Arial" w:hAnsi="Arial" w:cs="Arial"/>
        </w:rPr>
        <w:t xml:space="preserve">. In the 90s, </w:t>
      </w:r>
      <w:r w:rsidR="00F97318" w:rsidRPr="00415158">
        <w:rPr>
          <w:rFonts w:ascii="Arial" w:hAnsi="Arial" w:cs="Arial"/>
        </w:rPr>
        <w:fldChar w:fldCharType="begin"/>
      </w:r>
      <w:r w:rsidR="004730BD">
        <w:rPr>
          <w:rFonts w:ascii="Arial" w:hAnsi="Arial" w:cs="Arial"/>
        </w:rPr>
        <w:instrText xml:space="preserve"> ADDIN ZOTERO_ITEM CSL_CITATION {"citationID":"5vJHYk4j","properties":{"formattedCitation":"(Millis &amp; Just, 1994)","plainCitation":"(Millis &amp; Just, 1994)","dontUpdate":true,"noteIndex":0},"citationItems":[{"id":215,"uris":["http://zotero.org/users/7527615/items/6QEHZAZW"],"itemData":{"id":215,"type":"article-journal","abstract":"The results of four experiments indicate that the presence of a connective like because increases the activation level of the first clause when placed between two clauses of a sentence. Immediately after reading two clauses that were either linked or not linked by a connective, subjects judged whether a probe word had been mentioned in one of the clauses. The recognition probe times to the verb from the first statement were consistently faster when a connective had conjoined the statements than when the statements constituted two separate sentences. Experiment 2 indicated that the reactivation of the first clause occurred at the end of the second statement but not at the beginning of the second statement. The results of Experiment 3 revealed that the reactivation effect occurred for related statement pairs but not for unrelated statement pairs. Experiment 4 showed that the reactivation effect also generalized to the connective although. In all of the experiments, the presence of a connective tended to decrease statement 2 reading times while increasing sentence wrap-up times and also led to faster and more accurate responses to comprehension questions, thus indicating increased integrative processing. The data supported a Reactivation Hypothesis that states that connectives evoke inter-clause integration and the reactivation of the first clause, and that these processes occur at the end of the second clause.","container-title":"Journal of Memory and Language","DOI":"10.1006/jmla.1994.1007","ISSN":"0749-596X","issue":"1","journalAbbreviation":"Journal of Memory and Language","language":"en","page":"128-147","source":"ScienceDirect","title":"The Influence of Connectives on Sentence Comprehension","volume":"33","author":[{"family":"Millis","given":"K. K."},{"family":"Just","given":"M. A."}],"issued":{"date-parts":[["1994",2,1]]}}}],"schema":"https://github.com/citation-style-language/schema/raw/master/csl-citation.json"} </w:instrText>
      </w:r>
      <w:r w:rsidR="00F97318" w:rsidRPr="00415158">
        <w:rPr>
          <w:rFonts w:ascii="Arial" w:hAnsi="Arial" w:cs="Arial"/>
        </w:rPr>
        <w:fldChar w:fldCharType="separate"/>
      </w:r>
      <w:r w:rsidR="00F97318" w:rsidRPr="00415158">
        <w:rPr>
          <w:rFonts w:ascii="Arial" w:hAnsi="Arial" w:cs="Arial"/>
          <w:noProof/>
        </w:rPr>
        <w:t>Millis and Just (1994)</w:t>
      </w:r>
      <w:r w:rsidR="00F97318" w:rsidRPr="00415158">
        <w:rPr>
          <w:rFonts w:ascii="Arial" w:hAnsi="Arial" w:cs="Arial"/>
        </w:rPr>
        <w:fldChar w:fldCharType="end"/>
      </w:r>
      <w:r w:rsidR="00F97318" w:rsidRPr="00415158">
        <w:rPr>
          <w:rFonts w:ascii="Arial" w:hAnsi="Arial" w:cs="Arial"/>
        </w:rPr>
        <w:t xml:space="preserve"> </w:t>
      </w:r>
      <w:r w:rsidR="00AE27E7" w:rsidRPr="00415158">
        <w:rPr>
          <w:rFonts w:ascii="Arial" w:hAnsi="Arial" w:cs="Arial"/>
        </w:rPr>
        <w:t>relied on</w:t>
      </w:r>
      <w:r w:rsidR="00F97318" w:rsidRPr="00415158">
        <w:rPr>
          <w:rFonts w:ascii="Arial" w:hAnsi="Arial" w:cs="Arial"/>
        </w:rPr>
        <w:t xml:space="preserve"> DC</w:t>
      </w:r>
      <w:ins w:id="156" w:author="Microsoft Office User" w:date="2022-08-06T18:09:00Z">
        <w:r>
          <w:rPr>
            <w:rFonts w:ascii="Arial" w:hAnsi="Arial" w:cs="Arial"/>
          </w:rPr>
          <w:t>s</w:t>
        </w:r>
      </w:ins>
      <w:r w:rsidR="00F97318" w:rsidRPr="00415158">
        <w:rPr>
          <w:rFonts w:ascii="Arial" w:hAnsi="Arial" w:cs="Arial"/>
        </w:rPr>
        <w:t xml:space="preserve"> to formulate their </w:t>
      </w:r>
      <w:r w:rsidR="00F97318" w:rsidRPr="00BB3DAC">
        <w:rPr>
          <w:rFonts w:ascii="Arial" w:hAnsi="Arial" w:cs="Arial"/>
          <w:i/>
          <w:iCs/>
        </w:rPr>
        <w:t xml:space="preserve">delayed-integration </w:t>
      </w:r>
      <w:r w:rsidR="007B5761" w:rsidRPr="00BB3DAC">
        <w:rPr>
          <w:rFonts w:ascii="Arial" w:hAnsi="Arial" w:cs="Arial"/>
          <w:i/>
          <w:iCs/>
        </w:rPr>
        <w:t>theory of</w:t>
      </w:r>
      <w:r w:rsidR="00AE27E7" w:rsidRPr="00BB3DAC">
        <w:rPr>
          <w:rFonts w:ascii="Arial" w:hAnsi="Arial" w:cs="Arial"/>
          <w:i/>
          <w:iCs/>
        </w:rPr>
        <w:t xml:space="preserve"> discourse processing</w:t>
      </w:r>
      <w:r w:rsidR="00AE27E7" w:rsidRPr="00415158">
        <w:rPr>
          <w:rFonts w:ascii="Arial" w:hAnsi="Arial" w:cs="Arial"/>
        </w:rPr>
        <w:t>. They observed that in two-clause long discourse</w:t>
      </w:r>
      <w:ins w:id="157" w:author="Microsoft Office User" w:date="2022-08-06T18:09:00Z">
        <w:r>
          <w:rPr>
            <w:rFonts w:ascii="Arial" w:hAnsi="Arial" w:cs="Arial"/>
          </w:rPr>
          <w:t>s</w:t>
        </w:r>
      </w:ins>
      <w:r w:rsidR="00AE27E7" w:rsidRPr="00415158">
        <w:rPr>
          <w:rFonts w:ascii="Arial" w:hAnsi="Arial" w:cs="Arial"/>
        </w:rPr>
        <w:t>, participants required more time to integrate the second clause</w:t>
      </w:r>
      <w:r w:rsidR="00EA5E24">
        <w:rPr>
          <w:rFonts w:ascii="Arial" w:hAnsi="Arial" w:cs="Arial"/>
        </w:rPr>
        <w:t xml:space="preserve"> (3</w:t>
      </w:r>
      <w:r w:rsidR="00CB415E">
        <w:rPr>
          <w:rFonts w:ascii="Arial" w:hAnsi="Arial" w:cs="Arial"/>
        </w:rPr>
        <w:t>b</w:t>
      </w:r>
      <w:r w:rsidR="00EA5E24">
        <w:rPr>
          <w:rFonts w:ascii="Arial" w:hAnsi="Arial" w:cs="Arial"/>
        </w:rPr>
        <w:t>)</w:t>
      </w:r>
      <w:r w:rsidR="00AE27E7" w:rsidRPr="00415158">
        <w:rPr>
          <w:rFonts w:ascii="Arial" w:hAnsi="Arial" w:cs="Arial"/>
        </w:rPr>
        <w:t xml:space="preserve"> if it had been introduced by a DC. </w:t>
      </w:r>
      <w:r w:rsidR="00EA5E24">
        <w:rPr>
          <w:rFonts w:ascii="Arial" w:hAnsi="Arial" w:cs="Arial"/>
        </w:rPr>
        <w:t>Meanwhile they also observed</w:t>
      </w:r>
      <w:r w:rsidR="00CB415E">
        <w:rPr>
          <w:rFonts w:ascii="Arial" w:hAnsi="Arial" w:cs="Arial"/>
        </w:rPr>
        <w:t xml:space="preserve"> shorter</w:t>
      </w:r>
      <w:r w:rsidR="00EA5E24">
        <w:rPr>
          <w:rFonts w:ascii="Arial" w:hAnsi="Arial" w:cs="Arial"/>
        </w:rPr>
        <w:t xml:space="preserve"> reading times at the end of the first clause</w:t>
      </w:r>
      <w:r w:rsidR="00CB415E">
        <w:rPr>
          <w:rFonts w:ascii="Arial" w:hAnsi="Arial" w:cs="Arial"/>
        </w:rPr>
        <w:t xml:space="preserve"> (3a)</w:t>
      </w:r>
      <w:r w:rsidR="00EA5E24">
        <w:rPr>
          <w:rFonts w:ascii="Arial" w:hAnsi="Arial" w:cs="Arial"/>
        </w:rPr>
        <w:t xml:space="preserve"> in the DC condition relative to </w:t>
      </w:r>
      <w:r w:rsidR="00CB415E">
        <w:rPr>
          <w:rFonts w:ascii="Arial" w:hAnsi="Arial" w:cs="Arial"/>
        </w:rPr>
        <w:t>clauses</w:t>
      </w:r>
      <w:r w:rsidR="00EA5E24">
        <w:rPr>
          <w:rFonts w:ascii="Arial" w:hAnsi="Arial" w:cs="Arial"/>
        </w:rPr>
        <w:t xml:space="preserve"> not </w:t>
      </w:r>
      <w:r w:rsidR="00CB415E">
        <w:rPr>
          <w:rFonts w:ascii="Arial" w:hAnsi="Arial" w:cs="Arial"/>
        </w:rPr>
        <w:t xml:space="preserve">connected with </w:t>
      </w:r>
      <w:ins w:id="158" w:author="Morgan Moyer" w:date="2022-09-06T09:47:00Z">
        <w:r w:rsidR="001F32E4">
          <w:rPr>
            <w:rFonts w:ascii="Arial" w:hAnsi="Arial" w:cs="Arial"/>
          </w:rPr>
          <w:t>‘</w:t>
        </w:r>
      </w:ins>
      <w:r w:rsidR="00EA5E24">
        <w:rPr>
          <w:rFonts w:ascii="Arial" w:hAnsi="Arial" w:cs="Arial"/>
        </w:rPr>
        <w:t>because</w:t>
      </w:r>
      <w:ins w:id="159" w:author="Morgan Moyer" w:date="2022-09-06T09:47:00Z">
        <w:r w:rsidR="001F32E4">
          <w:rPr>
            <w:rFonts w:ascii="Arial" w:hAnsi="Arial" w:cs="Arial"/>
          </w:rPr>
          <w:t>’</w:t>
        </w:r>
      </w:ins>
      <w:r w:rsidR="00EA5E24">
        <w:rPr>
          <w:rFonts w:ascii="Arial" w:hAnsi="Arial" w:cs="Arial"/>
        </w:rPr>
        <w:t>.</w:t>
      </w:r>
      <w:r w:rsidR="00CB415E">
        <w:rPr>
          <w:rFonts w:ascii="Arial" w:hAnsi="Arial" w:cs="Arial"/>
        </w:rPr>
        <w:t xml:space="preserve"> </w:t>
      </w:r>
      <w:r w:rsidR="00AE27E7" w:rsidRPr="00415158">
        <w:rPr>
          <w:rFonts w:ascii="Arial" w:hAnsi="Arial" w:cs="Arial"/>
        </w:rPr>
        <w:t>This led them to argue that</w:t>
      </w:r>
      <w:r w:rsidR="00CB415E">
        <w:rPr>
          <w:rFonts w:ascii="Arial" w:hAnsi="Arial" w:cs="Arial"/>
        </w:rPr>
        <w:t xml:space="preserve">, in the presence of a DC, the integration of the first clause is paused upon processing the DC and delayed until the end of the second clause where the two clauses can finally be integrated in communion.  </w:t>
      </w:r>
      <w:r w:rsidR="00AE27E7" w:rsidRPr="00415158">
        <w:rPr>
          <w:rFonts w:ascii="Arial" w:hAnsi="Arial" w:cs="Arial"/>
        </w:rPr>
        <w:t xml:space="preserve"> </w:t>
      </w:r>
    </w:p>
    <w:p w14:paraId="04713AFC" w14:textId="4F3A8545" w:rsidR="004A6326" w:rsidRDefault="004A6326" w:rsidP="00F912CD">
      <w:pPr>
        <w:rPr>
          <w:rFonts w:ascii="Arial" w:hAnsi="Arial" w:cs="Arial"/>
        </w:rPr>
      </w:pPr>
    </w:p>
    <w:p w14:paraId="13178727" w14:textId="38E4F233" w:rsidR="004A6326" w:rsidRPr="00EA5E24" w:rsidRDefault="00EA5E24" w:rsidP="00EA5E24">
      <w:pPr>
        <w:pStyle w:val="Paragraphedeliste"/>
        <w:numPr>
          <w:ilvl w:val="0"/>
          <w:numId w:val="2"/>
        </w:numPr>
        <w:rPr>
          <w:rFonts w:ascii="Arial" w:hAnsi="Arial" w:cs="Arial"/>
        </w:rPr>
      </w:pPr>
      <w:r>
        <w:rPr>
          <w:rFonts w:ascii="Arial" w:hAnsi="Arial" w:cs="Arial"/>
        </w:rPr>
        <w:t xml:space="preserve">a. </w:t>
      </w:r>
      <w:r w:rsidR="004A6326" w:rsidRPr="00EA5E24">
        <w:rPr>
          <w:rFonts w:ascii="Arial" w:hAnsi="Arial" w:cs="Arial"/>
        </w:rPr>
        <w:t>The elderly parents toasted their only daughter at the party</w:t>
      </w:r>
      <w:r w:rsidRPr="00EA5E24">
        <w:rPr>
          <w:rFonts w:ascii="Arial" w:hAnsi="Arial" w:cs="Arial"/>
        </w:rPr>
        <w:t xml:space="preserve"> [because].</w:t>
      </w:r>
    </w:p>
    <w:p w14:paraId="4FC46AD1" w14:textId="367A1921" w:rsidR="00EA5E24" w:rsidRDefault="00EA5E24" w:rsidP="00EA5E24">
      <w:pPr>
        <w:ind w:firstLine="720"/>
        <w:rPr>
          <w:rFonts w:ascii="Arial" w:hAnsi="Arial" w:cs="Arial"/>
        </w:rPr>
      </w:pPr>
      <w:r>
        <w:rPr>
          <w:rFonts w:ascii="Arial" w:hAnsi="Arial" w:cs="Arial"/>
        </w:rPr>
        <w:t>b. Jill had finally passed the exams at the prestigious university.</w:t>
      </w:r>
    </w:p>
    <w:p w14:paraId="202D458E" w14:textId="77777777" w:rsidR="004A6326" w:rsidRDefault="004A6326" w:rsidP="00F912CD">
      <w:pPr>
        <w:rPr>
          <w:rFonts w:ascii="Arial" w:hAnsi="Arial" w:cs="Arial"/>
        </w:rPr>
      </w:pPr>
    </w:p>
    <w:p w14:paraId="347078D2" w14:textId="3D7B4E38" w:rsidR="00C71D48" w:rsidRPr="00415158" w:rsidRDefault="00F8109C" w:rsidP="00F912CD">
      <w:pPr>
        <w:rPr>
          <w:rFonts w:ascii="Arial" w:hAnsi="Arial" w:cs="Arial"/>
        </w:rPr>
      </w:pPr>
      <w:r w:rsidRPr="00415158">
        <w:rPr>
          <w:rFonts w:ascii="Arial" w:hAnsi="Arial" w:cs="Arial"/>
        </w:rPr>
        <w:t xml:space="preserve">This hypothesis has since </w:t>
      </w:r>
      <w:ins w:id="160" w:author="Microsoft Office User" w:date="2022-08-06T18:10:00Z">
        <w:r w:rsidR="00DA65E9">
          <w:rPr>
            <w:rFonts w:ascii="Arial" w:hAnsi="Arial" w:cs="Arial"/>
          </w:rPr>
          <w:t xml:space="preserve">been </w:t>
        </w:r>
      </w:ins>
      <w:r w:rsidRPr="00415158">
        <w:rPr>
          <w:rFonts w:ascii="Arial" w:hAnsi="Arial" w:cs="Arial"/>
        </w:rPr>
        <w:t>largely cont</w:t>
      </w:r>
      <w:r w:rsidR="00D7012C" w:rsidRPr="00415158">
        <w:rPr>
          <w:rFonts w:ascii="Arial" w:hAnsi="Arial" w:cs="Arial"/>
        </w:rPr>
        <w:t>ested</w:t>
      </w:r>
      <w:r w:rsidRPr="00415158">
        <w:rPr>
          <w:rFonts w:ascii="Arial" w:hAnsi="Arial" w:cs="Arial"/>
        </w:rPr>
        <w:t xml:space="preserve"> and notably by </w:t>
      </w:r>
      <w:r w:rsidRPr="00415158">
        <w:rPr>
          <w:rFonts w:ascii="Arial" w:hAnsi="Arial" w:cs="Arial"/>
        </w:rPr>
        <w:fldChar w:fldCharType="begin"/>
      </w:r>
      <w:r w:rsidR="004730BD">
        <w:rPr>
          <w:rFonts w:ascii="Arial" w:hAnsi="Arial" w:cs="Arial"/>
        </w:rPr>
        <w:instrText xml:space="preserve"> ADDIN ZOTERO_ITEM CSL_CITATION {"citationID":"oIPTjyau","properties":{"formattedCitation":"(Traxler et al., 1997)","plainCitation":"(Traxler et al., 1997)","dontUpdate":true,"noteIndex":0},"citationItems":[{"id":220,"uris":["http://zotero.org/users/7527615/items/2TK49SXJ"],"itemData":{"id":220,"type":"article-journal","abstract":"An eye-tracking experiment investigated whether incremental interpretation applies to interclausal relationships. According to Millis and Just's (1994) delayed-integration hypothesis, interclausal relationships are not computed until the end of the second clause, because the processor needs to have two full propositions before integration can occur. We investigated the processing of causal and diagnostic sentences (Sweetser, 1990; Tversky &amp; Kahneman, 1982) that contained the connective because. Previous research (Traxler, Sanford, Aked, &amp; Moxey, 1997) has demonstrated that readers have greater difficulty processing diagnostic sentences than causal sentences. Our results indicated that difficulty processing diagnostic sentences occurred well before the end of the second clause. Thus comprehenders appear to compute interclausal relationships incrementally.","container-title":"The Quarterly Journal of Experimental Psychology Section A","DOI":"10.1080/027249897391982","ISSN":"0272-4987","issue":"3","journalAbbreviation":"The Quarterly Journal of Experimental Psychology Section A","language":"en","note":"publisher: SAGE Publications","page":"481-497","source":"SAGE Journals","title":"Influence of Connectives on Language Comprehension: Eye tracking Evidence for Incremental Interpretation","title-short":"Influence of Connectives on Language Comprehension","volume":"50","author":[{"family":"Traxler","given":"Matthew J."},{"family":"Bybee","given":"Michael D."},{"family":"Pickering","given":"Martin J."}],"issued":{"date-parts":[["1997",8,1]]}}}],"schema":"https://github.com/citation-style-language/schema/raw/master/csl-citation.json"} </w:instrText>
      </w:r>
      <w:r w:rsidRPr="00415158">
        <w:rPr>
          <w:rFonts w:ascii="Arial" w:hAnsi="Arial" w:cs="Arial"/>
        </w:rPr>
        <w:fldChar w:fldCharType="separate"/>
      </w:r>
      <w:r w:rsidRPr="00415158">
        <w:rPr>
          <w:rFonts w:ascii="Arial" w:hAnsi="Arial" w:cs="Arial"/>
          <w:noProof/>
        </w:rPr>
        <w:t>Traxler et al. (1997)</w:t>
      </w:r>
      <w:r w:rsidRPr="00415158">
        <w:rPr>
          <w:rFonts w:ascii="Arial" w:hAnsi="Arial" w:cs="Arial"/>
        </w:rPr>
        <w:fldChar w:fldCharType="end"/>
      </w:r>
      <w:r w:rsidR="00D7012C" w:rsidRPr="00415158">
        <w:rPr>
          <w:rFonts w:ascii="Arial" w:hAnsi="Arial" w:cs="Arial"/>
        </w:rPr>
        <w:t xml:space="preserve">. </w:t>
      </w:r>
      <w:r w:rsidR="007B5761" w:rsidRPr="00415158">
        <w:rPr>
          <w:rFonts w:ascii="Arial" w:hAnsi="Arial" w:cs="Arial"/>
          <w:noProof/>
        </w:rPr>
        <w:t>Traxler et al.</w:t>
      </w:r>
      <w:r w:rsidR="007B5761" w:rsidRPr="00415158">
        <w:rPr>
          <w:rFonts w:ascii="Arial" w:hAnsi="Arial" w:cs="Arial"/>
        </w:rPr>
        <w:t xml:space="preserve"> </w:t>
      </w:r>
      <w:r w:rsidRPr="00415158">
        <w:rPr>
          <w:rFonts w:ascii="Arial" w:hAnsi="Arial" w:cs="Arial"/>
        </w:rPr>
        <w:t xml:space="preserve">were </w:t>
      </w:r>
      <w:r w:rsidR="000B3A48" w:rsidRPr="00415158">
        <w:rPr>
          <w:rFonts w:ascii="Arial" w:hAnsi="Arial" w:cs="Arial"/>
        </w:rPr>
        <w:t xml:space="preserve">among </w:t>
      </w:r>
      <w:r w:rsidRPr="00415158">
        <w:rPr>
          <w:rFonts w:ascii="Arial" w:hAnsi="Arial" w:cs="Arial"/>
        </w:rPr>
        <w:t>the first</w:t>
      </w:r>
      <w:r w:rsidR="000B3A48" w:rsidRPr="00415158">
        <w:rPr>
          <w:rFonts w:ascii="Arial" w:hAnsi="Arial" w:cs="Arial"/>
        </w:rPr>
        <w:t xml:space="preserve"> to provide evidence for </w:t>
      </w:r>
      <w:ins w:id="161" w:author="Microsoft Office User" w:date="2022-08-06T18:10:00Z">
        <w:r w:rsidR="00DA65E9">
          <w:rPr>
            <w:rFonts w:ascii="Arial" w:hAnsi="Arial" w:cs="Arial"/>
          </w:rPr>
          <w:t xml:space="preserve">the </w:t>
        </w:r>
      </w:ins>
      <w:r w:rsidR="000B3A48" w:rsidRPr="00415158">
        <w:rPr>
          <w:rFonts w:ascii="Arial" w:hAnsi="Arial" w:cs="Arial"/>
        </w:rPr>
        <w:t xml:space="preserve">incremental integration of the </w:t>
      </w:r>
      <w:commentRangeStart w:id="162"/>
      <w:commentRangeStart w:id="163"/>
      <w:r w:rsidR="000B3A48" w:rsidRPr="00415158">
        <w:rPr>
          <w:rFonts w:ascii="Arial" w:hAnsi="Arial" w:cs="Arial"/>
        </w:rPr>
        <w:t xml:space="preserve">discourse relation </w:t>
      </w:r>
      <w:commentRangeEnd w:id="162"/>
      <w:r w:rsidR="001F32E4">
        <w:rPr>
          <w:rStyle w:val="Marquedecommentaire"/>
        </w:rPr>
        <w:commentReference w:id="162"/>
      </w:r>
      <w:commentRangeEnd w:id="163"/>
      <w:r w:rsidR="001F32E4">
        <w:rPr>
          <w:rStyle w:val="Marquedecommentaire"/>
        </w:rPr>
        <w:commentReference w:id="163"/>
      </w:r>
      <w:r w:rsidR="000B3A48" w:rsidRPr="00415158">
        <w:rPr>
          <w:rFonts w:ascii="Arial" w:hAnsi="Arial" w:cs="Arial"/>
        </w:rPr>
        <w:t>introduced by DC</w:t>
      </w:r>
      <w:ins w:id="164" w:author="Microsoft Office User" w:date="2022-08-06T18:11:00Z">
        <w:r w:rsidR="00DA65E9">
          <w:rPr>
            <w:rFonts w:ascii="Arial" w:hAnsi="Arial" w:cs="Arial"/>
          </w:rPr>
          <w:t>s</w:t>
        </w:r>
      </w:ins>
      <w:r w:rsidR="000B3A48" w:rsidRPr="00415158">
        <w:rPr>
          <w:rFonts w:ascii="Arial" w:hAnsi="Arial" w:cs="Arial"/>
        </w:rPr>
        <w:t xml:space="preserve">. Using an eye-tracking </w:t>
      </w:r>
      <w:r w:rsidR="003A5433" w:rsidRPr="00415158">
        <w:rPr>
          <w:rFonts w:ascii="Arial" w:hAnsi="Arial" w:cs="Arial"/>
        </w:rPr>
        <w:t>paradigm</w:t>
      </w:r>
      <w:r w:rsidR="000B3A48" w:rsidRPr="00415158">
        <w:rPr>
          <w:rFonts w:ascii="Arial" w:hAnsi="Arial" w:cs="Arial"/>
        </w:rPr>
        <w:t xml:space="preserve">, they </w:t>
      </w:r>
      <w:r w:rsidR="00EA6B9E" w:rsidRPr="00415158">
        <w:rPr>
          <w:rFonts w:ascii="Arial" w:hAnsi="Arial" w:cs="Arial"/>
        </w:rPr>
        <w:t xml:space="preserve">compared the processing of </w:t>
      </w:r>
      <w:r w:rsidR="00260F97" w:rsidRPr="00415158">
        <w:rPr>
          <w:rFonts w:ascii="Arial" w:hAnsi="Arial" w:cs="Arial"/>
        </w:rPr>
        <w:t xml:space="preserve">two types of </w:t>
      </w:r>
      <w:r w:rsidR="00EA6B9E" w:rsidRPr="00415158">
        <w:rPr>
          <w:rFonts w:ascii="Arial" w:hAnsi="Arial" w:cs="Arial"/>
        </w:rPr>
        <w:t xml:space="preserve">clauses introduced by the DC </w:t>
      </w:r>
      <w:r w:rsidR="00EA6B9E" w:rsidRPr="00415158">
        <w:rPr>
          <w:rFonts w:ascii="Arial" w:hAnsi="Arial" w:cs="Arial"/>
          <w:i/>
          <w:iCs/>
        </w:rPr>
        <w:t>because</w:t>
      </w:r>
      <w:r w:rsidR="00260F97" w:rsidRPr="00415158">
        <w:rPr>
          <w:rFonts w:ascii="Arial" w:hAnsi="Arial" w:cs="Arial"/>
          <w:i/>
          <w:iCs/>
        </w:rPr>
        <w:t>.</w:t>
      </w:r>
      <w:r w:rsidR="00EA6B9E" w:rsidRPr="00415158">
        <w:rPr>
          <w:rFonts w:ascii="Arial" w:hAnsi="Arial" w:cs="Arial"/>
        </w:rPr>
        <w:t xml:space="preserve"> </w:t>
      </w:r>
      <w:r w:rsidR="00260F97" w:rsidRPr="00415158">
        <w:rPr>
          <w:rFonts w:ascii="Arial" w:hAnsi="Arial" w:cs="Arial"/>
        </w:rPr>
        <w:t>Some clauses were</w:t>
      </w:r>
      <w:ins w:id="165" w:author="Microsoft Office User" w:date="2022-08-06T18:18:00Z">
        <w:r w:rsidR="00EF5E5D">
          <w:rPr>
            <w:rFonts w:ascii="Arial" w:hAnsi="Arial" w:cs="Arial"/>
          </w:rPr>
          <w:t xml:space="preserve"> considered</w:t>
        </w:r>
      </w:ins>
      <w:r w:rsidR="00260F97" w:rsidRPr="00415158">
        <w:rPr>
          <w:rFonts w:ascii="Arial" w:hAnsi="Arial" w:cs="Arial"/>
        </w:rPr>
        <w:t xml:space="preserve"> </w:t>
      </w:r>
      <w:commentRangeStart w:id="166"/>
      <w:r w:rsidR="00260F97" w:rsidRPr="00415158">
        <w:rPr>
          <w:rFonts w:ascii="Arial" w:hAnsi="Arial" w:cs="Arial"/>
        </w:rPr>
        <w:t xml:space="preserve">diagnostic </w:t>
      </w:r>
      <w:commentRangeEnd w:id="166"/>
      <w:r w:rsidR="001F32E4">
        <w:rPr>
          <w:rStyle w:val="Marquedecommentaire"/>
        </w:rPr>
        <w:commentReference w:id="166"/>
      </w:r>
      <w:r w:rsidR="00260F97" w:rsidRPr="00415158">
        <w:rPr>
          <w:rFonts w:ascii="Arial" w:hAnsi="Arial" w:cs="Arial"/>
        </w:rPr>
        <w:t>(</w:t>
      </w:r>
      <w:r w:rsidR="00A7743B">
        <w:rPr>
          <w:rFonts w:ascii="Arial" w:hAnsi="Arial" w:cs="Arial"/>
        </w:rPr>
        <w:t>4</w:t>
      </w:r>
      <w:r w:rsidR="00260F97" w:rsidRPr="00415158">
        <w:rPr>
          <w:rFonts w:ascii="Arial" w:hAnsi="Arial" w:cs="Arial"/>
        </w:rPr>
        <w:t xml:space="preserve">a) while others </w:t>
      </w:r>
      <w:ins w:id="167" w:author="Microsoft Office User" w:date="2022-08-16T13:48:00Z">
        <w:r w:rsidR="00F8338A">
          <w:rPr>
            <w:rFonts w:ascii="Arial" w:hAnsi="Arial" w:cs="Arial"/>
          </w:rPr>
          <w:t>presented</w:t>
        </w:r>
        <w:r w:rsidR="00260F97" w:rsidRPr="00415158">
          <w:rPr>
            <w:rFonts w:ascii="Arial" w:hAnsi="Arial" w:cs="Arial"/>
          </w:rPr>
          <w:t xml:space="preserve"> </w:t>
        </w:r>
      </w:ins>
      <w:r w:rsidR="00260F97" w:rsidRPr="00415158">
        <w:rPr>
          <w:rFonts w:ascii="Arial" w:hAnsi="Arial" w:cs="Arial"/>
        </w:rPr>
        <w:t>a straightforward causal connection to the preceding clause (</w:t>
      </w:r>
      <w:r w:rsidR="00A7743B">
        <w:rPr>
          <w:rFonts w:ascii="Arial" w:hAnsi="Arial" w:cs="Arial"/>
        </w:rPr>
        <w:t>4</w:t>
      </w:r>
      <w:r w:rsidR="00260F97" w:rsidRPr="00415158">
        <w:rPr>
          <w:rFonts w:ascii="Arial" w:hAnsi="Arial" w:cs="Arial"/>
        </w:rPr>
        <w:t xml:space="preserve">b). </w:t>
      </w:r>
    </w:p>
    <w:p w14:paraId="4B3805EB" w14:textId="77777777" w:rsidR="00C71D48" w:rsidRPr="00415158" w:rsidRDefault="00C71D48" w:rsidP="00F912CD">
      <w:pPr>
        <w:rPr>
          <w:rFonts w:ascii="Arial" w:hAnsi="Arial" w:cs="Arial"/>
        </w:rPr>
      </w:pPr>
    </w:p>
    <w:p w14:paraId="68749D1A" w14:textId="2FC2620F" w:rsidR="00C71D48" w:rsidRPr="00415158" w:rsidRDefault="00C71D48" w:rsidP="00C71D48">
      <w:pPr>
        <w:pStyle w:val="Paragraphedeliste"/>
        <w:numPr>
          <w:ilvl w:val="0"/>
          <w:numId w:val="2"/>
        </w:numPr>
        <w:rPr>
          <w:rFonts w:ascii="Arial" w:hAnsi="Arial" w:cs="Arial"/>
        </w:rPr>
      </w:pPr>
      <w:r w:rsidRPr="00415158">
        <w:rPr>
          <w:rFonts w:ascii="Arial" w:hAnsi="Arial" w:cs="Arial"/>
        </w:rPr>
        <w:t xml:space="preserve">a. Heidi could imagine and create things because she won first </w:t>
      </w:r>
      <w:r w:rsidR="00EA6B9E" w:rsidRPr="00415158">
        <w:rPr>
          <w:rFonts w:ascii="Arial" w:hAnsi="Arial" w:cs="Arial"/>
        </w:rPr>
        <w:t>prize</w:t>
      </w:r>
      <w:r w:rsidRPr="00415158">
        <w:rPr>
          <w:rFonts w:ascii="Arial" w:hAnsi="Arial" w:cs="Arial"/>
        </w:rPr>
        <w:t xml:space="preserve"> at the art show. </w:t>
      </w:r>
    </w:p>
    <w:p w14:paraId="79A13075" w14:textId="2CF0A088" w:rsidR="00204A0C" w:rsidRPr="00415158" w:rsidRDefault="00C71D48" w:rsidP="00C71D48">
      <w:pPr>
        <w:ind w:left="720"/>
        <w:rPr>
          <w:rFonts w:ascii="Arial" w:hAnsi="Arial" w:cs="Arial"/>
        </w:rPr>
      </w:pPr>
      <w:r w:rsidRPr="00415158">
        <w:rPr>
          <w:rFonts w:ascii="Arial" w:hAnsi="Arial" w:cs="Arial"/>
        </w:rPr>
        <w:lastRenderedPageBreak/>
        <w:t xml:space="preserve">b. Heidi felt </w:t>
      </w:r>
      <w:r w:rsidR="00EA6B9E" w:rsidRPr="00415158">
        <w:rPr>
          <w:rFonts w:ascii="Arial" w:hAnsi="Arial" w:cs="Arial"/>
        </w:rPr>
        <w:t xml:space="preserve">very proud and happy because she won first prize at the art show. </w:t>
      </w:r>
      <w:r w:rsidRPr="00415158">
        <w:rPr>
          <w:rFonts w:ascii="Arial" w:hAnsi="Arial" w:cs="Arial"/>
        </w:rPr>
        <w:t xml:space="preserve"> </w:t>
      </w:r>
    </w:p>
    <w:p w14:paraId="4BB91D28" w14:textId="17A0747B" w:rsidR="00204A0C" w:rsidRPr="00415158" w:rsidRDefault="00204A0C" w:rsidP="00F912CD">
      <w:pPr>
        <w:rPr>
          <w:rFonts w:ascii="Arial" w:hAnsi="Arial" w:cs="Arial"/>
        </w:rPr>
      </w:pPr>
    </w:p>
    <w:p w14:paraId="61E5EE66" w14:textId="7FAD8191" w:rsidR="00555BFF" w:rsidRPr="00415158" w:rsidRDefault="00260F97" w:rsidP="00F912CD">
      <w:pPr>
        <w:rPr>
          <w:rFonts w:ascii="Arial" w:hAnsi="Arial" w:cs="Arial"/>
        </w:rPr>
      </w:pPr>
      <w:r w:rsidRPr="00415158">
        <w:rPr>
          <w:rFonts w:ascii="Arial" w:hAnsi="Arial" w:cs="Arial"/>
        </w:rPr>
        <w:t xml:space="preserve">Even though </w:t>
      </w:r>
      <w:r w:rsidRPr="00415158">
        <w:rPr>
          <w:rFonts w:ascii="Arial" w:hAnsi="Arial" w:cs="Arial"/>
          <w:i/>
          <w:iCs/>
        </w:rPr>
        <w:t xml:space="preserve">because </w:t>
      </w:r>
      <w:r w:rsidRPr="00415158">
        <w:rPr>
          <w:rFonts w:ascii="Arial" w:hAnsi="Arial" w:cs="Arial"/>
        </w:rPr>
        <w:t xml:space="preserve">can encode </w:t>
      </w:r>
      <w:commentRangeStart w:id="168"/>
      <w:commentRangeStart w:id="169"/>
      <w:r w:rsidRPr="00415158">
        <w:rPr>
          <w:rFonts w:ascii="Arial" w:hAnsi="Arial" w:cs="Arial"/>
        </w:rPr>
        <w:t>both types of discourse relations</w:t>
      </w:r>
      <w:commentRangeEnd w:id="168"/>
      <w:r w:rsidR="001F32E4">
        <w:rPr>
          <w:rStyle w:val="Marquedecommentaire"/>
        </w:rPr>
        <w:commentReference w:id="168"/>
      </w:r>
      <w:commentRangeEnd w:id="169"/>
      <w:r w:rsidR="001F32E4">
        <w:rPr>
          <w:rStyle w:val="Marquedecommentaire"/>
        </w:rPr>
        <w:commentReference w:id="169"/>
      </w:r>
      <w:r w:rsidRPr="00415158">
        <w:rPr>
          <w:rFonts w:ascii="Arial" w:hAnsi="Arial" w:cs="Arial"/>
        </w:rPr>
        <w:t xml:space="preserve">, the authors expected that the causal relation would be easier to process </w:t>
      </w:r>
      <w:r w:rsidR="003B54DA" w:rsidRPr="00415158">
        <w:rPr>
          <w:rFonts w:ascii="Arial" w:hAnsi="Arial" w:cs="Arial"/>
        </w:rPr>
        <w:t xml:space="preserve">than diagnostic sentences </w:t>
      </w:r>
      <w:r w:rsidRPr="00415158">
        <w:rPr>
          <w:rFonts w:ascii="Arial" w:hAnsi="Arial" w:cs="Arial"/>
        </w:rPr>
        <w:t xml:space="preserve">since </w:t>
      </w:r>
      <w:ins w:id="170" w:author="Microsoft Office User" w:date="2022-08-16T15:40:00Z">
        <w:r w:rsidR="009B1AA4">
          <w:rPr>
            <w:rFonts w:ascii="Arial" w:hAnsi="Arial" w:cs="Arial"/>
          </w:rPr>
          <w:t>the former is</w:t>
        </w:r>
      </w:ins>
      <w:r w:rsidRPr="00415158">
        <w:rPr>
          <w:rFonts w:ascii="Arial" w:hAnsi="Arial" w:cs="Arial"/>
        </w:rPr>
        <w:t xml:space="preserve"> more common</w:t>
      </w:r>
      <w:ins w:id="171" w:author="Microsoft Office User" w:date="2022-08-16T15:40:00Z">
        <w:r w:rsidR="009B1AA4">
          <w:rPr>
            <w:rFonts w:ascii="Arial" w:hAnsi="Arial" w:cs="Arial"/>
          </w:rPr>
          <w:t>ly</w:t>
        </w:r>
      </w:ins>
      <w:r w:rsidRPr="00415158">
        <w:rPr>
          <w:rFonts w:ascii="Arial" w:hAnsi="Arial" w:cs="Arial"/>
        </w:rPr>
        <w:t xml:space="preserve"> use</w:t>
      </w:r>
      <w:ins w:id="172" w:author="Microsoft Office User" w:date="2022-08-16T15:40:00Z">
        <w:r w:rsidR="009B1AA4">
          <w:rPr>
            <w:rFonts w:ascii="Arial" w:hAnsi="Arial" w:cs="Arial"/>
          </w:rPr>
          <w:t>d</w:t>
        </w:r>
      </w:ins>
      <w:r w:rsidRPr="00415158">
        <w:rPr>
          <w:rFonts w:ascii="Arial" w:hAnsi="Arial" w:cs="Arial"/>
        </w:rPr>
        <w:t>.</w:t>
      </w:r>
      <w:r w:rsidR="00555BFF" w:rsidRPr="00415158">
        <w:rPr>
          <w:rFonts w:ascii="Arial" w:hAnsi="Arial" w:cs="Arial"/>
        </w:rPr>
        <w:t xml:space="preserve"> Th</w:t>
      </w:r>
      <w:r w:rsidR="003B54DA" w:rsidRPr="00415158">
        <w:rPr>
          <w:rFonts w:ascii="Arial" w:hAnsi="Arial" w:cs="Arial"/>
        </w:rPr>
        <w:t>e</w:t>
      </w:r>
      <w:r w:rsidR="00555BFF" w:rsidRPr="00415158">
        <w:rPr>
          <w:rFonts w:ascii="Arial" w:hAnsi="Arial" w:cs="Arial"/>
        </w:rPr>
        <w:t xml:space="preserve"> results </w:t>
      </w:r>
      <w:r w:rsidR="003B54DA" w:rsidRPr="00415158">
        <w:rPr>
          <w:rFonts w:ascii="Arial" w:hAnsi="Arial" w:cs="Arial"/>
        </w:rPr>
        <w:t xml:space="preserve">indeed </w:t>
      </w:r>
      <w:r w:rsidR="00555BFF" w:rsidRPr="00415158">
        <w:rPr>
          <w:rFonts w:ascii="Arial" w:hAnsi="Arial" w:cs="Arial"/>
        </w:rPr>
        <w:t xml:space="preserve">revealed </w:t>
      </w:r>
      <w:r w:rsidR="003B54DA" w:rsidRPr="00415158">
        <w:rPr>
          <w:rFonts w:ascii="Arial" w:hAnsi="Arial" w:cs="Arial"/>
        </w:rPr>
        <w:t xml:space="preserve">that participants experienced </w:t>
      </w:r>
      <w:r w:rsidR="003A5433" w:rsidRPr="00415158">
        <w:rPr>
          <w:rFonts w:ascii="Arial" w:hAnsi="Arial" w:cs="Arial"/>
        </w:rPr>
        <w:t xml:space="preserve">difficulty </w:t>
      </w:r>
      <w:r w:rsidR="003B54DA" w:rsidRPr="00415158">
        <w:rPr>
          <w:rFonts w:ascii="Arial" w:hAnsi="Arial" w:cs="Arial"/>
        </w:rPr>
        <w:t>with</w:t>
      </w:r>
      <w:r w:rsidR="003A5433" w:rsidRPr="00415158">
        <w:rPr>
          <w:rFonts w:ascii="Arial" w:hAnsi="Arial" w:cs="Arial"/>
        </w:rPr>
        <w:t xml:space="preserve"> diagnos</w:t>
      </w:r>
      <w:ins w:id="173" w:author="Microsoft Office User" w:date="2022-08-06T18:19:00Z">
        <w:r w:rsidR="00EF5E5D">
          <w:rPr>
            <w:rFonts w:ascii="Arial" w:hAnsi="Arial" w:cs="Arial"/>
          </w:rPr>
          <w:t>tic</w:t>
        </w:r>
      </w:ins>
      <w:ins w:id="174" w:author="Microsoft Office User" w:date="2022-08-17T17:27:00Z">
        <w:r w:rsidR="00BB3DAC">
          <w:rPr>
            <w:rFonts w:ascii="Arial" w:hAnsi="Arial" w:cs="Arial"/>
          </w:rPr>
          <w:t xml:space="preserve"> </w:t>
        </w:r>
      </w:ins>
      <w:r w:rsidR="003A5433" w:rsidRPr="00415158">
        <w:rPr>
          <w:rFonts w:ascii="Arial" w:hAnsi="Arial" w:cs="Arial"/>
        </w:rPr>
        <w:t xml:space="preserve">sentences relative to causal ones </w:t>
      </w:r>
      <w:r w:rsidR="007B5761" w:rsidRPr="00415158">
        <w:rPr>
          <w:rFonts w:ascii="Arial" w:hAnsi="Arial" w:cs="Arial"/>
        </w:rPr>
        <w:t>even</w:t>
      </w:r>
      <w:r w:rsidR="003A5433" w:rsidRPr="00415158">
        <w:rPr>
          <w:rFonts w:ascii="Arial" w:hAnsi="Arial" w:cs="Arial"/>
        </w:rPr>
        <w:t xml:space="preserve"> before the end of the second clause. They interpreted this processing difficulty as </w:t>
      </w:r>
      <w:ins w:id="175" w:author="Microsoft Office User" w:date="2022-08-06T18:19:00Z">
        <w:r w:rsidR="00EF5E5D">
          <w:rPr>
            <w:rFonts w:ascii="Arial" w:hAnsi="Arial" w:cs="Arial"/>
          </w:rPr>
          <w:t xml:space="preserve">an </w:t>
        </w:r>
      </w:ins>
      <w:r w:rsidR="00E016D7" w:rsidRPr="00415158">
        <w:rPr>
          <w:rFonts w:ascii="Arial" w:hAnsi="Arial" w:cs="Arial"/>
        </w:rPr>
        <w:t>indication</w:t>
      </w:r>
      <w:r w:rsidR="003A5433" w:rsidRPr="00415158">
        <w:rPr>
          <w:rFonts w:ascii="Arial" w:hAnsi="Arial" w:cs="Arial"/>
        </w:rPr>
        <w:t xml:space="preserve"> that participants were processing the second clause </w:t>
      </w:r>
      <w:ins w:id="176" w:author="Microsoft Office User" w:date="2022-08-06T18:19:00Z">
        <w:r w:rsidR="00EF5E5D">
          <w:rPr>
            <w:rFonts w:ascii="Arial" w:hAnsi="Arial" w:cs="Arial"/>
          </w:rPr>
          <w:t>with the expectation of</w:t>
        </w:r>
        <w:r w:rsidR="00EF5E5D" w:rsidRPr="00415158">
          <w:rPr>
            <w:rFonts w:ascii="Arial" w:hAnsi="Arial" w:cs="Arial"/>
          </w:rPr>
          <w:t xml:space="preserve"> </w:t>
        </w:r>
      </w:ins>
      <w:r w:rsidR="003A5433" w:rsidRPr="00415158">
        <w:rPr>
          <w:rFonts w:ascii="Arial" w:hAnsi="Arial" w:cs="Arial"/>
        </w:rPr>
        <w:t xml:space="preserve">a causal relation. </w:t>
      </w:r>
      <w:r w:rsidR="00A01114" w:rsidRPr="00415158">
        <w:rPr>
          <w:rFonts w:ascii="Arial" w:hAnsi="Arial" w:cs="Arial"/>
        </w:rPr>
        <w:t xml:space="preserve">This provided some early evidence </w:t>
      </w:r>
      <w:r w:rsidR="003A5433" w:rsidRPr="00415158">
        <w:rPr>
          <w:rFonts w:ascii="Arial" w:hAnsi="Arial" w:cs="Arial"/>
        </w:rPr>
        <w:t>that the discourse relation</w:t>
      </w:r>
      <w:r w:rsidR="00A01114" w:rsidRPr="00415158">
        <w:rPr>
          <w:rFonts w:ascii="Arial" w:hAnsi="Arial" w:cs="Arial"/>
        </w:rPr>
        <w:t xml:space="preserve"> introduced by a given DC is incrementally integrated </w:t>
      </w:r>
      <w:ins w:id="177" w:author="Microsoft Office User" w:date="2022-08-16T13:48:00Z">
        <w:r w:rsidR="00F8338A">
          <w:rPr>
            <w:rFonts w:ascii="Arial" w:hAnsi="Arial" w:cs="Arial"/>
          </w:rPr>
          <w:t>in</w:t>
        </w:r>
      </w:ins>
      <w:ins w:id="178" w:author="Microsoft Office User" w:date="2022-08-16T15:29:00Z">
        <w:r w:rsidR="00A01114" w:rsidRPr="00415158">
          <w:rPr>
            <w:rFonts w:ascii="Arial" w:hAnsi="Arial" w:cs="Arial"/>
          </w:rPr>
          <w:t>to</w:t>
        </w:r>
      </w:ins>
      <w:r w:rsidR="00A01114" w:rsidRPr="00415158">
        <w:rPr>
          <w:rFonts w:ascii="Arial" w:hAnsi="Arial" w:cs="Arial"/>
        </w:rPr>
        <w:t xml:space="preserve"> discourse </w:t>
      </w:r>
      <w:ins w:id="179" w:author="Microsoft Office User" w:date="2022-08-16T15:29:00Z">
        <w:r w:rsidR="00A01114" w:rsidRPr="00415158">
          <w:rPr>
            <w:rFonts w:ascii="Arial" w:hAnsi="Arial" w:cs="Arial"/>
          </w:rPr>
          <w:t>representation</w:t>
        </w:r>
      </w:ins>
      <w:ins w:id="180" w:author="Microsoft Office User" w:date="2022-08-16T13:48:00Z">
        <w:r w:rsidR="00F8338A">
          <w:rPr>
            <w:rFonts w:ascii="Arial" w:hAnsi="Arial" w:cs="Arial"/>
          </w:rPr>
          <w:t>s</w:t>
        </w:r>
      </w:ins>
      <w:r w:rsidR="00A01114" w:rsidRPr="00415158">
        <w:rPr>
          <w:rFonts w:ascii="Arial" w:hAnsi="Arial" w:cs="Arial"/>
        </w:rPr>
        <w:t xml:space="preserve"> </w:t>
      </w:r>
      <w:ins w:id="181" w:author="Microsoft Office User" w:date="2022-08-16T13:49:00Z">
        <w:r w:rsidR="00F8338A">
          <w:rPr>
            <w:rFonts w:ascii="Arial" w:hAnsi="Arial" w:cs="Arial"/>
          </w:rPr>
          <w:t>and that this</w:t>
        </w:r>
        <w:r w:rsidR="00F8338A" w:rsidRPr="00415158">
          <w:rPr>
            <w:rFonts w:ascii="Arial" w:hAnsi="Arial" w:cs="Arial"/>
          </w:rPr>
          <w:t xml:space="preserve"> </w:t>
        </w:r>
      </w:ins>
      <w:ins w:id="182" w:author="Microsoft Office User" w:date="2022-08-06T18:20:00Z">
        <w:r w:rsidR="00EF5E5D">
          <w:rPr>
            <w:rFonts w:ascii="Arial" w:hAnsi="Arial" w:cs="Arial"/>
          </w:rPr>
          <w:t>influences</w:t>
        </w:r>
        <w:r w:rsidR="00EF5E5D" w:rsidRPr="00415158">
          <w:rPr>
            <w:rFonts w:ascii="Arial" w:hAnsi="Arial" w:cs="Arial"/>
          </w:rPr>
          <w:t xml:space="preserve"> </w:t>
        </w:r>
      </w:ins>
      <w:r w:rsidR="00A01114" w:rsidRPr="00415158">
        <w:rPr>
          <w:rFonts w:ascii="Arial" w:hAnsi="Arial" w:cs="Arial"/>
        </w:rPr>
        <w:t xml:space="preserve">the processing of </w:t>
      </w:r>
      <w:del w:id="183" w:author="Morgan Moyer" w:date="2022-09-06T09:53:00Z">
        <w:r w:rsidR="00A01114" w:rsidRPr="00415158" w:rsidDel="001F32E4">
          <w:rPr>
            <w:rFonts w:ascii="Arial" w:hAnsi="Arial" w:cs="Arial"/>
          </w:rPr>
          <w:delText xml:space="preserve">what </w:delText>
        </w:r>
      </w:del>
      <w:r w:rsidR="00A01114" w:rsidRPr="00415158">
        <w:rPr>
          <w:rFonts w:ascii="Arial" w:hAnsi="Arial" w:cs="Arial"/>
        </w:rPr>
        <w:t>follow</w:t>
      </w:r>
      <w:ins w:id="184" w:author="Morgan Moyer" w:date="2022-09-06T09:53:00Z">
        <w:r w:rsidR="001F32E4">
          <w:rPr>
            <w:rFonts w:ascii="Arial" w:hAnsi="Arial" w:cs="Arial"/>
          </w:rPr>
          <w:t>ing information</w:t>
        </w:r>
      </w:ins>
      <w:del w:id="185" w:author="Morgan Moyer" w:date="2022-09-06T09:53:00Z">
        <w:r w:rsidR="00A01114" w:rsidRPr="00415158" w:rsidDel="001F32E4">
          <w:rPr>
            <w:rFonts w:ascii="Arial" w:hAnsi="Arial" w:cs="Arial"/>
          </w:rPr>
          <w:delText>s</w:delText>
        </w:r>
      </w:del>
      <w:r w:rsidR="00A01114" w:rsidRPr="00415158">
        <w:rPr>
          <w:rFonts w:ascii="Arial" w:hAnsi="Arial" w:cs="Arial"/>
        </w:rPr>
        <w:t>.</w:t>
      </w:r>
    </w:p>
    <w:p w14:paraId="3754DC41" w14:textId="77777777" w:rsidR="00914A0F" w:rsidRPr="00415158" w:rsidRDefault="00914A0F" w:rsidP="00F912CD">
      <w:pPr>
        <w:rPr>
          <w:rFonts w:ascii="Arial" w:hAnsi="Arial" w:cs="Arial"/>
        </w:rPr>
      </w:pPr>
    </w:p>
    <w:p w14:paraId="16B23E2A" w14:textId="3B7F7C3D" w:rsidR="00204A0C" w:rsidRPr="00415158" w:rsidRDefault="00914A0F" w:rsidP="00F912CD">
      <w:pPr>
        <w:rPr>
          <w:rFonts w:ascii="Arial" w:hAnsi="Arial" w:cs="Arial"/>
        </w:rPr>
      </w:pPr>
      <w:r w:rsidRPr="00415158">
        <w:rPr>
          <w:rFonts w:ascii="Arial" w:hAnsi="Arial" w:cs="Arial"/>
        </w:rPr>
        <w:fldChar w:fldCharType="begin"/>
      </w:r>
      <w:r w:rsidR="004730BD">
        <w:rPr>
          <w:rFonts w:ascii="Arial" w:hAnsi="Arial" w:cs="Arial"/>
        </w:rPr>
        <w:instrText xml:space="preserve"> ADDIN ZOTERO_ITEM CSL_CITATION {"citationID":"YM4QWDwa","properties":{"formattedCitation":"(Millis &amp; Just, 1994; Traxler et al., 1997)","plainCitation":"(Millis &amp; Just, 1994; Traxler et al., 1997)","dontUpdate":true,"noteIndex":0},"citationItems":[{"id":215,"uris":["http://zotero.org/users/7527615/items/6QEHZAZW"],"itemData":{"id":215,"type":"article-journal","abstract":"The results of four experiments indicate that the presence of a connective like because increases the activation level of the first clause when placed between two clauses of a sentence. Immediately after reading two clauses that were either linked or not linked by a connective, subjects judged whether a probe word had been mentioned in one of the clauses. The recognition probe times to the verb from the first statement were consistently faster when a connective had conjoined the statements than when the statements constituted two separate sentences. Experiment 2 indicated that the reactivation of the first clause occurred at the end of the second statement but not at the beginning of the second statement. The results of Experiment 3 revealed that the reactivation effect occurred for related statement pairs but not for unrelated statement pairs. Experiment 4 showed that the reactivation effect also generalized to the connective although. In all of the experiments, the presence of a connective tended to decrease statement 2 reading times while increasing sentence wrap-up times and also led to faster and more accurate responses to comprehension questions, thus indicating increased integrative processing. The data supported a Reactivation Hypothesis that states that connectives evoke inter-clause integration and the reactivation of the first clause, and that these processes occur at the end of the second clause.","container-title":"Journal of Memory and Language","DOI":"10.1006/jmla.1994.1007","ISSN":"0749-596X","issue":"1","journalAbbreviation":"Journal of Memory and Language","language":"en","page":"128-147","source":"ScienceDirect","title":"The Influence of Connectives on Sentence Comprehension","volume":"33","author":[{"family":"Millis","given":"K. K."},{"family":"Just","given":"M. A."}],"issued":{"date-parts":[["1994",2,1]]}}},{"id":220,"uris":["http://zotero.org/users/7527615/items/2TK49SXJ"],"itemData":{"id":220,"type":"article-journal","abstract":"An eye-tracking experiment investigated whether incremental interpretation applies to interclausal relationships. According to Millis and Just's (1994) delayed-integration hypothesis, interclausal relationships are not computed until the end of the second clause, because the processor needs to have two full propositions before integration can occur. We investigated the processing of causal and diagnostic sentences (Sweetser, 1990; Tversky &amp; Kahneman, 1982) that contained the connective because. Previous research (Traxler, Sanford, Aked, &amp; Moxey, 1997) has demonstrated that readers have greater difficulty processing diagnostic sentences than causal sentences. Our results indicated that difficulty processing diagnostic sentences occurred well before the end of the second clause. Thus comprehenders appear to compute interclausal relationships incrementally.","container-title":"The Quarterly Journal of Experimental Psychology Section A","DOI":"10.1080/027249897391982","ISSN":"0272-4987","issue":"3","journalAbbreviation":"The Quarterly Journal of Experimental Psychology Section A","language":"en","note":"publisher: SAGE Publications","page":"481-497","source":"SAGE Journals","title":"Influence of Connectives on Language Comprehension: Eye tracking Evidence for Incremental Interpretation","title-short":"Influence of Connectives on Language Comprehension","volume":"50","author":[{"family":"Traxler","given":"Matthew J."},{"family":"Bybee","given":"Michael D."},{"family":"Pickering","given":"Martin J."}],"issued":{"date-parts":[["1997",8,1]]}}}],"schema":"https://github.com/citation-style-language/schema/raw/master/csl-citation.json"} </w:instrText>
      </w:r>
      <w:r w:rsidRPr="00415158">
        <w:rPr>
          <w:rFonts w:ascii="Arial" w:hAnsi="Arial" w:cs="Arial"/>
        </w:rPr>
        <w:fldChar w:fldCharType="separate"/>
      </w:r>
      <w:r w:rsidRPr="00415158">
        <w:rPr>
          <w:rFonts w:ascii="Arial" w:hAnsi="Arial" w:cs="Arial"/>
          <w:noProof/>
        </w:rPr>
        <w:t>Millis</w:t>
      </w:r>
      <w:r w:rsidR="007B5761" w:rsidRPr="00415158">
        <w:rPr>
          <w:rFonts w:ascii="Arial" w:hAnsi="Arial" w:cs="Arial"/>
          <w:noProof/>
        </w:rPr>
        <w:t xml:space="preserve"> </w:t>
      </w:r>
      <w:r w:rsidRPr="00415158">
        <w:rPr>
          <w:rFonts w:ascii="Arial" w:hAnsi="Arial" w:cs="Arial"/>
          <w:noProof/>
        </w:rPr>
        <w:t>&amp; Just</w:t>
      </w:r>
      <w:ins w:id="186" w:author="Microsoft Office User" w:date="2022-08-06T18:04:00Z">
        <w:r w:rsidR="002D2FA0">
          <w:rPr>
            <w:rFonts w:ascii="Arial" w:hAnsi="Arial" w:cs="Arial"/>
            <w:noProof/>
          </w:rPr>
          <w:t>'s</w:t>
        </w:r>
      </w:ins>
      <w:r w:rsidRPr="00415158">
        <w:rPr>
          <w:rFonts w:ascii="Arial" w:hAnsi="Arial" w:cs="Arial"/>
          <w:noProof/>
        </w:rPr>
        <w:t xml:space="preserve"> (1994) and Traxler et al.</w:t>
      </w:r>
      <w:ins w:id="187" w:author="Microsoft Office User" w:date="2022-08-06T18:04:00Z">
        <w:r w:rsidR="002C1F4B">
          <w:rPr>
            <w:rFonts w:ascii="Arial" w:hAnsi="Arial" w:cs="Arial"/>
            <w:noProof/>
          </w:rPr>
          <w:t>'s</w:t>
        </w:r>
      </w:ins>
      <w:r w:rsidRPr="00415158">
        <w:rPr>
          <w:rFonts w:ascii="Arial" w:hAnsi="Arial" w:cs="Arial"/>
          <w:noProof/>
        </w:rPr>
        <w:t xml:space="preserve"> (1997)</w:t>
      </w:r>
      <w:r w:rsidRPr="00415158">
        <w:rPr>
          <w:rFonts w:ascii="Arial" w:hAnsi="Arial" w:cs="Arial"/>
        </w:rPr>
        <w:fldChar w:fldCharType="end"/>
      </w:r>
      <w:r w:rsidR="0023792C" w:rsidRPr="00415158">
        <w:rPr>
          <w:rFonts w:ascii="Arial" w:hAnsi="Arial" w:cs="Arial"/>
        </w:rPr>
        <w:t xml:space="preserve"> </w:t>
      </w:r>
      <w:r w:rsidRPr="00415158">
        <w:rPr>
          <w:rFonts w:ascii="Arial" w:hAnsi="Arial" w:cs="Arial"/>
        </w:rPr>
        <w:t>uses of DC in their experimental studies allowed them to formulate more general claims</w:t>
      </w:r>
      <w:r w:rsidR="00D7012C" w:rsidRPr="00415158">
        <w:rPr>
          <w:rFonts w:ascii="Arial" w:hAnsi="Arial" w:cs="Arial"/>
        </w:rPr>
        <w:t xml:space="preserve"> about</w:t>
      </w:r>
      <w:r w:rsidRPr="00415158">
        <w:rPr>
          <w:rFonts w:ascii="Arial" w:hAnsi="Arial" w:cs="Arial"/>
        </w:rPr>
        <w:t xml:space="preserve"> discourse processing. </w:t>
      </w:r>
      <w:commentRangeStart w:id="188"/>
      <w:r w:rsidRPr="00415158">
        <w:rPr>
          <w:rFonts w:ascii="Arial" w:hAnsi="Arial" w:cs="Arial"/>
        </w:rPr>
        <w:t>DC</w:t>
      </w:r>
      <w:ins w:id="189" w:author="Microsoft Office User" w:date="2022-08-06T18:20:00Z">
        <w:r w:rsidR="00EF5E5D">
          <w:rPr>
            <w:rFonts w:ascii="Arial" w:hAnsi="Arial" w:cs="Arial"/>
          </w:rPr>
          <w:t>s</w:t>
        </w:r>
      </w:ins>
      <w:r w:rsidRPr="00415158">
        <w:rPr>
          <w:rFonts w:ascii="Arial" w:hAnsi="Arial" w:cs="Arial"/>
        </w:rPr>
        <w:t xml:space="preserve"> indeed </w:t>
      </w:r>
      <w:ins w:id="190" w:author="Microsoft Office User" w:date="2022-08-17T17:29:00Z">
        <w:r w:rsidR="00C76EFE">
          <w:rPr>
            <w:rFonts w:ascii="Arial" w:hAnsi="Arial" w:cs="Arial"/>
          </w:rPr>
          <w:t>explicitly mark a</w:t>
        </w:r>
      </w:ins>
      <w:r w:rsidRPr="00415158">
        <w:rPr>
          <w:rFonts w:ascii="Arial" w:hAnsi="Arial" w:cs="Arial"/>
        </w:rPr>
        <w:t xml:space="preserve"> given discourse relation </w:t>
      </w:r>
      <w:r w:rsidR="0023792C" w:rsidRPr="00415158">
        <w:rPr>
          <w:rFonts w:ascii="Arial" w:hAnsi="Arial" w:cs="Arial"/>
        </w:rPr>
        <w:t xml:space="preserve">which </w:t>
      </w:r>
      <w:ins w:id="191" w:author="Microsoft Office User" w:date="2022-08-17T17:29:00Z">
        <w:r w:rsidR="00C76EFE">
          <w:rPr>
            <w:rFonts w:ascii="Arial" w:hAnsi="Arial" w:cs="Arial"/>
          </w:rPr>
          <w:t>provides a</w:t>
        </w:r>
      </w:ins>
      <w:ins w:id="192" w:author="Microsoft Office User" w:date="2022-08-17T17:30:00Z">
        <w:r w:rsidR="00C76EFE">
          <w:rPr>
            <w:rFonts w:ascii="Arial" w:hAnsi="Arial" w:cs="Arial"/>
          </w:rPr>
          <w:t xml:space="preserve"> readily observable event </w:t>
        </w:r>
      </w:ins>
      <w:ins w:id="193" w:author="Microsoft Office User" w:date="2022-08-17T17:33:00Z">
        <w:r w:rsidR="00C76EFE">
          <w:rPr>
            <w:rFonts w:ascii="Arial" w:hAnsi="Arial" w:cs="Arial"/>
          </w:rPr>
          <w:t xml:space="preserve">(the processing of the DC) </w:t>
        </w:r>
      </w:ins>
      <w:ins w:id="194" w:author="Microsoft Office User" w:date="2022-08-17T17:30:00Z">
        <w:r w:rsidR="00C76EFE">
          <w:rPr>
            <w:rFonts w:ascii="Arial" w:hAnsi="Arial" w:cs="Arial"/>
          </w:rPr>
          <w:t>t</w:t>
        </w:r>
      </w:ins>
      <w:ins w:id="195" w:author="Microsoft Office User" w:date="2022-08-17T17:31:00Z">
        <w:r w:rsidR="00C76EFE">
          <w:rPr>
            <w:rFonts w:ascii="Arial" w:hAnsi="Arial" w:cs="Arial"/>
          </w:rPr>
          <w:t xml:space="preserve">hat </w:t>
        </w:r>
      </w:ins>
      <w:ins w:id="196" w:author="Microsoft Office User" w:date="2022-08-17T17:32:00Z">
        <w:r w:rsidR="00C76EFE">
          <w:rPr>
            <w:rFonts w:ascii="Arial" w:hAnsi="Arial" w:cs="Arial"/>
          </w:rPr>
          <w:t>mimics</w:t>
        </w:r>
      </w:ins>
      <w:ins w:id="197" w:author="Microsoft Office User" w:date="2022-08-17T17:31:00Z">
        <w:r w:rsidR="00C76EFE">
          <w:rPr>
            <w:rFonts w:ascii="Arial" w:hAnsi="Arial" w:cs="Arial"/>
          </w:rPr>
          <w:t xml:space="preserve"> the processing of the </w:t>
        </w:r>
      </w:ins>
      <w:ins w:id="198" w:author="Microsoft Office User" w:date="2022-08-17T17:33:00Z">
        <w:r w:rsidR="00C76EFE">
          <w:rPr>
            <w:rFonts w:ascii="Arial" w:hAnsi="Arial" w:cs="Arial"/>
          </w:rPr>
          <w:t xml:space="preserve">corresponding </w:t>
        </w:r>
      </w:ins>
      <w:ins w:id="199" w:author="Microsoft Office User" w:date="2022-08-17T17:31:00Z">
        <w:r w:rsidR="00C76EFE">
          <w:rPr>
            <w:rFonts w:ascii="Arial" w:hAnsi="Arial" w:cs="Arial"/>
          </w:rPr>
          <w:t>relation</w:t>
        </w:r>
      </w:ins>
      <w:ins w:id="200" w:author="Microsoft Office User" w:date="2022-08-17T17:33:00Z">
        <w:r w:rsidR="00C76EFE">
          <w:rPr>
            <w:rFonts w:ascii="Arial" w:hAnsi="Arial" w:cs="Arial"/>
          </w:rPr>
          <w:t>.</w:t>
        </w:r>
      </w:ins>
      <w:ins w:id="201" w:author="Microsoft Office User" w:date="2022-08-17T17:36:00Z">
        <w:r w:rsidR="00A62155">
          <w:rPr>
            <w:rFonts w:ascii="Arial" w:hAnsi="Arial" w:cs="Arial"/>
          </w:rPr>
          <w:t xml:space="preserve"> </w:t>
        </w:r>
      </w:ins>
      <w:commentRangeEnd w:id="188"/>
      <w:r w:rsidR="001F32E4">
        <w:rPr>
          <w:rStyle w:val="Marquedecommentaire"/>
        </w:rPr>
        <w:commentReference w:id="188"/>
      </w:r>
      <w:ins w:id="202" w:author="Microsoft Office User" w:date="2022-08-17T17:37:00Z">
        <w:r w:rsidR="00A62155">
          <w:rPr>
            <w:rFonts w:ascii="Arial" w:hAnsi="Arial" w:cs="Arial"/>
          </w:rPr>
          <w:t xml:space="preserve">The processing of </w:t>
        </w:r>
      </w:ins>
      <w:ins w:id="203" w:author="Microsoft Office User" w:date="2022-08-17T17:36:00Z">
        <w:r w:rsidR="00A62155">
          <w:rPr>
            <w:rFonts w:ascii="Arial" w:hAnsi="Arial" w:cs="Arial"/>
          </w:rPr>
          <w:t xml:space="preserve">DC </w:t>
        </w:r>
      </w:ins>
      <w:ins w:id="204" w:author="Microsoft Office User" w:date="2022-08-17T17:37:00Z">
        <w:r w:rsidR="00A62155">
          <w:rPr>
            <w:rFonts w:ascii="Arial" w:hAnsi="Arial" w:cs="Arial"/>
          </w:rPr>
          <w:t xml:space="preserve">therefore </w:t>
        </w:r>
      </w:ins>
      <w:ins w:id="205" w:author="Microsoft Office User" w:date="2022-08-17T17:41:00Z">
        <w:r w:rsidR="00AC4B0F">
          <w:rPr>
            <w:rFonts w:ascii="Arial" w:hAnsi="Arial" w:cs="Arial"/>
          </w:rPr>
          <w:t>provides</w:t>
        </w:r>
      </w:ins>
      <w:ins w:id="206" w:author="Microsoft Office User" w:date="2022-08-17T17:37:00Z">
        <w:r w:rsidR="00A62155">
          <w:rPr>
            <w:rFonts w:ascii="Arial" w:hAnsi="Arial" w:cs="Arial"/>
          </w:rPr>
          <w:t xml:space="preserve"> information on the processing of discourse that would be difficult to obtain </w:t>
        </w:r>
      </w:ins>
      <w:ins w:id="207" w:author="Microsoft Office User" w:date="2022-08-17T17:38:00Z">
        <w:r w:rsidR="00A62155">
          <w:rPr>
            <w:rFonts w:ascii="Arial" w:hAnsi="Arial" w:cs="Arial"/>
          </w:rPr>
          <w:t>whe</w:t>
        </w:r>
      </w:ins>
      <w:ins w:id="208" w:author="Microsoft Office User" w:date="2022-08-17T17:42:00Z">
        <w:r w:rsidR="00AC4B0F">
          <w:rPr>
            <w:rFonts w:ascii="Arial" w:hAnsi="Arial" w:cs="Arial"/>
          </w:rPr>
          <w:t>re</w:t>
        </w:r>
      </w:ins>
      <w:ins w:id="209" w:author="Microsoft Office User" w:date="2022-08-17T17:38:00Z">
        <w:r w:rsidR="00A62155">
          <w:rPr>
            <w:rFonts w:ascii="Arial" w:hAnsi="Arial" w:cs="Arial"/>
          </w:rPr>
          <w:t xml:space="preserve"> discourse relations are </w:t>
        </w:r>
      </w:ins>
      <w:ins w:id="210" w:author="Microsoft Office User" w:date="2022-08-17T17:42:00Z">
        <w:r w:rsidR="00AC4B0F">
          <w:rPr>
            <w:rFonts w:ascii="Arial" w:hAnsi="Arial" w:cs="Arial"/>
          </w:rPr>
          <w:t>established</w:t>
        </w:r>
      </w:ins>
      <w:ins w:id="211" w:author="Microsoft Office User" w:date="2022-08-17T17:38:00Z">
        <w:r w:rsidR="00A62155">
          <w:rPr>
            <w:rFonts w:ascii="Arial" w:hAnsi="Arial" w:cs="Arial"/>
          </w:rPr>
          <w:t xml:space="preserve"> through context </w:t>
        </w:r>
      </w:ins>
      <w:ins w:id="212" w:author="Microsoft Office User" w:date="2022-08-17T17:39:00Z">
        <w:r w:rsidR="00AC4B0F">
          <w:rPr>
            <w:rFonts w:ascii="Arial" w:hAnsi="Arial" w:cs="Arial"/>
          </w:rPr>
          <w:t>making the</w:t>
        </w:r>
      </w:ins>
      <w:ins w:id="213" w:author="Microsoft Office User" w:date="2022-08-17T17:41:00Z">
        <w:r w:rsidR="00AC4B0F">
          <w:rPr>
            <w:rFonts w:ascii="Arial" w:hAnsi="Arial" w:cs="Arial"/>
          </w:rPr>
          <w:t xml:space="preserve"> processing effort linked to them </w:t>
        </w:r>
      </w:ins>
      <w:ins w:id="214" w:author="Microsoft Office User" w:date="2022-08-17T17:42:00Z">
        <w:r w:rsidR="00AC4B0F">
          <w:rPr>
            <w:rFonts w:ascii="Arial" w:hAnsi="Arial" w:cs="Arial"/>
          </w:rPr>
          <w:t>extremally</w:t>
        </w:r>
      </w:ins>
      <w:ins w:id="215" w:author="Microsoft Office User" w:date="2022-08-17T17:40:00Z">
        <w:r w:rsidR="00AC4B0F">
          <w:rPr>
            <w:rFonts w:ascii="Arial" w:hAnsi="Arial" w:cs="Arial"/>
          </w:rPr>
          <w:t xml:space="preserve"> variable and</w:t>
        </w:r>
      </w:ins>
      <w:ins w:id="216" w:author="Microsoft Office User" w:date="2022-08-17T17:41:00Z">
        <w:r w:rsidR="00AC4B0F">
          <w:rPr>
            <w:rFonts w:ascii="Arial" w:hAnsi="Arial" w:cs="Arial"/>
          </w:rPr>
          <w:t xml:space="preserve"> </w:t>
        </w:r>
      </w:ins>
      <w:ins w:id="217" w:author="Microsoft Office User" w:date="2022-08-17T17:42:00Z">
        <w:r w:rsidR="00AC4B0F">
          <w:rPr>
            <w:rFonts w:ascii="Arial" w:hAnsi="Arial" w:cs="Arial"/>
          </w:rPr>
          <w:t>visually</w:t>
        </w:r>
      </w:ins>
      <w:ins w:id="218" w:author="Microsoft Office User" w:date="2022-08-17T17:41:00Z">
        <w:r w:rsidR="00AC4B0F">
          <w:rPr>
            <w:rFonts w:ascii="Arial" w:hAnsi="Arial" w:cs="Arial"/>
          </w:rPr>
          <w:t xml:space="preserve"> impossible to trace back. </w:t>
        </w:r>
      </w:ins>
      <w:r w:rsidR="00E87D53" w:rsidRPr="00415158">
        <w:rPr>
          <w:rFonts w:ascii="Arial" w:hAnsi="Arial" w:cs="Arial"/>
        </w:rPr>
        <w:t xml:space="preserve">This specificity of </w:t>
      </w:r>
      <w:ins w:id="219" w:author="Microsoft Office User" w:date="2022-08-16T15:29:00Z">
        <w:r w:rsidR="00E87D53" w:rsidRPr="00415158">
          <w:rPr>
            <w:rFonts w:ascii="Arial" w:hAnsi="Arial" w:cs="Arial"/>
          </w:rPr>
          <w:t>DC</w:t>
        </w:r>
      </w:ins>
      <w:ins w:id="220" w:author="Microsoft Office User" w:date="2022-08-16T13:50:00Z">
        <w:r w:rsidR="00F8338A">
          <w:rPr>
            <w:rFonts w:ascii="Arial" w:hAnsi="Arial" w:cs="Arial"/>
          </w:rPr>
          <w:t>s</w:t>
        </w:r>
      </w:ins>
      <w:r w:rsidR="00E87D53" w:rsidRPr="00415158">
        <w:rPr>
          <w:rFonts w:ascii="Arial" w:hAnsi="Arial" w:cs="Arial"/>
        </w:rPr>
        <w:t xml:space="preserve"> has been</w:t>
      </w:r>
      <w:ins w:id="221" w:author="Microsoft Office User" w:date="2022-08-16T15:29:00Z">
        <w:r w:rsidR="00E87D53" w:rsidRPr="00415158">
          <w:rPr>
            <w:rFonts w:ascii="Arial" w:hAnsi="Arial" w:cs="Arial"/>
          </w:rPr>
          <w:t xml:space="preserve"> </w:t>
        </w:r>
      </w:ins>
      <w:ins w:id="222" w:author="Microsoft Office User" w:date="2022-08-16T14:06:00Z">
        <w:r w:rsidR="00F8338A">
          <w:rPr>
            <w:rFonts w:ascii="Arial" w:hAnsi="Arial" w:cs="Arial"/>
          </w:rPr>
          <w:t>most</w:t>
        </w:r>
        <w:r w:rsidR="00E87D53" w:rsidRPr="00415158">
          <w:rPr>
            <w:rFonts w:ascii="Arial" w:hAnsi="Arial" w:cs="Arial"/>
          </w:rPr>
          <w:t xml:space="preserve"> </w:t>
        </w:r>
      </w:ins>
      <w:r w:rsidR="00E87D53" w:rsidRPr="00415158">
        <w:rPr>
          <w:rFonts w:ascii="Arial" w:hAnsi="Arial" w:cs="Arial"/>
        </w:rPr>
        <w:t xml:space="preserve">widely exploited by </w:t>
      </w:r>
      <w:r w:rsidR="00E87D53" w:rsidRPr="00415158">
        <w:rPr>
          <w:rFonts w:ascii="Arial" w:hAnsi="Arial" w:cs="Arial"/>
        </w:rPr>
        <w:fldChar w:fldCharType="begin"/>
      </w:r>
      <w:r w:rsidR="002A329A" w:rsidRPr="00415158">
        <w:rPr>
          <w:rFonts w:ascii="Arial" w:hAnsi="Arial" w:cs="Arial"/>
        </w:rPr>
        <w:instrText xml:space="preserve"> ADDIN ZOTERO_ITEM CSL_CITATION {"citationID":"hH0PvJX1","properties":{"formattedCitation":"(Sanders et al., 1992)","plainCitation":"(Sanders et al., 1992)","dontUpdate":true,"noteIndex":0},"citationItems":[{"id":228,"uris":["http://zotero.org/users/7527615/items/BAW687R4"],"itemData":{"id":228,"type":"article-journal","abstract":"Understanding a discourse means constructing a coherent representation of that discourse. Inferring coherence relations, such as cause</w:instrText>
      </w:r>
      <w:r w:rsidR="002A329A" w:rsidRPr="00415158">
        <w:rPr>
          <w:rFonts w:ascii="Cambria Math" w:hAnsi="Cambria Math" w:cs="Cambria Math"/>
        </w:rPr>
        <w:instrText>‐</w:instrText>
      </w:r>
      <w:r w:rsidR="002A329A" w:rsidRPr="00415158">
        <w:rPr>
          <w:rFonts w:ascii="Arial" w:hAnsi="Arial" w:cs="Arial"/>
        </w:rPr>
        <w:instrText>consequence and claim</w:instrText>
      </w:r>
      <w:r w:rsidR="002A329A" w:rsidRPr="00415158">
        <w:rPr>
          <w:rFonts w:ascii="Cambria Math" w:hAnsi="Cambria Math" w:cs="Cambria Math"/>
        </w:rPr>
        <w:instrText>‐</w:instrText>
      </w:r>
      <w:r w:rsidR="002A329A" w:rsidRPr="00415158">
        <w:rPr>
          <w:rFonts w:ascii="Arial" w:hAnsi="Arial" w:cs="Arial"/>
        </w:rPr>
        <w:instrText xml:space="preserve">argument, is a necessary condition for a discourse representation to be coherent. Despite some descriptively fairly adequate proposals in the literature, there is still no theoretically satisfying account of the links that make a discourse coherent. An adequate account of the relations establishing coherence has to be psychologically plausible, because coherence relations are ultimately cognitive relations. We are proposing a taxonomy that classifies coherence relations in terms of four cognitively salient primitives, such as the polarity of the relation and the pragmatic or semantic character of the link between the units. A classification experiment using fragments of written discourse showed that the 12 classes of coherence relations distinguished in the taxonomy appear to be intuitively plausible and applicable. A second experiment investigating the use of connectives provided further evidence for the psychological salience of the taxonomic primitives and their relevance to the understanding of coherence relations.","container-title":"Discourse Processes","DOI":"10.1080/01638539209544800","ISSN":"0163-853X","issue":"1","note":"publisher: Routledge\n_eprint: https://doi.org/10.1080/01638539209544800","page":"1-35","source":"Taylor and Francis+NEJM","title":"Toward a taxonomy of coherence relations","volume":"15","author":[{"family":"Sanders","given":"Ted J. M."},{"family":"Spooren","given":"Wilbert P. M."},{"family":"Noordman","given":"Leo G. M."}],"issued":{"date-parts":[["1992",1,1]]}}}],"schema":"https://github.com/citation-style-language/schema/raw/master/csl-citation.json"} </w:instrText>
      </w:r>
      <w:r w:rsidR="00E87D53" w:rsidRPr="00415158">
        <w:rPr>
          <w:rFonts w:ascii="Arial" w:hAnsi="Arial" w:cs="Arial"/>
        </w:rPr>
        <w:fldChar w:fldCharType="separate"/>
      </w:r>
      <w:r w:rsidR="00E87D53" w:rsidRPr="00415158">
        <w:rPr>
          <w:rFonts w:ascii="Arial" w:hAnsi="Arial" w:cs="Arial"/>
          <w:noProof/>
        </w:rPr>
        <w:t>Sanders et al. (1992)</w:t>
      </w:r>
      <w:r w:rsidR="00E87D53" w:rsidRPr="00415158">
        <w:rPr>
          <w:rFonts w:ascii="Arial" w:hAnsi="Arial" w:cs="Arial"/>
        </w:rPr>
        <w:fldChar w:fldCharType="end"/>
      </w:r>
      <w:r w:rsidR="00E87D53" w:rsidRPr="00415158">
        <w:rPr>
          <w:rFonts w:ascii="Arial" w:hAnsi="Arial" w:cs="Arial"/>
        </w:rPr>
        <w:t>’s Coherence approach</w:t>
      </w:r>
      <w:ins w:id="223" w:author="Microsoft Office User" w:date="2022-08-16T13:51:00Z">
        <w:r w:rsidR="00F8338A">
          <w:rPr>
            <w:rFonts w:ascii="Arial" w:hAnsi="Arial" w:cs="Arial"/>
          </w:rPr>
          <w:t xml:space="preserve"> </w:t>
        </w:r>
      </w:ins>
      <w:ins w:id="224" w:author="Microsoft Office User" w:date="2022-08-16T14:08:00Z">
        <w:r w:rsidR="00F8338A">
          <w:rPr>
            <w:rFonts w:ascii="Arial" w:hAnsi="Arial" w:cs="Arial"/>
          </w:rPr>
          <w:t>to</w:t>
        </w:r>
      </w:ins>
      <w:ins w:id="225" w:author="Microsoft Office User" w:date="2022-08-06T18:21:00Z">
        <w:r w:rsidR="00EF5E5D">
          <w:rPr>
            <w:rFonts w:ascii="Arial" w:hAnsi="Arial" w:cs="Arial"/>
          </w:rPr>
          <w:t xml:space="preserve"> which we turn below</w:t>
        </w:r>
      </w:ins>
      <w:r w:rsidR="00E87D53" w:rsidRPr="00415158">
        <w:rPr>
          <w:rFonts w:ascii="Arial" w:hAnsi="Arial" w:cs="Arial"/>
        </w:rPr>
        <w:t xml:space="preserve">. </w:t>
      </w:r>
    </w:p>
    <w:p w14:paraId="343E3C78" w14:textId="739025E9" w:rsidR="00D7012C" w:rsidRDefault="00D7012C" w:rsidP="00F912CD">
      <w:pPr>
        <w:rPr>
          <w:rFonts w:ascii="Arial" w:hAnsi="Arial" w:cs="Arial"/>
        </w:rPr>
      </w:pPr>
    </w:p>
    <w:p w14:paraId="7C0B4EE2" w14:textId="6170B27D" w:rsidR="00782CE3" w:rsidRPr="00782CE3" w:rsidRDefault="00782CE3" w:rsidP="00782CE3">
      <w:pPr>
        <w:pStyle w:val="Paragraphedeliste"/>
        <w:numPr>
          <w:ilvl w:val="2"/>
          <w:numId w:val="5"/>
        </w:numPr>
        <w:rPr>
          <w:rFonts w:ascii="Arial" w:hAnsi="Arial" w:cs="Arial"/>
        </w:rPr>
      </w:pPr>
      <w:r w:rsidRPr="00782CE3">
        <w:rPr>
          <w:rFonts w:ascii="Arial" w:hAnsi="Arial" w:cs="Arial"/>
        </w:rPr>
        <w:t>Experimenting with D</w:t>
      </w:r>
      <w:ins w:id="226" w:author="Microsoft Office User" w:date="2022-08-06T18:21:00Z">
        <w:r w:rsidR="00EF5E5D">
          <w:rPr>
            <w:rFonts w:ascii="Arial" w:hAnsi="Arial" w:cs="Arial"/>
          </w:rPr>
          <w:t>Cs</w:t>
        </w:r>
      </w:ins>
      <w:r w:rsidRPr="00782CE3">
        <w:rPr>
          <w:rFonts w:ascii="Arial" w:hAnsi="Arial" w:cs="Arial"/>
        </w:rPr>
        <w:t xml:space="preserve"> to characterize and classify discourse relations </w:t>
      </w:r>
    </w:p>
    <w:p w14:paraId="67156643" w14:textId="77777777" w:rsidR="00782CE3" w:rsidRPr="00782CE3" w:rsidRDefault="00782CE3" w:rsidP="00782CE3">
      <w:pPr>
        <w:ind w:left="360"/>
        <w:rPr>
          <w:rFonts w:ascii="Arial" w:hAnsi="Arial" w:cs="Arial"/>
        </w:rPr>
      </w:pPr>
    </w:p>
    <w:p w14:paraId="109814A7" w14:textId="02DBEC27" w:rsidR="001502C7" w:rsidRDefault="00D7012C" w:rsidP="00D7012C">
      <w:pPr>
        <w:rPr>
          <w:ins w:id="227" w:author="Microsoft Office User" w:date="2022-08-06T18:25:00Z"/>
          <w:rFonts w:ascii="Arial" w:hAnsi="Arial" w:cs="Arial"/>
        </w:rPr>
      </w:pPr>
      <w:r w:rsidRPr="00415158">
        <w:rPr>
          <w:rFonts w:ascii="Arial" w:hAnsi="Arial" w:cs="Arial"/>
        </w:rPr>
        <w:fldChar w:fldCharType="begin"/>
      </w:r>
      <w:r w:rsidR="002A329A" w:rsidRPr="00415158">
        <w:rPr>
          <w:rFonts w:ascii="Arial" w:hAnsi="Arial" w:cs="Arial"/>
        </w:rPr>
        <w:instrText xml:space="preserve"> ADDIN ZOTERO_ITEM CSL_CITATION {"citationID":"mXAftusy","properties":{"formattedCitation":"(Sanders et al., 1992)","plainCitation":"(Sanders et al., 1992)","dontUpdate":true,"noteIndex":0},"citationItems":[{"id":228,"uris":["http://zotero.org/users/7527615/items/BAW687R4"],"itemData":{"id":228,"type":"article-journal","abstract":"Understanding a discourse means constructing a coherent representation of that discourse. Inferring coherence relations, such as cause</w:instrText>
      </w:r>
      <w:r w:rsidR="002A329A" w:rsidRPr="00415158">
        <w:rPr>
          <w:rFonts w:ascii="Cambria Math" w:hAnsi="Cambria Math" w:cs="Cambria Math"/>
        </w:rPr>
        <w:instrText>‐</w:instrText>
      </w:r>
      <w:r w:rsidR="002A329A" w:rsidRPr="00415158">
        <w:rPr>
          <w:rFonts w:ascii="Arial" w:hAnsi="Arial" w:cs="Arial"/>
        </w:rPr>
        <w:instrText>consequence and claim</w:instrText>
      </w:r>
      <w:r w:rsidR="002A329A" w:rsidRPr="00415158">
        <w:rPr>
          <w:rFonts w:ascii="Cambria Math" w:hAnsi="Cambria Math" w:cs="Cambria Math"/>
        </w:rPr>
        <w:instrText>‐</w:instrText>
      </w:r>
      <w:r w:rsidR="002A329A" w:rsidRPr="00415158">
        <w:rPr>
          <w:rFonts w:ascii="Arial" w:hAnsi="Arial" w:cs="Arial"/>
        </w:rPr>
        <w:instrText xml:space="preserve">argument, is a necessary condition for a discourse representation to be coherent. Despite some descriptively fairly adequate proposals in the literature, there is still no theoretically satisfying account of the links that make a discourse coherent. An adequate account of the relations establishing coherence has to be psychologically plausible, because coherence relations are ultimately cognitive relations. We are proposing a taxonomy that classifies coherence relations in terms of four cognitively salient primitives, such as the polarity of the relation and the pragmatic or semantic character of the link between the units. A classification experiment using fragments of written discourse showed that the 12 classes of coherence relations distinguished in the taxonomy appear to be intuitively plausible and applicable. A second experiment investigating the use of connectives provided further evidence for the psychological salience of the taxonomic primitives and their relevance to the understanding of coherence relations.","container-title":"Discourse Processes","DOI":"10.1080/01638539209544800","ISSN":"0163-853X","issue":"1","note":"publisher: Routledge\n_eprint: https://doi.org/10.1080/01638539209544800","page":"1-35","source":"Taylor and Francis+NEJM","title":"Toward a taxonomy of coherence relations","volume":"15","author":[{"family":"Sanders","given":"Ted J. M."},{"family":"Spooren","given":"Wilbert P. M."},{"family":"Noordman","given":"Leo G. M."}],"issued":{"date-parts":[["1992",1,1]]}}}],"schema":"https://github.com/citation-style-language/schema/raw/master/csl-citation.json"} </w:instrText>
      </w:r>
      <w:r w:rsidRPr="00415158">
        <w:rPr>
          <w:rFonts w:ascii="Arial" w:hAnsi="Arial" w:cs="Arial"/>
        </w:rPr>
        <w:fldChar w:fldCharType="separate"/>
      </w:r>
      <w:r w:rsidRPr="00415158">
        <w:rPr>
          <w:rFonts w:ascii="Arial" w:hAnsi="Arial" w:cs="Arial"/>
          <w:noProof/>
        </w:rPr>
        <w:t>Sanders et al.</w:t>
      </w:r>
      <w:r w:rsidR="001502C7" w:rsidRPr="00415158">
        <w:rPr>
          <w:rFonts w:ascii="Arial" w:hAnsi="Arial" w:cs="Arial"/>
          <w:noProof/>
        </w:rPr>
        <w:t xml:space="preserve"> (</w:t>
      </w:r>
      <w:r w:rsidRPr="00415158">
        <w:rPr>
          <w:rFonts w:ascii="Arial" w:hAnsi="Arial" w:cs="Arial"/>
          <w:noProof/>
        </w:rPr>
        <w:t>1992)</w:t>
      </w:r>
      <w:r w:rsidRPr="00415158">
        <w:rPr>
          <w:rFonts w:ascii="Arial" w:hAnsi="Arial" w:cs="Arial"/>
        </w:rPr>
        <w:fldChar w:fldCharType="end"/>
      </w:r>
      <w:r w:rsidRPr="00415158">
        <w:rPr>
          <w:rFonts w:ascii="Arial" w:hAnsi="Arial" w:cs="Arial"/>
        </w:rPr>
        <w:t xml:space="preserve"> propose</w:t>
      </w:r>
      <w:ins w:id="228" w:author="Morgan Moyer" w:date="2022-09-06T10:10:00Z">
        <w:r w:rsidR="001F32E4">
          <w:rPr>
            <w:rFonts w:ascii="Arial" w:hAnsi="Arial" w:cs="Arial"/>
          </w:rPr>
          <w:t>d</w:t>
        </w:r>
      </w:ins>
      <w:r w:rsidRPr="00415158">
        <w:rPr>
          <w:rFonts w:ascii="Arial" w:hAnsi="Arial" w:cs="Arial"/>
        </w:rPr>
        <w:t xml:space="preserve"> that </w:t>
      </w:r>
      <w:del w:id="229" w:author="Morgan Moyer" w:date="2022-09-06T10:10:00Z">
        <w:r w:rsidRPr="00415158" w:rsidDel="001F32E4">
          <w:rPr>
            <w:rFonts w:ascii="Arial" w:hAnsi="Arial" w:cs="Arial"/>
          </w:rPr>
          <w:delText xml:space="preserve">the types of coherence </w:delText>
        </w:r>
        <w:r w:rsidR="001502C7" w:rsidRPr="00415158" w:rsidDel="001F32E4">
          <w:rPr>
            <w:rFonts w:ascii="Arial" w:hAnsi="Arial" w:cs="Arial"/>
          </w:rPr>
          <w:delText>relations</w:delText>
        </w:r>
        <w:r w:rsidRPr="00415158" w:rsidDel="001F32E4">
          <w:rPr>
            <w:rFonts w:ascii="Arial" w:hAnsi="Arial" w:cs="Arial"/>
          </w:rPr>
          <w:delText xml:space="preserve"> (discourse relations) that </w:delText>
        </w:r>
        <w:r w:rsidR="001502C7" w:rsidRPr="00415158" w:rsidDel="001F32E4">
          <w:rPr>
            <w:rFonts w:ascii="Arial" w:hAnsi="Arial" w:cs="Arial"/>
          </w:rPr>
          <w:delText xml:space="preserve">the </w:delText>
        </w:r>
      </w:del>
      <w:r w:rsidRPr="00415158">
        <w:rPr>
          <w:rFonts w:ascii="Arial" w:hAnsi="Arial" w:cs="Arial"/>
        </w:rPr>
        <w:t xml:space="preserve">human cognition can conceive </w:t>
      </w:r>
      <w:ins w:id="230" w:author="Morgan Moyer" w:date="2022-09-06T10:11:00Z">
        <w:r w:rsidR="001F32E4">
          <w:rPr>
            <w:rFonts w:ascii="Arial" w:hAnsi="Arial" w:cs="Arial"/>
          </w:rPr>
          <w:t>o</w:t>
        </w:r>
      </w:ins>
      <w:ins w:id="231" w:author="Morgan Moyer" w:date="2022-09-06T10:10:00Z">
        <w:r w:rsidR="001F32E4">
          <w:rPr>
            <w:rFonts w:ascii="Arial" w:hAnsi="Arial" w:cs="Arial"/>
          </w:rPr>
          <w:t xml:space="preserve">f </w:t>
        </w:r>
      </w:ins>
      <w:del w:id="232" w:author="Morgan Moyer" w:date="2022-09-06T10:10:00Z">
        <w:r w:rsidRPr="00415158" w:rsidDel="001F32E4">
          <w:rPr>
            <w:rFonts w:ascii="Arial" w:hAnsi="Arial" w:cs="Arial"/>
          </w:rPr>
          <w:delText xml:space="preserve">are limited to </w:delText>
        </w:r>
        <w:r w:rsidR="001502C7" w:rsidRPr="00415158" w:rsidDel="001F32E4">
          <w:rPr>
            <w:rFonts w:ascii="Arial" w:hAnsi="Arial" w:cs="Arial"/>
          </w:rPr>
          <w:delText>c</w:delText>
        </w:r>
        <w:r w:rsidRPr="00415158" w:rsidDel="001F32E4">
          <w:rPr>
            <w:rFonts w:ascii="Arial" w:hAnsi="Arial" w:cs="Arial"/>
          </w:rPr>
          <w:delText>ombination</w:delText>
        </w:r>
        <w:r w:rsidR="001502C7" w:rsidRPr="00415158" w:rsidDel="001F32E4">
          <w:rPr>
            <w:rFonts w:ascii="Arial" w:hAnsi="Arial" w:cs="Arial"/>
          </w:rPr>
          <w:delText>s</w:delText>
        </w:r>
        <w:r w:rsidRPr="00415158" w:rsidDel="001F32E4">
          <w:rPr>
            <w:rFonts w:ascii="Arial" w:hAnsi="Arial" w:cs="Arial"/>
          </w:rPr>
          <w:delText xml:space="preserve"> of </w:delText>
        </w:r>
      </w:del>
      <w:r w:rsidRPr="00415158">
        <w:rPr>
          <w:rFonts w:ascii="Arial" w:hAnsi="Arial" w:cs="Arial"/>
        </w:rPr>
        <w:t xml:space="preserve">four primitive </w:t>
      </w:r>
      <w:del w:id="233" w:author="Morgan Moyer" w:date="2022-09-06T10:11:00Z">
        <w:r w:rsidRPr="00415158" w:rsidDel="001F32E4">
          <w:rPr>
            <w:rFonts w:ascii="Arial" w:hAnsi="Arial" w:cs="Arial"/>
          </w:rPr>
          <w:delText>categories</w:delText>
        </w:r>
      </w:del>
      <w:ins w:id="234" w:author="Morgan Moyer" w:date="2022-09-06T10:11:00Z">
        <w:r w:rsidR="001F32E4">
          <w:rPr>
            <w:rFonts w:ascii="Arial" w:hAnsi="Arial" w:cs="Arial"/>
          </w:rPr>
          <w:t>properties</w:t>
        </w:r>
        <w:r w:rsidR="001F32E4">
          <w:rPr>
            <w:rFonts w:ascii="Arial" w:hAnsi="Arial" w:cs="Arial"/>
          </w:rPr>
          <w:t xml:space="preserve"> </w:t>
        </w:r>
      </w:ins>
      <w:ins w:id="235" w:author="Morgan Moyer" w:date="2022-09-06T10:10:00Z">
        <w:r w:rsidR="001F32E4">
          <w:rPr>
            <w:rFonts w:ascii="Arial" w:hAnsi="Arial" w:cs="Arial"/>
          </w:rPr>
          <w:t xml:space="preserve">of </w:t>
        </w:r>
      </w:ins>
      <w:ins w:id="236" w:author="Morgan Moyer" w:date="2022-09-06T10:11:00Z">
        <w:r w:rsidR="001F32E4">
          <w:rPr>
            <w:rFonts w:ascii="Arial" w:hAnsi="Arial" w:cs="Arial"/>
          </w:rPr>
          <w:t>coherence/</w:t>
        </w:r>
      </w:ins>
      <w:ins w:id="237" w:author="Morgan Moyer" w:date="2022-09-06T10:10:00Z">
        <w:r w:rsidR="001F32E4">
          <w:rPr>
            <w:rFonts w:ascii="Arial" w:hAnsi="Arial" w:cs="Arial"/>
          </w:rPr>
          <w:t>discourse relations</w:t>
        </w:r>
      </w:ins>
      <w:r w:rsidR="001502C7" w:rsidRPr="00415158">
        <w:rPr>
          <w:rFonts w:ascii="Arial" w:hAnsi="Arial" w:cs="Arial"/>
        </w:rPr>
        <w:t xml:space="preserve">: the type of </w:t>
      </w:r>
      <w:r w:rsidRPr="00415158">
        <w:rPr>
          <w:rFonts w:ascii="Arial" w:hAnsi="Arial" w:cs="Arial"/>
        </w:rPr>
        <w:t xml:space="preserve">basic operation (additive or causal), the source of coherence (semantic or pragmatic), the polarity of the relation (positive or negative) </w:t>
      </w:r>
      <w:commentRangeStart w:id="238"/>
      <w:r w:rsidRPr="00415158">
        <w:rPr>
          <w:rFonts w:ascii="Arial" w:hAnsi="Arial" w:cs="Arial"/>
        </w:rPr>
        <w:t>and the order of segments in a causal relation (basic</w:t>
      </w:r>
      <w:r w:rsidR="001502C7" w:rsidRPr="00415158">
        <w:rPr>
          <w:rFonts w:ascii="Arial" w:hAnsi="Arial" w:cs="Arial"/>
        </w:rPr>
        <w:t xml:space="preserve">/cause-consequence </w:t>
      </w:r>
      <w:r w:rsidRPr="00415158">
        <w:rPr>
          <w:rFonts w:ascii="Arial" w:hAnsi="Arial" w:cs="Arial"/>
        </w:rPr>
        <w:t>or non-basic</w:t>
      </w:r>
      <w:r w:rsidR="001502C7" w:rsidRPr="00415158">
        <w:rPr>
          <w:rFonts w:ascii="Arial" w:hAnsi="Arial" w:cs="Arial"/>
        </w:rPr>
        <w:t xml:space="preserve"> /consequence-cause</w:t>
      </w:r>
      <w:r w:rsidRPr="00415158">
        <w:rPr>
          <w:rFonts w:ascii="Arial" w:hAnsi="Arial" w:cs="Arial"/>
        </w:rPr>
        <w:t>)</w:t>
      </w:r>
      <w:commentRangeEnd w:id="238"/>
      <w:r w:rsidR="001F32E4">
        <w:rPr>
          <w:rStyle w:val="Marquedecommentaire"/>
        </w:rPr>
        <w:commentReference w:id="238"/>
      </w:r>
      <w:r w:rsidRPr="00415158">
        <w:rPr>
          <w:rFonts w:ascii="Arial" w:hAnsi="Arial" w:cs="Arial"/>
        </w:rPr>
        <w:t xml:space="preserve">. </w:t>
      </w:r>
      <w:r w:rsidR="001502C7" w:rsidRPr="00415158">
        <w:rPr>
          <w:rFonts w:ascii="Arial" w:hAnsi="Arial" w:cs="Arial"/>
        </w:rPr>
        <w:t>Th</w:t>
      </w:r>
      <w:r w:rsidR="002B5E71" w:rsidRPr="00415158">
        <w:rPr>
          <w:rFonts w:ascii="Arial" w:hAnsi="Arial" w:cs="Arial"/>
        </w:rPr>
        <w:t>e authors</w:t>
      </w:r>
      <w:r w:rsidR="001502C7" w:rsidRPr="00415158">
        <w:rPr>
          <w:rFonts w:ascii="Arial" w:hAnsi="Arial" w:cs="Arial"/>
        </w:rPr>
        <w:t xml:space="preserve"> established these categories by </w:t>
      </w:r>
      <w:r w:rsidR="002B5E71" w:rsidRPr="00415158">
        <w:rPr>
          <w:rFonts w:ascii="Arial" w:hAnsi="Arial" w:cs="Arial"/>
        </w:rPr>
        <w:t>asking adult</w:t>
      </w:r>
      <w:r w:rsidR="001502C7" w:rsidRPr="00415158">
        <w:rPr>
          <w:rFonts w:ascii="Arial" w:hAnsi="Arial" w:cs="Arial"/>
        </w:rPr>
        <w:t xml:space="preserve"> participants </w:t>
      </w:r>
      <w:r w:rsidR="002B5E71" w:rsidRPr="00415158">
        <w:rPr>
          <w:rFonts w:ascii="Arial" w:hAnsi="Arial" w:cs="Arial"/>
        </w:rPr>
        <w:t xml:space="preserve">to </w:t>
      </w:r>
      <w:r w:rsidR="002727FF">
        <w:rPr>
          <w:rFonts w:ascii="Arial" w:hAnsi="Arial" w:cs="Arial"/>
        </w:rPr>
        <w:t xml:space="preserve">choose the DC that they estimated was the most appropriate to connect pairs of sentences </w:t>
      </w:r>
      <w:r w:rsidR="00BE7527" w:rsidRPr="00415158">
        <w:rPr>
          <w:rFonts w:ascii="Arial" w:hAnsi="Arial" w:cs="Arial"/>
        </w:rPr>
        <w:t xml:space="preserve">selected </w:t>
      </w:r>
      <w:r w:rsidR="00D01B86" w:rsidRPr="00415158">
        <w:rPr>
          <w:rFonts w:ascii="Arial" w:hAnsi="Arial" w:cs="Arial"/>
        </w:rPr>
        <w:t>from</w:t>
      </w:r>
      <w:r w:rsidR="00BE7527" w:rsidRPr="00415158">
        <w:rPr>
          <w:rFonts w:ascii="Arial" w:hAnsi="Arial" w:cs="Arial"/>
        </w:rPr>
        <w:t xml:space="preserve"> the Eindhoven Corpus </w:t>
      </w:r>
      <w:r w:rsidR="00BE7527" w:rsidRPr="00415158">
        <w:rPr>
          <w:rFonts w:ascii="Arial" w:hAnsi="Arial" w:cs="Arial"/>
        </w:rPr>
        <w:fldChar w:fldCharType="begin"/>
      </w:r>
      <w:r w:rsidR="00BE7527" w:rsidRPr="00415158">
        <w:rPr>
          <w:rFonts w:ascii="Arial" w:hAnsi="Arial" w:cs="Arial"/>
        </w:rPr>
        <w:instrText xml:space="preserve"> ADDIN ZOTERO_ITEM CSL_CITATION {"citationID":"WylrgO00","properties":{"formattedCitation":"(Uit den Boogaart, 1975)","plainCitation":"(Uit den Boogaart, 1975)","noteIndex":0},"citationItems":[{"id":765,"uris":["http://zotero.org/users/7527615/items/CR4W38W3"],"itemData":{"id":765,"type":"book","publisher":"Oosthoek, Scheltema \\&amp; Holkema","title":"Woordfrequenties in geschreven en gesproken Nederlands","author":[{"family":"Uit den Boogaart","given":"P.C."}],"issued":{"date-parts":[["1975"]]}}}],"schema":"https://github.com/citation-style-language/schema/raw/master/csl-citation.json"} </w:instrText>
      </w:r>
      <w:r w:rsidR="00BE7527" w:rsidRPr="00415158">
        <w:rPr>
          <w:rFonts w:ascii="Arial" w:hAnsi="Arial" w:cs="Arial"/>
        </w:rPr>
        <w:fldChar w:fldCharType="separate"/>
      </w:r>
      <w:r w:rsidR="00BE7527" w:rsidRPr="00415158">
        <w:rPr>
          <w:rFonts w:ascii="Arial" w:hAnsi="Arial" w:cs="Arial"/>
          <w:noProof/>
        </w:rPr>
        <w:t>(Uit den Boogaart, 1975)</w:t>
      </w:r>
      <w:r w:rsidR="00BE7527" w:rsidRPr="00415158">
        <w:rPr>
          <w:rFonts w:ascii="Arial" w:hAnsi="Arial" w:cs="Arial"/>
        </w:rPr>
        <w:fldChar w:fldCharType="end"/>
      </w:r>
      <w:r w:rsidR="00922862" w:rsidRPr="00415158">
        <w:rPr>
          <w:rFonts w:ascii="Arial" w:hAnsi="Arial" w:cs="Arial"/>
        </w:rPr>
        <w:t>.</w:t>
      </w:r>
      <w:r w:rsidR="002727FF">
        <w:rPr>
          <w:rFonts w:ascii="Arial" w:hAnsi="Arial" w:cs="Arial"/>
        </w:rPr>
        <w:t xml:space="preserve"> Participants were given some context [sentence in italic in example (5)], followed by </w:t>
      </w:r>
      <w:r w:rsidR="00A1400C">
        <w:rPr>
          <w:rFonts w:ascii="Arial" w:hAnsi="Arial" w:cs="Arial"/>
        </w:rPr>
        <w:t xml:space="preserve">the sentence pair [numbered 1. And 2. in example (5)] for which they were asked to choose the best suited DC. </w:t>
      </w:r>
      <w:r w:rsidR="00922862" w:rsidRPr="00415158">
        <w:rPr>
          <w:rFonts w:ascii="Arial" w:hAnsi="Arial" w:cs="Arial"/>
        </w:rPr>
        <w:t xml:space="preserve">They found that when </w:t>
      </w:r>
      <w:ins w:id="239" w:author="Microsoft Office User" w:date="2022-08-16T15:42:00Z">
        <w:r w:rsidR="00755AAE">
          <w:rPr>
            <w:rFonts w:ascii="Arial" w:hAnsi="Arial" w:cs="Arial"/>
          </w:rPr>
          <w:t xml:space="preserve">a </w:t>
        </w:r>
      </w:ins>
      <w:r w:rsidR="00922862" w:rsidRPr="00415158">
        <w:rPr>
          <w:rFonts w:ascii="Arial" w:hAnsi="Arial" w:cs="Arial"/>
        </w:rPr>
        <w:t>participant</w:t>
      </w:r>
      <w:ins w:id="240" w:author="Microsoft Office User" w:date="2022-08-16T15:42:00Z">
        <w:r w:rsidR="00755AAE">
          <w:rPr>
            <w:rFonts w:ascii="Arial" w:hAnsi="Arial" w:cs="Arial"/>
          </w:rPr>
          <w:t>’</w:t>
        </w:r>
      </w:ins>
      <w:r w:rsidR="00922862" w:rsidRPr="00415158">
        <w:rPr>
          <w:rFonts w:ascii="Arial" w:hAnsi="Arial" w:cs="Arial"/>
        </w:rPr>
        <w:t>s</w:t>
      </w:r>
      <w:r w:rsidR="00E22B8B" w:rsidRPr="00415158">
        <w:rPr>
          <w:rFonts w:ascii="Arial" w:hAnsi="Arial" w:cs="Arial"/>
        </w:rPr>
        <w:t xml:space="preserve"> guess did not match </w:t>
      </w:r>
      <w:r w:rsidR="00922862" w:rsidRPr="00415158">
        <w:rPr>
          <w:rFonts w:ascii="Arial" w:hAnsi="Arial" w:cs="Arial"/>
        </w:rPr>
        <w:t>the original</w:t>
      </w:r>
      <w:r w:rsidR="00E22B8B" w:rsidRPr="00415158">
        <w:rPr>
          <w:rFonts w:ascii="Arial" w:hAnsi="Arial" w:cs="Arial"/>
        </w:rPr>
        <w:t xml:space="preserve">, </w:t>
      </w:r>
      <w:ins w:id="241" w:author="Microsoft Office User" w:date="2022-08-16T15:42:00Z">
        <w:r w:rsidR="00755AAE">
          <w:rPr>
            <w:rFonts w:ascii="Arial" w:hAnsi="Arial" w:cs="Arial"/>
          </w:rPr>
          <w:t>it</w:t>
        </w:r>
        <w:r w:rsidR="00755AAE" w:rsidRPr="00415158">
          <w:rPr>
            <w:rFonts w:ascii="Arial" w:hAnsi="Arial" w:cs="Arial"/>
          </w:rPr>
          <w:t xml:space="preserve"> </w:t>
        </w:r>
      </w:ins>
      <w:r w:rsidR="00E22B8B" w:rsidRPr="00415158">
        <w:rPr>
          <w:rFonts w:ascii="Arial" w:hAnsi="Arial" w:cs="Arial"/>
        </w:rPr>
        <w:t>still fell under the same primitive categor</w:t>
      </w:r>
      <w:ins w:id="242" w:author="Microsoft Office User" w:date="2022-08-16T15:42:00Z">
        <w:r w:rsidR="00755AAE">
          <w:rPr>
            <w:rFonts w:ascii="Arial" w:hAnsi="Arial" w:cs="Arial"/>
          </w:rPr>
          <w:t>y</w:t>
        </w:r>
      </w:ins>
      <w:r w:rsidR="00E22B8B" w:rsidRPr="00415158">
        <w:rPr>
          <w:rFonts w:ascii="Arial" w:hAnsi="Arial" w:cs="Arial"/>
        </w:rPr>
        <w:t xml:space="preserve"> as the original DC. </w:t>
      </w:r>
    </w:p>
    <w:p w14:paraId="724A1E7D" w14:textId="2DA93271" w:rsidR="005F2C2E" w:rsidRDefault="005F2C2E" w:rsidP="00D7012C">
      <w:pPr>
        <w:rPr>
          <w:rFonts w:ascii="Arial" w:hAnsi="Arial" w:cs="Arial"/>
        </w:rPr>
      </w:pPr>
    </w:p>
    <w:p w14:paraId="4F00ED58" w14:textId="7D7C4F0A" w:rsidR="002727FF" w:rsidRPr="002727FF" w:rsidRDefault="002727FF" w:rsidP="002727FF">
      <w:pPr>
        <w:pStyle w:val="Paragraphedeliste"/>
        <w:numPr>
          <w:ilvl w:val="0"/>
          <w:numId w:val="2"/>
        </w:numPr>
        <w:rPr>
          <w:rFonts w:ascii="Arial" w:hAnsi="Arial" w:cs="Arial"/>
          <w:i/>
          <w:iCs/>
        </w:rPr>
      </w:pPr>
      <w:r w:rsidRPr="002727FF">
        <w:rPr>
          <w:rFonts w:ascii="Arial" w:hAnsi="Arial" w:cs="Arial"/>
          <w:i/>
          <w:iCs/>
        </w:rPr>
        <w:t>One month before, there had been yet another change in the program of the theatre.</w:t>
      </w:r>
    </w:p>
    <w:p w14:paraId="24F13443" w14:textId="1F9E0F6F" w:rsidR="002727FF" w:rsidRDefault="002727FF" w:rsidP="002727FF">
      <w:pPr>
        <w:pStyle w:val="Paragraphedeliste"/>
        <w:numPr>
          <w:ilvl w:val="0"/>
          <w:numId w:val="9"/>
        </w:numPr>
        <w:rPr>
          <w:rFonts w:ascii="Arial" w:hAnsi="Arial" w:cs="Arial"/>
        </w:rPr>
      </w:pPr>
      <w:r>
        <w:rPr>
          <w:rFonts w:ascii="Arial" w:hAnsi="Arial" w:cs="Arial"/>
        </w:rPr>
        <w:t>(was)</w:t>
      </w:r>
      <w:r w:rsidR="00A1400C">
        <w:rPr>
          <w:rStyle w:val="Appelnotedebasdep"/>
          <w:rFonts w:ascii="Arial" w:hAnsi="Arial" w:cs="Arial"/>
        </w:rPr>
        <w:footnoteReference w:id="2"/>
      </w:r>
      <w:r>
        <w:rPr>
          <w:rFonts w:ascii="Arial" w:hAnsi="Arial" w:cs="Arial"/>
        </w:rPr>
        <w:t xml:space="preserve"> a piano concerto by Beethoven removed from the program. </w:t>
      </w:r>
    </w:p>
    <w:p w14:paraId="21D825AB" w14:textId="6868BB15" w:rsidR="002727FF" w:rsidRPr="002727FF" w:rsidRDefault="002727FF" w:rsidP="002727FF">
      <w:pPr>
        <w:pStyle w:val="Paragraphedeliste"/>
        <w:numPr>
          <w:ilvl w:val="0"/>
          <w:numId w:val="9"/>
        </w:numPr>
        <w:rPr>
          <w:rFonts w:ascii="Arial" w:hAnsi="Arial" w:cs="Arial"/>
        </w:rPr>
      </w:pPr>
      <w:r>
        <w:rPr>
          <w:rFonts w:ascii="Arial" w:hAnsi="Arial" w:cs="Arial"/>
        </w:rPr>
        <w:t>(fell)</w:t>
      </w:r>
      <w:r w:rsidR="001E5984">
        <w:rPr>
          <w:rFonts w:ascii="Arial" w:hAnsi="Arial" w:cs="Arial"/>
          <w:vertAlign w:val="superscript"/>
        </w:rPr>
        <w:t>1</w:t>
      </w:r>
      <w:r>
        <w:rPr>
          <w:rFonts w:ascii="Arial" w:hAnsi="Arial" w:cs="Arial"/>
        </w:rPr>
        <w:t xml:space="preserve"> the soloist Anthony di Bonaventura seriously ill.</w:t>
      </w:r>
    </w:p>
    <w:p w14:paraId="05669219" w14:textId="77777777" w:rsidR="002727FF" w:rsidRPr="00415158" w:rsidRDefault="002727FF" w:rsidP="00D7012C">
      <w:pPr>
        <w:rPr>
          <w:rFonts w:ascii="Arial" w:hAnsi="Arial" w:cs="Arial"/>
        </w:rPr>
      </w:pPr>
    </w:p>
    <w:p w14:paraId="12626E98" w14:textId="4851E0C7" w:rsidR="002A329A" w:rsidRPr="00415158" w:rsidRDefault="00D7012C" w:rsidP="002A329A">
      <w:pPr>
        <w:rPr>
          <w:rFonts w:ascii="Arial" w:hAnsi="Arial" w:cs="Arial"/>
        </w:rPr>
      </w:pPr>
      <w:r w:rsidRPr="00415158">
        <w:rPr>
          <w:rFonts w:ascii="Arial" w:hAnsi="Arial" w:cs="Arial"/>
        </w:rPr>
        <w:t xml:space="preserve">Later work based on this taxonomy of </w:t>
      </w:r>
      <w:r w:rsidR="00D01B86" w:rsidRPr="00415158">
        <w:rPr>
          <w:rFonts w:ascii="Arial" w:hAnsi="Arial" w:cs="Arial"/>
        </w:rPr>
        <w:t>C</w:t>
      </w:r>
      <w:r w:rsidRPr="00415158">
        <w:rPr>
          <w:rFonts w:ascii="Arial" w:hAnsi="Arial" w:cs="Arial"/>
        </w:rPr>
        <w:t xml:space="preserve">oherence relations has </w:t>
      </w:r>
      <w:r w:rsidR="00E22B8B" w:rsidRPr="00415158">
        <w:rPr>
          <w:rFonts w:ascii="Arial" w:hAnsi="Arial" w:cs="Arial"/>
        </w:rPr>
        <w:t>continued to use DC</w:t>
      </w:r>
      <w:ins w:id="243" w:author="Microsoft Office User" w:date="2022-08-06T18:25:00Z">
        <w:r w:rsidR="005F2C2E">
          <w:rPr>
            <w:rFonts w:ascii="Arial" w:hAnsi="Arial" w:cs="Arial"/>
          </w:rPr>
          <w:t>s</w:t>
        </w:r>
      </w:ins>
      <w:r w:rsidR="00E22B8B" w:rsidRPr="00415158">
        <w:rPr>
          <w:rFonts w:ascii="Arial" w:hAnsi="Arial" w:cs="Arial"/>
        </w:rPr>
        <w:t xml:space="preserve"> to explore the processing of individual discourse relations. A major claim made by the Coherence approach to discourse is that </w:t>
      </w:r>
      <w:r w:rsidRPr="00415158">
        <w:rPr>
          <w:rFonts w:ascii="Arial" w:hAnsi="Arial" w:cs="Arial"/>
        </w:rPr>
        <w:t>the</w:t>
      </w:r>
      <w:r w:rsidR="00E22B8B" w:rsidRPr="00415158">
        <w:rPr>
          <w:rFonts w:ascii="Arial" w:hAnsi="Arial" w:cs="Arial"/>
        </w:rPr>
        <w:t xml:space="preserve"> processing</w:t>
      </w:r>
      <w:r w:rsidRPr="00415158">
        <w:rPr>
          <w:rFonts w:ascii="Arial" w:hAnsi="Arial" w:cs="Arial"/>
        </w:rPr>
        <w:t xml:space="preserve"> effort </w:t>
      </w:r>
      <w:r w:rsidR="00E22B8B" w:rsidRPr="00415158">
        <w:rPr>
          <w:rFonts w:ascii="Arial" w:hAnsi="Arial" w:cs="Arial"/>
        </w:rPr>
        <w:t xml:space="preserve">of a relation </w:t>
      </w:r>
      <w:r w:rsidRPr="00415158">
        <w:rPr>
          <w:rFonts w:ascii="Arial" w:hAnsi="Arial" w:cs="Arial"/>
        </w:rPr>
        <w:lastRenderedPageBreak/>
        <w:t>directly depend</w:t>
      </w:r>
      <w:r w:rsidR="00E22B8B" w:rsidRPr="00415158">
        <w:rPr>
          <w:rFonts w:ascii="Arial" w:hAnsi="Arial" w:cs="Arial"/>
        </w:rPr>
        <w:t>s</w:t>
      </w:r>
      <w:r w:rsidRPr="00415158">
        <w:rPr>
          <w:rFonts w:ascii="Arial" w:hAnsi="Arial" w:cs="Arial"/>
        </w:rPr>
        <w:t xml:space="preserve"> on </w:t>
      </w:r>
      <w:r w:rsidR="00E22B8B" w:rsidRPr="00415158">
        <w:rPr>
          <w:rFonts w:ascii="Arial" w:hAnsi="Arial" w:cs="Arial"/>
        </w:rPr>
        <w:t>the type of relation</w:t>
      </w:r>
      <w:r w:rsidR="002A329A" w:rsidRPr="00415158">
        <w:rPr>
          <w:rFonts w:ascii="Arial" w:hAnsi="Arial" w:cs="Arial"/>
        </w:rPr>
        <w:t xml:space="preserve"> </w:t>
      </w:r>
      <w:r w:rsidR="002A329A" w:rsidRPr="00415158">
        <w:rPr>
          <w:rFonts w:ascii="Arial" w:hAnsi="Arial" w:cs="Arial"/>
        </w:rPr>
        <w:fldChar w:fldCharType="begin"/>
      </w:r>
      <w:r w:rsidR="004730BD">
        <w:rPr>
          <w:rFonts w:ascii="Arial" w:hAnsi="Arial" w:cs="Arial"/>
        </w:rPr>
        <w:instrText xml:space="preserve"> ADDIN ZOTERO_ITEM CSL_CITATION {"citationID":"s1Lp6XqD","properties":{"formattedCitation":"(T. Sanders, 2005; T. J. M. Sanders &amp; Noordman, 2000; Spooren &amp; Sanders, 2008)","plainCitation":"(T. Sanders, 2005; T. J. M. Sanders &amp; Noordman, 2000; Spooren &amp; Sanders, 2008)","dontUpdate":true,"noteIndex":0},"citationItems":[{"id":204,"uris":["http://zotero.org/users/7527615/items/5E4RDTWY"],"itemData":{"id":204,"type":"chapter","abstract":"This paper studies human ,cognition by investigating the mechanisms ,underlying discourse coherence. We focus,on causal,connectives. Starting from the idea of a direct link between linguistic categorization and cognition, Causality and Subjectivity are considered salient categorizing principles. The central hypothesis is that, together, these principles account for causal coherence and connective use, and play a pivotal role in explaining cognitive complexity in discourse. This hypothesis is tested in three ways, exploring (i) the cross-linguistic use ,of connectives ,in spoken ,and written discourse (ii) the acquisition of connectives and (iii) on-line discourse processing. The aim is to contribute to a ,Cognitive Theory of Discourse Representation. 1. Coherence and causal connectives Language,users who ,miss ,the causal relationship between ,the discourse segments ,in fragments (1) and (2) have not understood those pieces of discourse. (1) The sun was shining. The temperature rose quickly. (2) The neighbors’ lights are out. They are not at home. Without much risk of overstatement, we may claim that all languages of the world provide their speakers with means to indicate causal relationships, such as causal connectives. In Dutch, the relations in (1) and (2) are typically expressed by two causal connectives: daardoor(“as a result”) and dus(“so”). In both (1) and (2) causality is involved, but in (1) the causal relation is localized in the outside world, whereas the causality involved in (2) pertains to a conclusion of the speaker. These fragments ,illustrate two fundamental ,discourse principles at work: ,Causality and Subjectivity. They constitute the heart of this paper. The central claim is that together, Causality and Subjectivity not only account for the system and use of causal ,relations and their linguistic expressions – connectives (because, so) and lexical signals (As a result, In conclusion), but also for cognitive complexity of discourse connections in language acquisition and discourse processing. The reason is, we propose, that the linguistic","container-title":"Proceedings of the first international symposium on the exploration and modelling of meaning (SEM-05)","event-place":"Toulouse","page":"105-114","publisher":"Université de Toulouse le Mirail","publisher-place":"Toulouse","source":"ResearchGate","title":"Coherence, Causality and Cognitive complexity in discourse","author":[{"family":"Sanders","given":"Ted"}],"editor":[{"family":"Aumague","given":"Micheal"},{"family":"Bas","given":"Myriam"},{"family":"Le Draoulec","given":"Anne"},{"family":"Vieu","given":"Laure"}],"issued":{"date-parts":[["2005",1,1]]}}},{"id":216,"uris":["http://zotero.org/users/7527615/items/S787H939"],"itemData":{"id":216,"type":"article-journal","abstract":"When readers process a text, they establish a coherent representation by means of coherence relations. This article focuses on the cognitive status of these relations. In an experiment using reading, verification, and free recall tasks, 2 crucial aspects of the structure of expository texts were investigated: the type of coherence relation between segments (problem-solution vs. list) and the linguistic marking of the relations by means of signaling phrases (implicit vs. explicit). Both factors affected text processing. Problem solution relations lead to faster processing, better verification, and superior recall. Explicit marking of the relations resulted in faster processing but did not affect recall. We conclude that the processing of a text segment depends on the relation it has with preceding segments. The relational marker has an effect during online processing, but its influence decreases over time. This contrasts with the effect of the coherence relation, which is also manifest in the recall.","container-title":"Discourse Processes","DOI":"10.1207/S15326950dp2901_3","ISSN":"0163-853X","issue":"1","note":"publisher: Routledge\n_eprint: https://doi.org/10.1207/S15326950dp2901_3","page":"37-60","source":"Taylor and Francis+NEJM","title":"The Role of Coherence Relations and Their Linguistic Markers in Text Processing","volume":"29","author":[{"family":"Sanders","given":"Ted J. M."},{"family":"Noordman","given":"Leo G. M."}],"issued":{"date-parts":[["2000",1,1]]}}},{"id":237,"uris":["http://zotero.org/users/7527615/items/5I7T4CUK"],"itemData":{"id":237,"type":"article-journal","abstract":"This article presents an analysis of the acquisition order of coherence relations between discourse segments. The basis is a cognitive theory of coherence relations (Sanders et al., 1992) that makes predictions about the order in which the relations and their linguistic expressions are acquired, because they show an increasing cognitive complexity. The child language literature lends support to two distinctions in the theory, Basic Operation (causal versus additive) and Polarity (positive versus negative). In two studies, additional data were collected to test the validity of two other distinctions, Source of Coherence and Order of the Coherence Relation. In the first study, children described a picture or conversed freely with the investigator. Both distinctions turn out to be necessary to account for the acquisition patterns. In the second study, the children's proficiency in dealing with negative causal relations was investigated. The two studies use different research designs. The first is a study of relatively naturalistic, only partially structured elicitation of extended stretches of speech produced by children, the other is an experiment on the understanding and production of coherence relations in short sequences of statements relying on nonsense words that lack a conventional semantic content. The two procedures tap very different kinds of communicative skills and linguistic as well as conceptual knowledge. The combination of these two studies allows us to draw valid conclusions about the acquisition of the various coherence relations. The data support the claim that cognitively complex coherence relations show up later than cognitively simple relations.","container-title":"Journal of Pragmatics","DOI":"10.1016/j.pragma.2008.04.021","ISSN":"0378-2166","issue":"12","journalAbbreviation":"Journal of Pragmatics","language":"en","page":"2003-2026","source":"ScienceDirect","title":"The acquisition order of coherence relations: On cognitive complexity in discourse","title-short":"The acquisition order of coherence relations","volume":"40","author":[{"family":"Spooren","given":"Wilbert"},{"family":"Sanders","given":"Ted"}],"issued":{"date-parts":[["2008",12,1]]}}}],"schema":"https://github.com/citation-style-language/schema/raw/master/csl-citation.json"} </w:instrText>
      </w:r>
      <w:r w:rsidR="002A329A" w:rsidRPr="00415158">
        <w:rPr>
          <w:rFonts w:ascii="Arial" w:hAnsi="Arial" w:cs="Arial"/>
        </w:rPr>
        <w:fldChar w:fldCharType="separate"/>
      </w:r>
      <w:r w:rsidR="002A329A" w:rsidRPr="00415158">
        <w:rPr>
          <w:rFonts w:ascii="Arial" w:hAnsi="Arial" w:cs="Arial"/>
          <w:noProof/>
        </w:rPr>
        <w:t>(Sanders, 2005; Sanders &amp; Noordman, 2000; Spooren &amp; Sanders, 2008)</w:t>
      </w:r>
      <w:r w:rsidR="002A329A" w:rsidRPr="00415158">
        <w:rPr>
          <w:rFonts w:ascii="Arial" w:hAnsi="Arial" w:cs="Arial"/>
        </w:rPr>
        <w:fldChar w:fldCharType="end"/>
      </w:r>
      <w:r w:rsidR="00E22B8B" w:rsidRPr="00415158">
        <w:rPr>
          <w:rFonts w:ascii="Arial" w:hAnsi="Arial" w:cs="Arial"/>
        </w:rPr>
        <w:t xml:space="preserve">. </w:t>
      </w:r>
      <w:r w:rsidR="002A329A" w:rsidRPr="00415158">
        <w:rPr>
          <w:rFonts w:ascii="Arial" w:hAnsi="Arial" w:cs="Arial"/>
        </w:rPr>
        <w:fldChar w:fldCharType="begin"/>
      </w:r>
      <w:r w:rsidR="004730BD">
        <w:rPr>
          <w:rFonts w:ascii="Arial" w:hAnsi="Arial" w:cs="Arial"/>
        </w:rPr>
        <w:instrText xml:space="preserve"> ADDIN ZOTERO_ITEM CSL_CITATION {"citationID":"BmgOgk7K","properties":{"formattedCitation":"(Spooren &amp; Sanders, 2008)","plainCitation":"(Spooren &amp; Sanders, 2008)","dontUpdate":true,"noteIndex":0},"citationItems":[{"id":237,"uris":["http://zotero.org/users/7527615/items/5I7T4CUK"],"itemData":{"id":237,"type":"article-journal","abstract":"This article presents an analysis of the acquisition order of coherence relations between discourse segments. The basis is a cognitive theory of coherence relations (Sanders et al., 1992) that makes predictions about the order in which the relations and their linguistic expressions are acquired, because they show an increasing cognitive complexity. The child language literature lends support to two distinctions in the theory, Basic Operation (causal versus additive) and Polarity (positive versus negative). In two studies, additional data were collected to test the validity of two other distinctions, Source of Coherence and Order of the Coherence Relation. In the first study, children described a picture or conversed freely with the investigator. Both distinctions turn out to be necessary to account for the acquisition patterns. In the second study, the children's proficiency in dealing with negative causal relations was investigated. The two studies use different research designs. The first is a study of relatively naturalistic, only partially structured elicitation of extended stretches of speech produced by children, the other is an experiment on the understanding and production of coherence relations in short sequences of statements relying on nonsense words that lack a conventional semantic content. The two procedures tap very different kinds of communicative skills and linguistic as well as conceptual knowledge. The combination of these two studies allows us to draw valid conclusions about the acquisition of the various coherence relations. The data support the claim that cognitively complex coherence relations show up later than cognitively simple relations.","container-title":"Journal of Pragmatics","DOI":"10.1016/j.pragma.2008.04.021","ISSN":"0378-2166","issue":"12","journalAbbreviation":"Journal of Pragmatics","language":"en","page":"2003-2026","source":"ScienceDirect","title":"The acquisition order of coherence relations: On cognitive complexity in discourse","title-short":"The acquisition order of coherence relations","volume":"40","author":[{"family":"Spooren","given":"Wilbert"},{"family":"Sanders","given":"Ted"}],"issued":{"date-parts":[["2008",12,1]]}}}],"schema":"https://github.com/citation-style-language/schema/raw/master/csl-citation.json"} </w:instrText>
      </w:r>
      <w:r w:rsidR="002A329A" w:rsidRPr="00415158">
        <w:rPr>
          <w:rFonts w:ascii="Arial" w:hAnsi="Arial" w:cs="Arial"/>
        </w:rPr>
        <w:fldChar w:fldCharType="separate"/>
      </w:r>
      <w:r w:rsidR="002A329A" w:rsidRPr="00415158">
        <w:rPr>
          <w:rFonts w:ascii="Arial" w:hAnsi="Arial" w:cs="Arial"/>
          <w:noProof/>
        </w:rPr>
        <w:t>Spooren &amp; Sanders (2008)</w:t>
      </w:r>
      <w:r w:rsidR="002A329A" w:rsidRPr="00415158">
        <w:rPr>
          <w:rFonts w:ascii="Arial" w:hAnsi="Arial" w:cs="Arial"/>
        </w:rPr>
        <w:fldChar w:fldCharType="end"/>
      </w:r>
      <w:r w:rsidRPr="00415158">
        <w:rPr>
          <w:rFonts w:ascii="Arial" w:hAnsi="Arial" w:cs="Arial"/>
        </w:rPr>
        <w:t xml:space="preserve"> suggest the following order from least to most complex relations: additive, temporal</w:t>
      </w:r>
      <w:r w:rsidR="000203BE" w:rsidRPr="00415158">
        <w:rPr>
          <w:rFonts w:ascii="Arial" w:hAnsi="Arial" w:cs="Arial"/>
        </w:rPr>
        <w:t>,</w:t>
      </w:r>
      <w:r w:rsidR="002A329A" w:rsidRPr="00415158">
        <w:rPr>
          <w:rFonts w:ascii="Arial" w:hAnsi="Arial" w:cs="Arial"/>
        </w:rPr>
        <w:t xml:space="preserve"> </w:t>
      </w:r>
      <w:r w:rsidRPr="00415158">
        <w:rPr>
          <w:rFonts w:ascii="Arial" w:hAnsi="Arial" w:cs="Arial"/>
        </w:rPr>
        <w:t>causal</w:t>
      </w:r>
      <w:r w:rsidR="002A329A" w:rsidRPr="00415158">
        <w:rPr>
          <w:rFonts w:ascii="Arial" w:hAnsi="Arial" w:cs="Arial"/>
        </w:rPr>
        <w:t xml:space="preserve">, </w:t>
      </w:r>
      <w:r w:rsidRPr="00415158">
        <w:rPr>
          <w:rFonts w:ascii="Arial" w:hAnsi="Arial" w:cs="Arial"/>
        </w:rPr>
        <w:t>adversative</w:t>
      </w:r>
      <w:ins w:id="244" w:author="Microsoft Office User" w:date="2022-08-16T13:52:00Z">
        <w:r w:rsidR="00F8338A">
          <w:rPr>
            <w:rFonts w:ascii="Arial" w:hAnsi="Arial" w:cs="Arial"/>
          </w:rPr>
          <w:t xml:space="preserve"> which can be ex</w:t>
        </w:r>
      </w:ins>
      <w:ins w:id="245" w:author="Microsoft Office User" w:date="2022-08-16T13:53:00Z">
        <w:r w:rsidR="00F8338A">
          <w:rPr>
            <w:rFonts w:ascii="Arial" w:hAnsi="Arial" w:cs="Arial"/>
          </w:rPr>
          <w:t>pressed in English, respectively, as</w:t>
        </w:r>
      </w:ins>
      <w:ins w:id="246" w:author="Microsoft Office User" w:date="2022-08-16T13:52:00Z">
        <w:r w:rsidR="00F8338A" w:rsidRPr="00415158">
          <w:rPr>
            <w:rFonts w:ascii="Arial" w:hAnsi="Arial" w:cs="Arial"/>
          </w:rPr>
          <w:t xml:space="preserve"> </w:t>
        </w:r>
        <w:r w:rsidR="00F8338A" w:rsidRPr="00415158">
          <w:rPr>
            <w:rFonts w:ascii="Arial" w:hAnsi="Arial" w:cs="Arial"/>
            <w:i/>
            <w:iCs/>
          </w:rPr>
          <w:t>and, and then, so,</w:t>
        </w:r>
      </w:ins>
      <w:ins w:id="247" w:author="Microsoft Office User" w:date="2022-08-16T13:53:00Z">
        <w:r w:rsidR="00F8338A">
          <w:rPr>
            <w:rFonts w:ascii="Arial" w:hAnsi="Arial" w:cs="Arial"/>
            <w:i/>
            <w:iCs/>
          </w:rPr>
          <w:t xml:space="preserve"> </w:t>
        </w:r>
        <w:r w:rsidR="00F8338A">
          <w:rPr>
            <w:rFonts w:ascii="Arial" w:hAnsi="Arial" w:cs="Arial"/>
          </w:rPr>
          <w:t>and</w:t>
        </w:r>
      </w:ins>
      <w:ins w:id="248" w:author="Microsoft Office User" w:date="2022-08-16T13:52:00Z">
        <w:r w:rsidR="00F8338A" w:rsidRPr="00415158">
          <w:rPr>
            <w:rFonts w:ascii="Arial" w:hAnsi="Arial" w:cs="Arial"/>
            <w:i/>
            <w:iCs/>
          </w:rPr>
          <w:t xml:space="preserve"> </w:t>
        </w:r>
        <w:proofErr w:type="spellStart"/>
        <w:r w:rsidR="00F8338A" w:rsidRPr="00415158">
          <w:rPr>
            <w:rFonts w:ascii="Arial" w:hAnsi="Arial" w:cs="Arial"/>
            <w:i/>
            <w:iCs/>
          </w:rPr>
          <w:t>but</w:t>
        </w:r>
      </w:ins>
      <w:proofErr w:type="spellEnd"/>
      <w:ins w:id="249" w:author="Microsoft Office User" w:date="2022-08-16T15:29:00Z">
        <w:r w:rsidR="000203BE" w:rsidRPr="00415158">
          <w:rPr>
            <w:rFonts w:ascii="Arial" w:hAnsi="Arial" w:cs="Arial"/>
          </w:rPr>
          <w:t>.</w:t>
        </w:r>
      </w:ins>
      <w:r w:rsidR="000203BE" w:rsidRPr="00415158">
        <w:rPr>
          <w:rFonts w:ascii="Arial" w:hAnsi="Arial" w:cs="Arial"/>
        </w:rPr>
        <w:t xml:space="preserve"> </w:t>
      </w:r>
      <w:r w:rsidRPr="00415158">
        <w:rPr>
          <w:rFonts w:ascii="Arial" w:hAnsi="Arial" w:cs="Arial"/>
        </w:rPr>
        <w:t xml:space="preserve">They based their proposal </w:t>
      </w:r>
      <w:r w:rsidR="002A329A" w:rsidRPr="00415158">
        <w:rPr>
          <w:rFonts w:ascii="Arial" w:hAnsi="Arial" w:cs="Arial"/>
        </w:rPr>
        <w:t>on the acquisition patterns of the DC</w:t>
      </w:r>
      <w:r w:rsidR="00825E9C" w:rsidRPr="00415158">
        <w:rPr>
          <w:rFonts w:ascii="Arial" w:hAnsi="Arial" w:cs="Arial"/>
        </w:rPr>
        <w:t xml:space="preserve"> that</w:t>
      </w:r>
      <w:r w:rsidR="002A329A" w:rsidRPr="00415158">
        <w:rPr>
          <w:rFonts w:ascii="Arial" w:hAnsi="Arial" w:cs="Arial"/>
        </w:rPr>
        <w:t xml:space="preserve"> typically encod</w:t>
      </w:r>
      <w:r w:rsidR="00825E9C" w:rsidRPr="00415158">
        <w:rPr>
          <w:rFonts w:ascii="Arial" w:hAnsi="Arial" w:cs="Arial"/>
        </w:rPr>
        <w:t>e</w:t>
      </w:r>
      <w:r w:rsidR="002A329A" w:rsidRPr="00415158">
        <w:rPr>
          <w:rFonts w:ascii="Arial" w:hAnsi="Arial" w:cs="Arial"/>
        </w:rPr>
        <w:t xml:space="preserve"> those relations </w:t>
      </w:r>
      <w:r w:rsidR="00AC4B0F">
        <w:rPr>
          <w:rFonts w:ascii="Arial" w:hAnsi="Arial" w:cs="Arial"/>
        </w:rPr>
        <w:fldChar w:fldCharType="begin"/>
      </w:r>
      <w:r w:rsidR="00AC4B0F">
        <w:rPr>
          <w:rFonts w:ascii="Arial" w:hAnsi="Arial" w:cs="Arial"/>
        </w:rPr>
        <w:instrText xml:space="preserve"> ADDIN ZOTERO_ITEM CSL_CITATION {"citationID":"xiThaDgp","properties":{"formattedCitation":"(Bloom et al., 1980; Spooren &amp; Sanders, 2008)","plainCitation":"(Bloom et al., 1980; Spooren &amp; Sanders, 2008)","noteIndex":0},"citationItems":[{"id":231,"uris":["http://zotero.org/users/7527615/items/JMVM8JZW"],"itemData":{"id":231,"type":"article-journal","abstract":"The acquisition of connective forms and the meaning relations between connected clauses in the development of complex sentences is described for four children from two to three years of age. The major results of the study include the developmental interactions between syntactic connectives and meaning relations, and between these interactions and the discourse environments in which they occurred. The first syntactic connective the children learned, and, was the most general: semantically, and was used to encode conjunction with all of the different conjunction meaning relations in the order Additive &lt; Temporal &lt; Causal &lt; Adversative. Other connectives were semantically more specific, and were learned subsequently with different syntactic structures in the order Conjunction &lt; Complementation &lt; Relativization. These results are discussed in terms of FORM, relative linguistic complexity; CONTENT, the intersection of form with conceptual and semantic factors affecting acquisition; and USE, discourse cohesion.","container-title":"Journal of Child Language","DOI":"10.1017/S0305000900002610","ISSN":"1469-7602, 0305-0009","issue":"2","language":"en","note":"publisher: Cambridge University Press","page":"235-261","source":"Cambridge University Press","title":"Complex sentences: acquisition of syntactic connectives and the semantic relations they encode*","title-short":"Complex sentences","volume":"7","author":[{"family":"Bloom","given":"Lois"},{"family":"Lahey","given":"Margaret"},{"family":"Hood","given":"Lois"},{"family":"Lifter","given":"Karin"},{"family":"Fiess","given":"Kathleen"}],"issued":{"date-parts":[["1980",6]]}}},{"id":237,"uris":["http://zotero.org/users/7527615/items/5I7T4CUK"],"itemData":{"id":237,"type":"article-journal","abstract":"This article presents an analysis of the acquisition order of coherence relations between discourse segments. The basis is a cognitive theory of coherence relations (Sanders et al., 1992) that makes predictions about the order in which the relations and their linguistic expressions are acquired, because they show an increasing cognitive complexity. The child language literature lends support to two distinctions in the theory, Basic Operation (causal versus additive) and Polarity (positive versus negative). In two studies, additional data were collected to test the validity of two other distinctions, Source of Coherence and Order of the Coherence Relation. In the first study, children described a picture or conversed freely with the investigator. Both distinctions turn out to be necessary to account for the acquisition patterns. In the second study, the children's proficiency in dealing with negative causal relations was investigated. The two studies use different research designs. The first is a study of relatively naturalistic, only partially structured elicitation of extended stretches of speech produced by children, the other is an experiment on the understanding and production of coherence relations in short sequences of statements relying on nonsense words that lack a conventional semantic content. The two procedures tap very different kinds of communicative skills and linguistic as well as conceptual knowledge. The combination of these two studies allows us to draw valid conclusions about the acquisition of the various coherence relations. The data support the claim that cognitively complex coherence relations show up later than cognitively simple relations.","container-title":"Journal of Pragmatics","DOI":"10.1016/j.pragma.2008.04.021","ISSN":"0378-2166","issue":"12","journalAbbreviation":"Journal of Pragmatics","language":"en","page":"2003-2026","source":"ScienceDirect","title":"The acquisition order of coherence relations: On cognitive complexity in discourse","title-short":"The acquisition order of coherence relations","volume":"40","author":[{"family":"Spooren","given":"Wilbert"},{"family":"Sanders","given":"Ted"}],"issued":{"date-parts":[["2008",12,1]]}}}],"schema":"https://github.com/citation-style-language/schema/raw/master/csl-citation.json"} </w:instrText>
      </w:r>
      <w:r w:rsidR="00AC4B0F">
        <w:rPr>
          <w:rFonts w:ascii="Arial" w:hAnsi="Arial" w:cs="Arial"/>
        </w:rPr>
        <w:fldChar w:fldCharType="separate"/>
      </w:r>
      <w:r w:rsidR="00AC4B0F">
        <w:rPr>
          <w:rFonts w:ascii="Arial" w:hAnsi="Arial" w:cs="Arial"/>
          <w:noProof/>
        </w:rPr>
        <w:t>(Bloom et al., 1980; Spooren &amp; Sanders, 2008)</w:t>
      </w:r>
      <w:r w:rsidR="00AC4B0F">
        <w:rPr>
          <w:rFonts w:ascii="Arial" w:hAnsi="Arial" w:cs="Arial"/>
        </w:rPr>
        <w:fldChar w:fldCharType="end"/>
      </w:r>
      <w:ins w:id="250" w:author="Microsoft Office User" w:date="2022-08-17T17:45:00Z">
        <w:r w:rsidR="00AC4B0F">
          <w:rPr>
            <w:rFonts w:ascii="Arial" w:hAnsi="Arial" w:cs="Arial"/>
          </w:rPr>
          <w:t>.`</w:t>
        </w:r>
      </w:ins>
    </w:p>
    <w:p w14:paraId="7F221DC4" w14:textId="77777777" w:rsidR="00D7012C" w:rsidRPr="00415158" w:rsidRDefault="00D7012C" w:rsidP="00D7012C">
      <w:pPr>
        <w:rPr>
          <w:rFonts w:ascii="Arial" w:hAnsi="Arial" w:cs="Arial"/>
        </w:rPr>
      </w:pPr>
    </w:p>
    <w:p w14:paraId="7167BE22" w14:textId="361D95EB" w:rsidR="00C564EC" w:rsidRDefault="00D7012C" w:rsidP="00D7012C">
      <w:pPr>
        <w:rPr>
          <w:ins w:id="251" w:author="Microsoft Office User" w:date="2022-08-17T17:50:00Z"/>
          <w:rFonts w:ascii="Arial" w:hAnsi="Arial" w:cs="Arial"/>
        </w:rPr>
      </w:pPr>
      <w:r w:rsidRPr="00415158">
        <w:rPr>
          <w:rFonts w:ascii="Arial" w:hAnsi="Arial" w:cs="Arial"/>
        </w:rPr>
        <w:t xml:space="preserve">Still </w:t>
      </w:r>
      <w:r w:rsidR="00825E9C" w:rsidRPr="00415158">
        <w:rPr>
          <w:rFonts w:ascii="Arial" w:hAnsi="Arial" w:cs="Arial"/>
        </w:rPr>
        <w:t>in</w:t>
      </w:r>
      <w:r w:rsidRPr="00415158">
        <w:rPr>
          <w:rFonts w:ascii="Arial" w:hAnsi="Arial" w:cs="Arial"/>
        </w:rPr>
        <w:t xml:space="preserve"> the coherence literature,</w:t>
      </w:r>
      <w:r w:rsidR="00994A0E" w:rsidRPr="00415158">
        <w:rPr>
          <w:rFonts w:ascii="Arial" w:hAnsi="Arial" w:cs="Arial"/>
        </w:rPr>
        <w:t xml:space="preserve"> </w:t>
      </w:r>
      <w:r w:rsidR="00994A0E" w:rsidRPr="00415158">
        <w:rPr>
          <w:rFonts w:ascii="Arial" w:hAnsi="Arial" w:cs="Arial"/>
        </w:rPr>
        <w:fldChar w:fldCharType="begin"/>
      </w:r>
      <w:r w:rsidR="004730BD">
        <w:rPr>
          <w:rFonts w:ascii="Arial" w:hAnsi="Arial" w:cs="Arial"/>
        </w:rPr>
        <w:instrText xml:space="preserve"> ADDIN ZOTERO_ITEM CSL_CITATION {"citationID":"oDzdTtyq","properties":{"formattedCitation":"(T. J. M. Sanders &amp; Noordman, 2000)","plainCitation":"(T. J. M. Sanders &amp; Noordman, 2000)","dontUpdate":true,"noteIndex":0},"citationItems":[{"id":216,"uris":["http://zotero.org/users/7527615/items/S787H939"],"itemData":{"id":216,"type":"article-journal","abstract":"When readers process a text, they establish a coherent representation by means of coherence relations. This article focuses on the cognitive status of these relations. In an experiment using reading, verification, and free recall tasks, 2 crucial aspects of the structure of expository texts were investigated: the type of coherence relation between segments (problem-solution vs. list) and the linguistic marking of the relations by means of signaling phrases (implicit vs. explicit). Both factors affected text processing. Problem solution relations lead to faster processing, better verification, and superior recall. Explicit marking of the relations resulted in faster processing but did not affect recall. We conclude that the processing of a text segment depends on the relation it has with preceding segments. The relational marker has an effect during online processing, but its influence decreases over time. This contrasts with the effect of the coherence relation, which is also manifest in the recall.","container-title":"Discourse Processes","DOI":"10.1207/S15326950dp2901_3","ISSN":"0163-853X","issue":"1","note":"publisher: Routledge\n_eprint: https://doi.org/10.1207/S15326950dp2901_3","page":"37-60","source":"Taylor and Francis+NEJM","title":"The Role of Coherence Relations and Their Linguistic Markers in Text Processing","volume":"29","author":[{"family":"Sanders","given":"Ted J. M."},{"family":"Noordman","given":"Leo G. M."}],"issued":{"date-parts":[["2000",1,1]]}}}],"schema":"https://github.com/citation-style-language/schema/raw/master/csl-citation.json"} </w:instrText>
      </w:r>
      <w:r w:rsidR="00994A0E" w:rsidRPr="00415158">
        <w:rPr>
          <w:rFonts w:ascii="Arial" w:hAnsi="Arial" w:cs="Arial"/>
        </w:rPr>
        <w:fldChar w:fldCharType="separate"/>
      </w:r>
      <w:r w:rsidR="00994A0E" w:rsidRPr="00415158">
        <w:rPr>
          <w:rFonts w:ascii="Arial" w:hAnsi="Arial" w:cs="Arial"/>
          <w:noProof/>
        </w:rPr>
        <w:t>Sanders &amp; Noordman (2000)</w:t>
      </w:r>
      <w:r w:rsidR="00994A0E" w:rsidRPr="00415158">
        <w:rPr>
          <w:rFonts w:ascii="Arial" w:hAnsi="Arial" w:cs="Arial"/>
        </w:rPr>
        <w:fldChar w:fldCharType="end"/>
      </w:r>
      <w:r w:rsidRPr="00415158">
        <w:rPr>
          <w:rFonts w:ascii="Arial" w:hAnsi="Arial" w:cs="Arial"/>
        </w:rPr>
        <w:t xml:space="preserve"> looked at the effect of DC</w:t>
      </w:r>
      <w:ins w:id="252" w:author="Microsoft Office User" w:date="2022-08-06T18:25:00Z">
        <w:r w:rsidR="005F2C2E">
          <w:rPr>
            <w:rFonts w:ascii="Arial" w:hAnsi="Arial" w:cs="Arial"/>
          </w:rPr>
          <w:t>s</w:t>
        </w:r>
      </w:ins>
      <w:r w:rsidRPr="00415158">
        <w:rPr>
          <w:rFonts w:ascii="Arial" w:hAnsi="Arial" w:cs="Arial"/>
        </w:rPr>
        <w:t xml:space="preserve"> </w:t>
      </w:r>
      <w:r w:rsidR="00825E9C" w:rsidRPr="00415158">
        <w:rPr>
          <w:rFonts w:ascii="Arial" w:hAnsi="Arial" w:cs="Arial"/>
        </w:rPr>
        <w:t>on sentence processing in</w:t>
      </w:r>
      <w:r w:rsidRPr="00415158">
        <w:rPr>
          <w:rFonts w:ascii="Arial" w:hAnsi="Arial" w:cs="Arial"/>
        </w:rPr>
        <w:t xml:space="preserve"> a reaction time experiment. They reported that </w:t>
      </w:r>
      <w:ins w:id="253" w:author="Microsoft Office User" w:date="2022-08-06T18:26:00Z">
        <w:r w:rsidR="005F2C2E">
          <w:rPr>
            <w:rFonts w:ascii="Arial" w:hAnsi="Arial" w:cs="Arial"/>
          </w:rPr>
          <w:t xml:space="preserve">the </w:t>
        </w:r>
      </w:ins>
      <w:r w:rsidRPr="00415158">
        <w:rPr>
          <w:rFonts w:ascii="Arial" w:hAnsi="Arial" w:cs="Arial"/>
        </w:rPr>
        <w:t>explicit marking of a coherence relation leads to faster processing (</w:t>
      </w:r>
      <w:ins w:id="254" w:author="Microsoft Office User" w:date="2022-08-06T18:26:00Z">
        <w:r w:rsidR="005F2C2E">
          <w:rPr>
            <w:rFonts w:ascii="Arial" w:hAnsi="Arial" w:cs="Arial"/>
          </w:rPr>
          <w:t>shorter</w:t>
        </w:r>
        <w:r w:rsidR="005F2C2E" w:rsidRPr="00415158">
          <w:rPr>
            <w:rFonts w:ascii="Arial" w:hAnsi="Arial" w:cs="Arial"/>
          </w:rPr>
          <w:t xml:space="preserve"> </w:t>
        </w:r>
      </w:ins>
      <w:r w:rsidRPr="00415158">
        <w:rPr>
          <w:rFonts w:ascii="Arial" w:hAnsi="Arial" w:cs="Arial"/>
        </w:rPr>
        <w:t xml:space="preserve">reaction times) of the post-connective part of the utterance (when it is consistent with the DC). </w:t>
      </w:r>
    </w:p>
    <w:p w14:paraId="2D003C6D" w14:textId="20B3EBEF" w:rsidR="00D7012C" w:rsidRPr="00415158" w:rsidRDefault="00C564EC" w:rsidP="00D7012C">
      <w:pPr>
        <w:rPr>
          <w:rFonts w:ascii="Arial" w:hAnsi="Arial" w:cs="Arial"/>
        </w:rPr>
      </w:pPr>
      <w:ins w:id="255" w:author="Microsoft Office User" w:date="2022-08-17T17:50:00Z">
        <w:r>
          <w:rPr>
            <w:rFonts w:ascii="Arial" w:hAnsi="Arial" w:cs="Arial"/>
          </w:rPr>
          <w:t xml:space="preserve">An </w:t>
        </w:r>
      </w:ins>
      <w:r w:rsidR="00D01B86" w:rsidRPr="00415158">
        <w:rPr>
          <w:rFonts w:ascii="Arial" w:hAnsi="Arial" w:cs="Arial"/>
        </w:rPr>
        <w:t>earlier r</w:t>
      </w:r>
      <w:r w:rsidR="00D7012C" w:rsidRPr="00415158">
        <w:rPr>
          <w:rFonts w:ascii="Arial" w:hAnsi="Arial" w:cs="Arial"/>
        </w:rPr>
        <w:t xml:space="preserve">eaction </w:t>
      </w:r>
      <w:r w:rsidR="00D01B86" w:rsidRPr="00415158">
        <w:rPr>
          <w:rFonts w:ascii="Arial" w:hAnsi="Arial" w:cs="Arial"/>
        </w:rPr>
        <w:t>t</w:t>
      </w:r>
      <w:r w:rsidR="00D7012C" w:rsidRPr="00415158">
        <w:rPr>
          <w:rFonts w:ascii="Arial" w:hAnsi="Arial" w:cs="Arial"/>
        </w:rPr>
        <w:t xml:space="preserve">ime study by </w:t>
      </w:r>
      <w:r w:rsidR="0007413D" w:rsidRPr="00415158">
        <w:rPr>
          <w:rFonts w:ascii="Arial" w:hAnsi="Arial" w:cs="Arial"/>
        </w:rPr>
        <w:fldChar w:fldCharType="begin"/>
      </w:r>
      <w:r w:rsidR="004730BD">
        <w:rPr>
          <w:rFonts w:ascii="Arial" w:hAnsi="Arial" w:cs="Arial"/>
        </w:rPr>
        <w:instrText xml:space="preserve"> ADDIN ZOTERO_ITEM CSL_CITATION {"citationID":"CRe4ta9b","properties":{"formattedCitation":"(Ziti &amp; Champagnol, 1992)","plainCitation":"(Ziti &amp; Champagnol, 1992)","noteIndex":0},"citationItems":[{"id":725,"uris":["http://zotero.org/users/7527615/items/B669YDNF"],"itemData":{"id":725,"type":"article-journal","abstract":"L'objectif de cette recherche est d'examiner l'effet de quatre connecteurs sur la représentation et l'intégration thématique de propositions exprimant des relations de cause/effet : relation de CAUSE-EFFET ATTENDU (parce que et puisque) et relation de CAUSE-EFFET NON ATTENDU (bien que et quoique). Deux expériences sont réalisées. On mesure le temps de lecture de la proposition initiale (TLPI), le temps de reconnaissance d'un mot (TRM) tiré de cette proposition (expérience 1) ou le temps de jugement de sens (TJS) (dans l'expérience 2) et le temps de lecture de la proposition finale (TLPF). 48 étudiants ont participé à ces deux expériences, 24 dans chacune. Les TLPI sont plus courts quand les connecteurs expriment un lien causal attendu fparce que et puisque). Les TRM sont plus courts et les TJS sont plus longs avec les connecteurs concessifs ('bien que et quoique). Le traitement des propositions initiales dépend de l'exploitation par le connecteur du type de dépendance du contenu propositionnel. Les TLPF semblent dépendre davantage de la fonction illocutoire des connecteurs que de leur fonction sémantique : traitement plus rapide avec « puisque » et « bien que » qu'avec « parce que » et « quoique ». Mots clés : connecteurs, cause, effet, sémantique, illocutoire.","container-title":"L'Année psychologique","DOI":"10.3406/psy.1992.29502","issue":"2","language":"fre","license":"free","note":"publisher: Persée - Portail des revues scientifiques en SHS","page":"187-207","source":"www.persee.fr","title":"Effet des connecteurs sur le traitement en temps réel de propositions exprimant des relations de cause/effet","volume":"92","author":[{"family":"Ziti","given":"Abdenbi"},{"family":"Champagnol","given":"Raymond"}],"issued":{"date-parts":[["1992"]]}}}],"schema":"https://github.com/citation-style-language/schema/raw/master/csl-citation.json"} </w:instrText>
      </w:r>
      <w:r w:rsidR="0007413D" w:rsidRPr="00415158">
        <w:rPr>
          <w:rFonts w:ascii="Arial" w:hAnsi="Arial" w:cs="Arial"/>
        </w:rPr>
        <w:fldChar w:fldCharType="separate"/>
      </w:r>
      <w:r w:rsidR="0007413D" w:rsidRPr="00415158">
        <w:rPr>
          <w:rFonts w:ascii="Arial" w:hAnsi="Arial" w:cs="Arial"/>
          <w:noProof/>
        </w:rPr>
        <w:t>(Ziti &amp; Champagnol, 1992)</w:t>
      </w:r>
      <w:r w:rsidR="0007413D" w:rsidRPr="00415158">
        <w:rPr>
          <w:rFonts w:ascii="Arial" w:hAnsi="Arial" w:cs="Arial"/>
        </w:rPr>
        <w:fldChar w:fldCharType="end"/>
      </w:r>
      <w:ins w:id="256" w:author="Microsoft Office User" w:date="2022-08-16T15:29:00Z">
        <w:r w:rsidR="0007413D" w:rsidRPr="00415158">
          <w:rPr>
            <w:rFonts w:ascii="Arial" w:hAnsi="Arial" w:cs="Arial"/>
          </w:rPr>
          <w:t xml:space="preserve"> </w:t>
        </w:r>
      </w:ins>
      <w:r w:rsidR="00D7012C" w:rsidRPr="00415158">
        <w:rPr>
          <w:rFonts w:ascii="Arial" w:hAnsi="Arial" w:cs="Arial"/>
        </w:rPr>
        <w:t xml:space="preserve">also reported that the presence of a DC can facilitate the processing of the post-connective part of the utterance but only in concessive relations. </w:t>
      </w:r>
      <w:ins w:id="257" w:author="Microsoft Office User" w:date="2022-08-16T15:29:00Z">
        <w:r w:rsidR="00D7012C" w:rsidRPr="00415158">
          <w:rPr>
            <w:rFonts w:ascii="Arial" w:hAnsi="Arial" w:cs="Arial"/>
          </w:rPr>
          <w:t>T</w:t>
        </w:r>
      </w:ins>
      <w:ins w:id="258" w:author="Microsoft Office User" w:date="2022-08-16T14:10:00Z">
        <w:r w:rsidR="00F8338A">
          <w:rPr>
            <w:rFonts w:ascii="Arial" w:hAnsi="Arial" w:cs="Arial"/>
          </w:rPr>
          <w:t>hat is, t</w:t>
        </w:r>
      </w:ins>
      <w:ins w:id="259" w:author="Microsoft Office User" w:date="2022-08-16T15:29:00Z">
        <w:r w:rsidR="00D7012C" w:rsidRPr="00415158">
          <w:rPr>
            <w:rFonts w:ascii="Arial" w:hAnsi="Arial" w:cs="Arial"/>
          </w:rPr>
          <w:t>hey</w:t>
        </w:r>
      </w:ins>
      <w:r w:rsidR="00D7012C" w:rsidRPr="00415158">
        <w:rPr>
          <w:rFonts w:ascii="Arial" w:hAnsi="Arial" w:cs="Arial"/>
        </w:rPr>
        <w:t xml:space="preserve"> presented French participants with sentences composed of two clauses </w:t>
      </w:r>
      <w:ins w:id="260" w:author="Microsoft Office User" w:date="2022-08-08T16:52:00Z">
        <w:r w:rsidR="002A1190">
          <w:rPr>
            <w:rFonts w:ascii="Arial" w:hAnsi="Arial" w:cs="Arial"/>
          </w:rPr>
          <w:t xml:space="preserve">that were </w:t>
        </w:r>
      </w:ins>
      <w:r w:rsidR="00D7012C" w:rsidRPr="00415158">
        <w:rPr>
          <w:rFonts w:ascii="Arial" w:hAnsi="Arial" w:cs="Arial"/>
        </w:rPr>
        <w:t xml:space="preserve">either causally related as in </w:t>
      </w:r>
      <w:r w:rsidR="0007413D" w:rsidRPr="00415158">
        <w:rPr>
          <w:rFonts w:ascii="Arial" w:hAnsi="Arial" w:cs="Arial"/>
        </w:rPr>
        <w:t>(</w:t>
      </w:r>
      <w:r w:rsidR="00A7743B">
        <w:rPr>
          <w:rFonts w:ascii="Arial" w:hAnsi="Arial" w:cs="Arial"/>
        </w:rPr>
        <w:t>6)</w:t>
      </w:r>
      <w:r w:rsidR="00D7012C" w:rsidRPr="00415158">
        <w:rPr>
          <w:rFonts w:ascii="Arial" w:hAnsi="Arial" w:cs="Arial"/>
        </w:rPr>
        <w:t xml:space="preserve"> or contrasting as in </w:t>
      </w:r>
      <w:r w:rsidR="0007413D" w:rsidRPr="00415158">
        <w:rPr>
          <w:rFonts w:ascii="Arial" w:hAnsi="Arial" w:cs="Arial"/>
        </w:rPr>
        <w:t>(</w:t>
      </w:r>
      <w:r w:rsidR="00A7743B">
        <w:rPr>
          <w:rFonts w:ascii="Arial" w:hAnsi="Arial" w:cs="Arial"/>
        </w:rPr>
        <w:t>7</w:t>
      </w:r>
      <w:r w:rsidR="0007413D" w:rsidRPr="00415158">
        <w:rPr>
          <w:rFonts w:ascii="Arial" w:hAnsi="Arial" w:cs="Arial"/>
        </w:rPr>
        <w:t>)</w:t>
      </w:r>
      <w:r w:rsidR="00D7012C" w:rsidRPr="00415158">
        <w:rPr>
          <w:rFonts w:ascii="Arial" w:hAnsi="Arial" w:cs="Arial"/>
        </w:rPr>
        <w:t xml:space="preserve"> [for the original items in French see </w:t>
      </w:r>
      <w:r w:rsidR="0007413D" w:rsidRPr="00415158">
        <w:rPr>
          <w:rFonts w:ascii="Arial" w:hAnsi="Arial" w:cs="Arial"/>
        </w:rPr>
        <w:t>(Ziti &amp; Campagnol, 1992, p. 192)]</w:t>
      </w:r>
      <w:r w:rsidR="00D7012C" w:rsidRPr="00415158">
        <w:rPr>
          <w:rFonts w:ascii="Arial" w:hAnsi="Arial" w:cs="Arial"/>
        </w:rPr>
        <w:t xml:space="preserve">. Participants </w:t>
      </w:r>
      <w:ins w:id="261" w:author="Microsoft Office User" w:date="2022-08-08T16:53:00Z">
        <w:r w:rsidR="002A1190">
          <w:rPr>
            <w:rFonts w:ascii="Arial" w:hAnsi="Arial" w:cs="Arial"/>
          </w:rPr>
          <w:t>read</w:t>
        </w:r>
        <w:r w:rsidR="002A1190" w:rsidRPr="00415158">
          <w:rPr>
            <w:rFonts w:ascii="Arial" w:hAnsi="Arial" w:cs="Arial"/>
          </w:rPr>
          <w:t xml:space="preserve"> </w:t>
        </w:r>
      </w:ins>
      <w:r w:rsidR="00D7012C" w:rsidRPr="00415158">
        <w:rPr>
          <w:rFonts w:ascii="Arial" w:hAnsi="Arial" w:cs="Arial"/>
        </w:rPr>
        <w:t xml:space="preserve">one </w:t>
      </w:r>
      <w:ins w:id="262" w:author="Microsoft Office User" w:date="2022-08-08T16:53:00Z">
        <w:r w:rsidR="002A1190">
          <w:rPr>
            <w:rFonts w:ascii="Arial" w:hAnsi="Arial" w:cs="Arial"/>
          </w:rPr>
          <w:t>clause</w:t>
        </w:r>
        <w:r w:rsidR="002A1190" w:rsidRPr="00415158">
          <w:rPr>
            <w:rFonts w:ascii="Arial" w:hAnsi="Arial" w:cs="Arial"/>
          </w:rPr>
          <w:t xml:space="preserve"> </w:t>
        </w:r>
      </w:ins>
      <w:r w:rsidR="00D7012C" w:rsidRPr="00415158">
        <w:rPr>
          <w:rFonts w:ascii="Arial" w:hAnsi="Arial" w:cs="Arial"/>
        </w:rPr>
        <w:t>after the other, either with nothing presented between them or with an appropriate causal (</w:t>
      </w:r>
      <w:proofErr w:type="spellStart"/>
      <w:r w:rsidR="00D7012C" w:rsidRPr="00415158">
        <w:rPr>
          <w:rFonts w:ascii="Arial" w:hAnsi="Arial" w:cs="Arial"/>
          <w:i/>
          <w:iCs/>
        </w:rPr>
        <w:t>parce</w:t>
      </w:r>
      <w:proofErr w:type="spellEnd"/>
      <w:r w:rsidR="00A70A23">
        <w:rPr>
          <w:rFonts w:ascii="Arial" w:hAnsi="Arial" w:cs="Arial"/>
          <w:i/>
          <w:iCs/>
        </w:rPr>
        <w:t xml:space="preserve"> </w:t>
      </w:r>
      <w:r w:rsidR="00D7012C" w:rsidRPr="00415158">
        <w:rPr>
          <w:rFonts w:ascii="Arial" w:hAnsi="Arial" w:cs="Arial"/>
          <w:i/>
          <w:iCs/>
        </w:rPr>
        <w:t>que/</w:t>
      </w:r>
      <w:proofErr w:type="spellStart"/>
      <w:r w:rsidR="00D7012C" w:rsidRPr="00415158">
        <w:rPr>
          <w:rFonts w:ascii="Arial" w:hAnsi="Arial" w:cs="Arial"/>
          <w:i/>
          <w:iCs/>
        </w:rPr>
        <w:t>puisque</w:t>
      </w:r>
      <w:proofErr w:type="spellEnd"/>
      <w:r w:rsidR="00D7012C" w:rsidRPr="00415158">
        <w:rPr>
          <w:rFonts w:ascii="Arial" w:hAnsi="Arial" w:cs="Arial"/>
        </w:rPr>
        <w:t>) or concessive (</w:t>
      </w:r>
      <w:r w:rsidR="00D7012C" w:rsidRPr="00415158">
        <w:rPr>
          <w:rFonts w:ascii="Arial" w:hAnsi="Arial" w:cs="Arial"/>
          <w:i/>
          <w:iCs/>
        </w:rPr>
        <w:t>bien que/ quoi que</w:t>
      </w:r>
      <w:r w:rsidR="0007413D" w:rsidRPr="00415158">
        <w:rPr>
          <w:rFonts w:ascii="Arial" w:hAnsi="Arial" w:cs="Arial"/>
        </w:rPr>
        <w:t>)</w:t>
      </w:r>
      <w:r w:rsidR="00D7012C" w:rsidRPr="00415158">
        <w:rPr>
          <w:rFonts w:ascii="Arial" w:hAnsi="Arial" w:cs="Arial"/>
        </w:rPr>
        <w:t xml:space="preserve"> connective between the two parts. </w:t>
      </w:r>
    </w:p>
    <w:p w14:paraId="7D1ADF43" w14:textId="34E6030A" w:rsidR="00D7012C" w:rsidRPr="00415158" w:rsidRDefault="00D7012C" w:rsidP="00D7012C">
      <w:pPr>
        <w:rPr>
          <w:rFonts w:ascii="Arial" w:hAnsi="Arial" w:cs="Arial"/>
        </w:rPr>
      </w:pPr>
    </w:p>
    <w:p w14:paraId="770F5E90" w14:textId="216F4A75" w:rsidR="00994A0E" w:rsidRPr="00415158" w:rsidRDefault="00994A0E" w:rsidP="00994A0E">
      <w:pPr>
        <w:pStyle w:val="Paragraphedeliste"/>
        <w:numPr>
          <w:ilvl w:val="0"/>
          <w:numId w:val="2"/>
        </w:numPr>
        <w:rPr>
          <w:rFonts w:ascii="Arial" w:hAnsi="Arial" w:cs="Arial"/>
        </w:rPr>
      </w:pPr>
      <w:r w:rsidRPr="00415158">
        <w:rPr>
          <w:rFonts w:ascii="Arial" w:hAnsi="Arial" w:cs="Arial"/>
        </w:rPr>
        <w:t>a. The snow had made the track of the circuit extremely difficult,</w:t>
      </w:r>
    </w:p>
    <w:p w14:paraId="6D9DB9B5" w14:textId="0618C862" w:rsidR="00994A0E" w:rsidRPr="00415158" w:rsidRDefault="00994A0E" w:rsidP="00994A0E">
      <w:pPr>
        <w:pStyle w:val="Paragraphedeliste"/>
        <w:rPr>
          <w:rFonts w:ascii="Arial" w:hAnsi="Arial" w:cs="Arial"/>
        </w:rPr>
      </w:pPr>
      <w:r w:rsidRPr="00415158">
        <w:rPr>
          <w:rFonts w:ascii="Arial" w:hAnsi="Arial" w:cs="Arial"/>
        </w:rPr>
        <w:t>b. all the competitors quit the race before the finish line.</w:t>
      </w:r>
    </w:p>
    <w:p w14:paraId="7FCC0827" w14:textId="679BEE8B" w:rsidR="00994A0E" w:rsidRPr="00415158" w:rsidRDefault="00994A0E" w:rsidP="00994A0E">
      <w:pPr>
        <w:rPr>
          <w:rFonts w:ascii="Arial" w:hAnsi="Arial" w:cs="Arial"/>
        </w:rPr>
      </w:pPr>
    </w:p>
    <w:p w14:paraId="641B2CF3" w14:textId="0B9031DF" w:rsidR="00994A0E" w:rsidRPr="00415158" w:rsidRDefault="00994A0E" w:rsidP="00994A0E">
      <w:pPr>
        <w:pStyle w:val="Paragraphedeliste"/>
        <w:numPr>
          <w:ilvl w:val="0"/>
          <w:numId w:val="2"/>
        </w:numPr>
        <w:rPr>
          <w:rFonts w:ascii="Arial" w:hAnsi="Arial" w:cs="Arial"/>
        </w:rPr>
      </w:pPr>
      <w:r w:rsidRPr="00415158">
        <w:rPr>
          <w:rFonts w:ascii="Arial" w:hAnsi="Arial" w:cs="Arial"/>
        </w:rPr>
        <w:t xml:space="preserve">a. </w:t>
      </w:r>
      <w:r w:rsidR="00C43EF6" w:rsidRPr="00415158">
        <w:rPr>
          <w:rFonts w:ascii="Arial" w:hAnsi="Arial" w:cs="Arial"/>
        </w:rPr>
        <w:t>The heat dried out all the agricultural soils last year,</w:t>
      </w:r>
    </w:p>
    <w:p w14:paraId="58AAEBD5" w14:textId="35D5DE3A" w:rsidR="00994A0E" w:rsidRPr="00415158" w:rsidRDefault="00994A0E" w:rsidP="00994A0E">
      <w:pPr>
        <w:pStyle w:val="Paragraphedeliste"/>
        <w:rPr>
          <w:rFonts w:ascii="Arial" w:hAnsi="Arial" w:cs="Arial"/>
        </w:rPr>
      </w:pPr>
      <w:r w:rsidRPr="00415158">
        <w:rPr>
          <w:rFonts w:ascii="Arial" w:hAnsi="Arial" w:cs="Arial"/>
        </w:rPr>
        <w:t xml:space="preserve">b. </w:t>
      </w:r>
      <w:r w:rsidR="00C43EF6" w:rsidRPr="00415158">
        <w:rPr>
          <w:rFonts w:ascii="Arial" w:hAnsi="Arial" w:cs="Arial"/>
        </w:rPr>
        <w:t>the farmer all had satisfying harvests.</w:t>
      </w:r>
    </w:p>
    <w:p w14:paraId="68581498" w14:textId="77777777" w:rsidR="00D7012C" w:rsidRPr="00415158" w:rsidRDefault="00D7012C" w:rsidP="00D7012C">
      <w:pPr>
        <w:rPr>
          <w:rFonts w:ascii="Arial" w:hAnsi="Arial" w:cs="Arial"/>
        </w:rPr>
      </w:pPr>
    </w:p>
    <w:p w14:paraId="161B08F4" w14:textId="2A4C4610" w:rsidR="00D7012C" w:rsidRDefault="00D7012C" w:rsidP="00D7012C">
      <w:pPr>
        <w:rPr>
          <w:ins w:id="263" w:author="Microsoft Office User" w:date="2022-08-06T18:28:00Z"/>
          <w:rFonts w:ascii="Arial" w:hAnsi="Arial" w:cs="Arial"/>
        </w:rPr>
      </w:pPr>
      <w:r w:rsidRPr="00415158">
        <w:rPr>
          <w:rFonts w:ascii="Arial" w:hAnsi="Arial" w:cs="Arial"/>
        </w:rPr>
        <w:t xml:space="preserve">They reported that the absence of a DC did not significantly affect the reading time of the second conjunct in the causal condition </w:t>
      </w:r>
      <w:ins w:id="264" w:author="Microsoft Office User" w:date="2022-08-06T18:27:00Z">
        <w:r w:rsidR="004E4417">
          <w:rPr>
            <w:rFonts w:ascii="Arial" w:hAnsi="Arial" w:cs="Arial"/>
          </w:rPr>
          <w:t xml:space="preserve">in </w:t>
        </w:r>
      </w:ins>
      <w:r w:rsidRPr="00415158">
        <w:rPr>
          <w:rFonts w:ascii="Arial" w:hAnsi="Arial" w:cs="Arial"/>
        </w:rPr>
        <w:t>(</w:t>
      </w:r>
      <w:r w:rsidR="00A7743B">
        <w:rPr>
          <w:rFonts w:ascii="Arial" w:hAnsi="Arial" w:cs="Arial"/>
        </w:rPr>
        <w:t>6</w:t>
      </w:r>
      <w:r w:rsidR="0007413D" w:rsidRPr="00415158">
        <w:rPr>
          <w:rFonts w:ascii="Arial" w:hAnsi="Arial" w:cs="Arial"/>
        </w:rPr>
        <w:t>b</w:t>
      </w:r>
      <w:r w:rsidRPr="00415158">
        <w:rPr>
          <w:rFonts w:ascii="Arial" w:hAnsi="Arial" w:cs="Arial"/>
        </w:rPr>
        <w:t xml:space="preserve">) but that </w:t>
      </w:r>
      <w:ins w:id="265" w:author="Microsoft Office User" w:date="2022-08-08T16:54:00Z">
        <w:r w:rsidR="002A1190">
          <w:rPr>
            <w:rFonts w:ascii="Arial" w:hAnsi="Arial" w:cs="Arial"/>
          </w:rPr>
          <w:t>a concessive</w:t>
        </w:r>
        <w:r w:rsidRPr="00415158">
          <w:rPr>
            <w:rFonts w:ascii="Arial" w:hAnsi="Arial" w:cs="Arial"/>
          </w:rPr>
          <w:t xml:space="preserve"> </w:t>
        </w:r>
      </w:ins>
      <w:r w:rsidRPr="00415158">
        <w:rPr>
          <w:rFonts w:ascii="Arial" w:hAnsi="Arial" w:cs="Arial"/>
        </w:rPr>
        <w:t xml:space="preserve">greatly facilitated the reading of </w:t>
      </w:r>
      <w:r w:rsidR="00D01B86" w:rsidRPr="00415158">
        <w:rPr>
          <w:rFonts w:ascii="Arial" w:hAnsi="Arial" w:cs="Arial"/>
        </w:rPr>
        <w:t xml:space="preserve">the second conjunct </w:t>
      </w:r>
      <w:r w:rsidRPr="00415158">
        <w:rPr>
          <w:rFonts w:ascii="Arial" w:hAnsi="Arial" w:cs="Arial"/>
        </w:rPr>
        <w:t>in (</w:t>
      </w:r>
      <w:r w:rsidR="00A7743B">
        <w:rPr>
          <w:rFonts w:ascii="Arial" w:hAnsi="Arial" w:cs="Arial"/>
        </w:rPr>
        <w:t>7</w:t>
      </w:r>
      <w:r w:rsidR="0007413D" w:rsidRPr="00415158">
        <w:rPr>
          <w:rFonts w:ascii="Arial" w:hAnsi="Arial" w:cs="Arial"/>
        </w:rPr>
        <w:t>b</w:t>
      </w:r>
      <w:r w:rsidRPr="00415158">
        <w:rPr>
          <w:rFonts w:ascii="Arial" w:hAnsi="Arial" w:cs="Arial"/>
        </w:rPr>
        <w:t>). These results</w:t>
      </w:r>
      <w:r w:rsidR="005E738F" w:rsidRPr="00415158">
        <w:rPr>
          <w:rFonts w:ascii="Arial" w:hAnsi="Arial" w:cs="Arial"/>
        </w:rPr>
        <w:t xml:space="preserve"> seem to indicate that the concessive relation was difficult to process relative to the causal one</w:t>
      </w:r>
      <w:r w:rsidR="00B31054" w:rsidRPr="00415158">
        <w:rPr>
          <w:rFonts w:ascii="Arial" w:hAnsi="Arial" w:cs="Arial"/>
        </w:rPr>
        <w:t xml:space="preserve">. Thereby, the facilitating role of the DC on discourse processing was accentuated in those instances where the discourse relation was the most effortful to process. This is </w:t>
      </w:r>
      <w:r w:rsidR="005E738F" w:rsidRPr="00415158">
        <w:rPr>
          <w:rFonts w:ascii="Arial" w:hAnsi="Arial" w:cs="Arial"/>
        </w:rPr>
        <w:t>in line with the Coherence</w:t>
      </w:r>
      <w:ins w:id="266" w:author="Microsoft Office User" w:date="2022-08-17T17:53:00Z">
        <w:r w:rsidR="00B45AAC">
          <w:rPr>
            <w:rFonts w:ascii="Arial" w:hAnsi="Arial" w:cs="Arial"/>
          </w:rPr>
          <w:t xml:space="preserve"> </w:t>
        </w:r>
      </w:ins>
      <w:r w:rsidR="005E738F" w:rsidRPr="00415158">
        <w:rPr>
          <w:rFonts w:ascii="Arial" w:hAnsi="Arial" w:cs="Arial"/>
        </w:rPr>
        <w:t xml:space="preserve">based hypothesis </w:t>
      </w:r>
      <w:ins w:id="267" w:author="Microsoft Office User" w:date="2022-08-16T15:44:00Z">
        <w:r w:rsidR="00755AAE">
          <w:rPr>
            <w:rFonts w:ascii="Arial" w:hAnsi="Arial" w:cs="Arial"/>
          </w:rPr>
          <w:t>outlined above.</w:t>
        </w:r>
      </w:ins>
      <w:ins w:id="268" w:author="Microsoft Office User" w:date="2022-08-16T15:45:00Z">
        <w:r w:rsidR="00755AAE">
          <w:rPr>
            <w:rFonts w:ascii="Arial" w:hAnsi="Arial" w:cs="Arial"/>
          </w:rPr>
          <w:t xml:space="preserve"> </w:t>
        </w:r>
      </w:ins>
      <w:r w:rsidR="00B31054" w:rsidRPr="00415158">
        <w:rPr>
          <w:rFonts w:ascii="Arial" w:hAnsi="Arial" w:cs="Arial"/>
        </w:rPr>
        <w:t xml:space="preserve"> It also corroborates </w:t>
      </w:r>
      <w:r w:rsidR="00B31054" w:rsidRPr="00415158">
        <w:rPr>
          <w:rFonts w:ascii="Arial" w:hAnsi="Arial" w:cs="Arial"/>
        </w:rPr>
        <w:fldChar w:fldCharType="begin"/>
      </w:r>
      <w:r w:rsidR="004730BD">
        <w:rPr>
          <w:rFonts w:ascii="Arial" w:hAnsi="Arial" w:cs="Arial"/>
        </w:rPr>
        <w:instrText xml:space="preserve"> ADDIN ZOTERO_ITEM CSL_CITATION {"citationID":"iMtQ2I7x","properties":{"formattedCitation":"(T. Sanders, 2005)","plainCitation":"(T. Sanders, 2005)","dontUpdate":true,"noteIndex":0},"citationItems":[{"id":204,"uris":["http://zotero.org/users/7527615/items/5E4RDTWY"],"itemData":{"id":204,"type":"chapter","abstract":"This paper studies human ,cognition by investigating the mechanisms ,underlying discourse coherence. We focus,on causal,connectives. Starting from the idea of a direct link between linguistic categorization and cognition, Causality and Subjectivity are considered salient categorizing principles. The central hypothesis is that, together, these principles account for causal coherence and connective use, and play a pivotal role in explaining cognitive complexity in discourse. This hypothesis is tested in three ways, exploring (i) the cross-linguistic use ,of connectives ,in spoken ,and written discourse (ii) the acquisition of connectives and (iii) on-line discourse processing. The aim is to contribute to a ,Cognitive Theory of Discourse Representation. 1. Coherence and causal connectives Language,users who ,miss ,the causal relationship between ,the discourse segments ,in fragments (1) and (2) have not understood those pieces of discourse. (1) The sun was shining. The temperature rose quickly. (2) The neighbors’ lights are out. They are not at home. Without much risk of overstatement, we may claim that all languages of the world provide their speakers with means to indicate causal relationships, such as causal connectives. In Dutch, the relations in (1) and (2) are typically expressed by two causal connectives: daardoor(“as a result”) and dus(“so”). In both (1) and (2) causality is involved, but in (1) the causal relation is localized in the outside world, whereas the causality involved in (2) pertains to a conclusion of the speaker. These fragments ,illustrate two fundamental ,discourse principles at work: ,Causality and Subjectivity. They constitute the heart of this paper. The central claim is that together, Causality and Subjectivity not only account for the system and use of causal ,relations and their linguistic expressions – connectives (because, so) and lexical signals (As a result, In conclusion), but also for cognitive complexity of discourse connections in language acquisition and discourse processing. The reason is, we propose, that the linguistic","container-title":"Proceedings of the first international symposium on the exploration and modelling of meaning (SEM-05)","event-place":"Toulouse","page":"105-114","publisher":"Université de Toulouse le Mirail","publisher-place":"Toulouse","source":"ResearchGate","title":"Coherence, Causality and Cognitive complexity in discourse","author":[{"family":"Sanders","given":"Ted"}],"editor":[{"family":"Aumague","given":"Micheal"},{"family":"Bas","given":"Myriam"},{"family":"Le Draoulec","given":"Anne"},{"family":"Vieu","given":"Laure"}],"issued":{"date-parts":[["2005",1,1]]}}}],"schema":"https://github.com/citation-style-language/schema/raw/master/csl-citation.json"} </w:instrText>
      </w:r>
      <w:r w:rsidR="00B31054" w:rsidRPr="00415158">
        <w:rPr>
          <w:rFonts w:ascii="Arial" w:hAnsi="Arial" w:cs="Arial"/>
        </w:rPr>
        <w:fldChar w:fldCharType="separate"/>
      </w:r>
      <w:r w:rsidR="00B31054" w:rsidRPr="00415158">
        <w:rPr>
          <w:rFonts w:ascii="Arial" w:hAnsi="Arial" w:cs="Arial"/>
          <w:noProof/>
        </w:rPr>
        <w:t>Sanders (2005)</w:t>
      </w:r>
      <w:r w:rsidR="00B31054" w:rsidRPr="00415158">
        <w:rPr>
          <w:rFonts w:ascii="Arial" w:hAnsi="Arial" w:cs="Arial"/>
        </w:rPr>
        <w:fldChar w:fldCharType="end"/>
      </w:r>
      <w:r w:rsidRPr="00415158">
        <w:rPr>
          <w:rFonts w:ascii="Arial" w:hAnsi="Arial" w:cs="Arial"/>
        </w:rPr>
        <w:t xml:space="preserve"> claim that hearers assume a positive causal relation by default and can thus experience difficulty in processing a negative causal (</w:t>
      </w:r>
      <w:r w:rsidR="00B31054" w:rsidRPr="00415158">
        <w:rPr>
          <w:rFonts w:ascii="Arial" w:hAnsi="Arial" w:cs="Arial"/>
        </w:rPr>
        <w:t>concession</w:t>
      </w:r>
      <w:r w:rsidRPr="00415158">
        <w:rPr>
          <w:rFonts w:ascii="Arial" w:hAnsi="Arial" w:cs="Arial"/>
        </w:rPr>
        <w:t xml:space="preserve">) relation as in </w:t>
      </w:r>
      <w:r w:rsidR="00B31054" w:rsidRPr="00415158">
        <w:rPr>
          <w:rFonts w:ascii="Arial" w:hAnsi="Arial" w:cs="Arial"/>
        </w:rPr>
        <w:t>(</w:t>
      </w:r>
      <w:r w:rsidR="00A7743B">
        <w:rPr>
          <w:rFonts w:ascii="Arial" w:hAnsi="Arial" w:cs="Arial"/>
        </w:rPr>
        <w:t>7</w:t>
      </w:r>
      <w:r w:rsidR="00B31054" w:rsidRPr="00415158">
        <w:rPr>
          <w:rFonts w:ascii="Arial" w:hAnsi="Arial" w:cs="Arial"/>
        </w:rPr>
        <w:t>).</w:t>
      </w:r>
      <w:r w:rsidRPr="00415158">
        <w:rPr>
          <w:rFonts w:ascii="Arial" w:hAnsi="Arial" w:cs="Arial"/>
        </w:rPr>
        <w:t xml:space="preserve"> </w:t>
      </w:r>
    </w:p>
    <w:p w14:paraId="0F2FF579" w14:textId="77777777" w:rsidR="004E4417" w:rsidRDefault="004E4417" w:rsidP="00D7012C">
      <w:pPr>
        <w:rPr>
          <w:rFonts w:ascii="Arial" w:hAnsi="Arial" w:cs="Arial"/>
        </w:rPr>
      </w:pPr>
    </w:p>
    <w:p w14:paraId="1CA5B64B" w14:textId="66185211" w:rsidR="0098607B" w:rsidRPr="009B0534" w:rsidRDefault="005A424E" w:rsidP="009B0534">
      <w:pPr>
        <w:rPr>
          <w:ins w:id="269" w:author="Microsoft Office User" w:date="2022-08-17T18:20:00Z"/>
          <w:rFonts w:ascii="Arial" w:hAnsi="Arial" w:cs="Arial"/>
        </w:rPr>
      </w:pPr>
      <w:r>
        <w:rPr>
          <w:rFonts w:ascii="Arial" w:hAnsi="Arial" w:cs="Arial"/>
        </w:rPr>
        <w:t>What seems to be a cognitive bias for causality has been further</w:t>
      </w:r>
      <w:ins w:id="270" w:author="Microsoft Office User" w:date="2022-08-17T17:54:00Z">
        <w:r w:rsidR="00B45AAC">
          <w:rPr>
            <w:rFonts w:ascii="Arial" w:hAnsi="Arial" w:cs="Arial"/>
          </w:rPr>
          <w:t xml:space="preserve"> </w:t>
        </w:r>
      </w:ins>
      <w:r>
        <w:rPr>
          <w:rFonts w:ascii="Arial" w:hAnsi="Arial" w:cs="Arial"/>
        </w:rPr>
        <w:t xml:space="preserve">investigated in a study by </w:t>
      </w:r>
      <w:r>
        <w:rPr>
          <w:rFonts w:ascii="Arial" w:hAnsi="Arial" w:cs="Arial"/>
        </w:rPr>
        <w:fldChar w:fldCharType="begin"/>
      </w:r>
      <w:r w:rsidR="006B05C9">
        <w:rPr>
          <w:rFonts w:ascii="Arial" w:hAnsi="Arial" w:cs="Arial"/>
        </w:rPr>
        <w:instrText xml:space="preserve"> ADDIN ZOTERO_ITEM CSL_CITATION {"citationID":"3dtFs75V","properties":{"formattedCitation":"(Zufferey &amp; Gygax, 2016)","plainCitation":"(Zufferey &amp; Gygax, 2016)","dontUpdate":true,"noteIndex":0},"citationItems":[{"id":145,"uris":["http://zotero.org/users/7527615/items/MMFQV2CE"],"itemData":{"id":145,"type":"article-journal","abstract":"Previous research has suggested that some discourse relations are easier to convey implicitly than others due to cognitive biases in the interpretation of discourse. In this article we argue that relations involving a perspective shift, such as confirmation relations, are difficult to convey implicitly. We assess this claim with two empirical studies involving the ambiguous French connective en effet, which can either convey a causal relation or a confirmation relation. First, we compare the processing of implicit and explicit causal and confirmation relations conveyed by this connective in a self-paced reading experiment and show that removing the connective in confirmation relations disturbs processing. Second, we compare the percentage of implicit translations of en effet for both discourse relations across three target languages using parallel directional corpora and find that causal relations always lead to more implicit translations than confirmation relations.","container-title":"Discourse Processes","DOI":"10.1080/0163853X.2015.1062839","ISSN":"0163-853X","issue":"7","note":"publisher: Routledge\n_eprint: https://doi.org/10.1080/0163853X.2015.1062839","page":"532-555","source":"Taylor and Francis+NEJM","title":"The Role of Perspective Shifts for Processing and Translating Discourse Relations","volume":"53","author":[{"family":"Zufferey","given":"Sandrine"},{"family":"Gygax","given":"Pascal M."}],"issued":{"date-parts":[["2016",10,2]]}}}],"schema":"https://github.com/citation-style-language/schema/raw/master/csl-citation.json"} </w:instrText>
      </w:r>
      <w:r>
        <w:rPr>
          <w:rFonts w:ascii="Arial" w:hAnsi="Arial" w:cs="Arial"/>
        </w:rPr>
        <w:fldChar w:fldCharType="separate"/>
      </w:r>
      <w:r>
        <w:rPr>
          <w:rFonts w:ascii="Arial" w:hAnsi="Arial" w:cs="Arial"/>
          <w:noProof/>
        </w:rPr>
        <w:t>Zufferey &amp; Gygax (2016)</w:t>
      </w:r>
      <w:r>
        <w:rPr>
          <w:rFonts w:ascii="Arial" w:hAnsi="Arial" w:cs="Arial"/>
        </w:rPr>
        <w:fldChar w:fldCharType="end"/>
      </w:r>
      <w:r>
        <w:rPr>
          <w:rFonts w:ascii="Arial" w:hAnsi="Arial" w:cs="Arial"/>
        </w:rPr>
        <w:t xml:space="preserve"> on the French DM </w:t>
      </w:r>
      <w:proofErr w:type="spellStart"/>
      <w:r w:rsidRPr="005A424E">
        <w:rPr>
          <w:rFonts w:ascii="Arial" w:hAnsi="Arial" w:cs="Arial"/>
          <w:i/>
          <w:iCs/>
        </w:rPr>
        <w:t>en</w:t>
      </w:r>
      <w:proofErr w:type="spellEnd"/>
      <w:r w:rsidRPr="005A424E">
        <w:rPr>
          <w:rFonts w:ascii="Arial" w:hAnsi="Arial" w:cs="Arial"/>
          <w:i/>
          <w:iCs/>
        </w:rPr>
        <w:t xml:space="preserve"> </w:t>
      </w:r>
      <w:proofErr w:type="spellStart"/>
      <w:r w:rsidRPr="005A424E">
        <w:rPr>
          <w:rFonts w:ascii="Arial" w:hAnsi="Arial" w:cs="Arial"/>
          <w:i/>
          <w:iCs/>
        </w:rPr>
        <w:t>effet</w:t>
      </w:r>
      <w:proofErr w:type="spellEnd"/>
      <w:r>
        <w:rPr>
          <w:rStyle w:val="Appelnotedebasdep"/>
          <w:rFonts w:ascii="Arial" w:hAnsi="Arial" w:cs="Arial"/>
          <w:i/>
          <w:iCs/>
        </w:rPr>
        <w:footnoteReference w:id="3"/>
      </w:r>
      <w:r>
        <w:rPr>
          <w:rFonts w:ascii="Arial" w:hAnsi="Arial" w:cs="Arial"/>
          <w:i/>
          <w:iCs/>
        </w:rPr>
        <w:t xml:space="preserve">. </w:t>
      </w:r>
      <w:r>
        <w:rPr>
          <w:rFonts w:ascii="Arial" w:hAnsi="Arial" w:cs="Arial"/>
        </w:rPr>
        <w:t xml:space="preserve">They argue that </w:t>
      </w:r>
      <w:r w:rsidR="002E7B38">
        <w:rPr>
          <w:rFonts w:ascii="Arial" w:hAnsi="Arial" w:cs="Arial"/>
        </w:rPr>
        <w:t>if difficulties are commonly observed on the processing of concessive relations relative to causality, it is because of the perspective shift required to process concession.</w:t>
      </w:r>
      <w:r w:rsidR="002A04E3">
        <w:rPr>
          <w:rFonts w:ascii="Arial" w:hAnsi="Arial" w:cs="Arial"/>
        </w:rPr>
        <w:t xml:space="preserve"> </w:t>
      </w:r>
      <w:r w:rsidR="002A04E3">
        <w:rPr>
          <w:rFonts w:ascii="Arial" w:hAnsi="Arial" w:cs="Arial"/>
        </w:rPr>
        <w:fldChar w:fldCharType="begin"/>
      </w:r>
      <w:r w:rsidR="006B05C9">
        <w:rPr>
          <w:rFonts w:ascii="Arial" w:hAnsi="Arial" w:cs="Arial"/>
        </w:rPr>
        <w:instrText xml:space="preserve"> ADDIN ZOTERO_ITEM CSL_CITATION {"citationID":"ndhowbyt","properties":{"formattedCitation":"(Zufferey &amp; Gygax, 2016)","plainCitation":"(Zufferey &amp; Gygax, 2016)","dontUpdate":true,"noteIndex":0},"citationItems":[{"id":145,"uris":["http://zotero.org/users/7527615/items/MMFQV2CE"],"itemData":{"id":145,"type":"article-journal","abstract":"Previous research has suggested that some discourse relations are easier to convey implicitly than others due to cognitive biases in the interpretation of discourse. In this article we argue that relations involving a perspective shift, such as confirmation relations, are difficult to convey implicitly. We assess this claim with two empirical studies involving the ambiguous French connective en effet, which can either convey a causal relation or a confirmation relation. First, we compare the processing of implicit and explicit causal and confirmation relations conveyed by this connective in a self-paced reading experiment and show that removing the connective in confirmation relations disturbs processing. Second, we compare the percentage of implicit translations of en effet for both discourse relations across three target languages using parallel directional corpora and find that causal relations always lead to more implicit translations than confirmation relations.","container-title":"Discourse Processes","DOI":"10.1080/0163853X.2015.1062839","ISSN":"0163-853X","issue":"7","note":"publisher: Routledge\n_eprint: https://doi.org/10.1080/0163853X.2015.1062839","page":"532-555","source":"Taylor and Francis+NEJM","title":"The Role of Perspective Shifts for Processing and Translating Discourse Relations","volume":"53","author":[{"family":"Zufferey","given":"Sandrine"},{"family":"Gygax","given":"Pascal M."}],"issued":{"date-parts":[["2016",10,2]]}}}],"schema":"https://github.com/citation-style-language/schema/raw/master/csl-citation.json"} </w:instrText>
      </w:r>
      <w:r w:rsidR="002A04E3">
        <w:rPr>
          <w:rFonts w:ascii="Arial" w:hAnsi="Arial" w:cs="Arial"/>
        </w:rPr>
        <w:fldChar w:fldCharType="separate"/>
      </w:r>
      <w:r w:rsidR="002A04E3">
        <w:rPr>
          <w:rFonts w:ascii="Arial" w:hAnsi="Arial" w:cs="Arial"/>
          <w:noProof/>
        </w:rPr>
        <w:t>Zufferey &amp; Gygax (2016)</w:t>
      </w:r>
      <w:r w:rsidR="002A04E3">
        <w:rPr>
          <w:rFonts w:ascii="Arial" w:hAnsi="Arial" w:cs="Arial"/>
        </w:rPr>
        <w:fldChar w:fldCharType="end"/>
      </w:r>
      <w:r w:rsidR="002A04E3">
        <w:rPr>
          <w:rFonts w:ascii="Arial" w:hAnsi="Arial" w:cs="Arial"/>
        </w:rPr>
        <w:t xml:space="preserve"> found that </w:t>
      </w:r>
      <w:proofErr w:type="spellStart"/>
      <w:r w:rsidR="002A04E3" w:rsidRPr="005A424E">
        <w:rPr>
          <w:rFonts w:ascii="Arial" w:hAnsi="Arial" w:cs="Arial"/>
          <w:i/>
          <w:iCs/>
        </w:rPr>
        <w:t>en</w:t>
      </w:r>
      <w:proofErr w:type="spellEnd"/>
      <w:r w:rsidR="002A04E3" w:rsidRPr="005A424E">
        <w:rPr>
          <w:rFonts w:ascii="Arial" w:hAnsi="Arial" w:cs="Arial"/>
          <w:i/>
          <w:iCs/>
        </w:rPr>
        <w:t xml:space="preserve"> </w:t>
      </w:r>
      <w:proofErr w:type="spellStart"/>
      <w:r w:rsidR="002A04E3" w:rsidRPr="005A424E">
        <w:rPr>
          <w:rFonts w:ascii="Arial" w:hAnsi="Arial" w:cs="Arial"/>
          <w:i/>
          <w:iCs/>
        </w:rPr>
        <w:t>effet</w:t>
      </w:r>
      <w:proofErr w:type="spellEnd"/>
      <w:r w:rsidR="002E7B38">
        <w:rPr>
          <w:rFonts w:ascii="Arial" w:hAnsi="Arial" w:cs="Arial"/>
        </w:rPr>
        <w:t xml:space="preserve"> </w:t>
      </w:r>
      <w:r w:rsidR="002A04E3">
        <w:rPr>
          <w:rFonts w:ascii="Arial" w:hAnsi="Arial" w:cs="Arial"/>
        </w:rPr>
        <w:t>is a well</w:t>
      </w:r>
      <w:r w:rsidR="009B61BF">
        <w:rPr>
          <w:rFonts w:ascii="Arial" w:hAnsi="Arial" w:cs="Arial"/>
        </w:rPr>
        <w:t>-</w:t>
      </w:r>
      <w:r w:rsidR="002A04E3">
        <w:rPr>
          <w:rFonts w:ascii="Arial" w:hAnsi="Arial" w:cs="Arial"/>
        </w:rPr>
        <w:t xml:space="preserve">suited </w:t>
      </w:r>
      <w:ins w:id="273" w:author="Microsoft Office User" w:date="2022-08-08T17:00:00Z">
        <w:r w:rsidR="00BA5E7C">
          <w:rPr>
            <w:rFonts w:ascii="Arial" w:hAnsi="Arial" w:cs="Arial"/>
          </w:rPr>
          <w:t xml:space="preserve">case </w:t>
        </w:r>
      </w:ins>
      <w:r w:rsidR="002A04E3">
        <w:rPr>
          <w:rFonts w:ascii="Arial" w:hAnsi="Arial" w:cs="Arial"/>
        </w:rPr>
        <w:t>study to test this hypothesis. This DM can indeed convey both a causal relation</w:t>
      </w:r>
      <w:ins w:id="274" w:author="Microsoft Office User" w:date="2022-08-17T18:02:00Z">
        <w:r w:rsidR="00534A9E">
          <w:rPr>
            <w:rFonts w:ascii="Arial" w:hAnsi="Arial" w:cs="Arial"/>
          </w:rPr>
          <w:t xml:space="preserve"> (which </w:t>
        </w:r>
      </w:ins>
      <w:ins w:id="275" w:author="Microsoft Office User" w:date="2022-08-17T18:14:00Z">
        <w:r w:rsidR="007F1E0B">
          <w:rPr>
            <w:rFonts w:ascii="Arial" w:hAnsi="Arial" w:cs="Arial"/>
          </w:rPr>
          <w:t>implies perspective continuity)</w:t>
        </w:r>
      </w:ins>
      <w:r w:rsidR="002A04E3">
        <w:rPr>
          <w:rFonts w:ascii="Arial" w:hAnsi="Arial" w:cs="Arial"/>
        </w:rPr>
        <w:t xml:space="preserve"> as well as a confirmation relation </w:t>
      </w:r>
      <w:ins w:id="276" w:author="Microsoft Office User" w:date="2022-08-17T18:15:00Z">
        <w:r w:rsidR="007F1E0B">
          <w:rPr>
            <w:rFonts w:ascii="Arial" w:hAnsi="Arial" w:cs="Arial"/>
          </w:rPr>
          <w:t xml:space="preserve">(which involves </w:t>
        </w:r>
      </w:ins>
      <w:r w:rsidR="002A04E3">
        <w:rPr>
          <w:rFonts w:ascii="Arial" w:hAnsi="Arial" w:cs="Arial"/>
        </w:rPr>
        <w:t xml:space="preserve">a </w:t>
      </w:r>
      <w:r w:rsidR="002A04E3" w:rsidRPr="00B52ED3">
        <w:rPr>
          <w:rFonts w:ascii="Arial" w:hAnsi="Arial" w:cs="Arial"/>
        </w:rPr>
        <w:t>perspective shift</w:t>
      </w:r>
      <w:ins w:id="277" w:author="Microsoft Office User" w:date="2022-08-17T18:15:00Z">
        <w:r w:rsidR="007F1E0B" w:rsidRPr="00B52ED3">
          <w:rPr>
            <w:rFonts w:ascii="Arial" w:hAnsi="Arial" w:cs="Arial"/>
          </w:rPr>
          <w:t>)</w:t>
        </w:r>
      </w:ins>
      <w:r w:rsidR="002A04E3" w:rsidRPr="00B52ED3">
        <w:rPr>
          <w:rFonts w:ascii="Arial" w:hAnsi="Arial" w:cs="Arial"/>
        </w:rPr>
        <w:t xml:space="preserve">. </w:t>
      </w:r>
      <w:r w:rsidR="009B61BF" w:rsidRPr="00B52ED3">
        <w:rPr>
          <w:rFonts w:ascii="Arial" w:hAnsi="Arial" w:cs="Arial"/>
        </w:rPr>
        <w:t xml:space="preserve">They tested </w:t>
      </w:r>
      <w:ins w:id="278" w:author="Microsoft Office User" w:date="2022-08-17T18:14:00Z">
        <w:r w:rsidR="007F1E0B" w:rsidRPr="00B52ED3">
          <w:rPr>
            <w:rFonts w:ascii="Arial" w:hAnsi="Arial" w:cs="Arial"/>
          </w:rPr>
          <w:t xml:space="preserve">their hypothesis </w:t>
        </w:r>
      </w:ins>
      <w:r w:rsidR="009B61BF" w:rsidRPr="00B52ED3">
        <w:rPr>
          <w:rFonts w:ascii="Arial" w:hAnsi="Arial" w:cs="Arial"/>
        </w:rPr>
        <w:t>on a reading time experiment</w:t>
      </w:r>
      <w:ins w:id="279" w:author="Microsoft Office User" w:date="2022-08-17T18:14:00Z">
        <w:r w:rsidR="007F1E0B" w:rsidRPr="00B52ED3">
          <w:rPr>
            <w:rFonts w:ascii="Arial" w:hAnsi="Arial" w:cs="Arial"/>
          </w:rPr>
          <w:t>. Participants saw</w:t>
        </w:r>
      </w:ins>
      <w:r w:rsidR="006B05C9" w:rsidRPr="00B52ED3">
        <w:rPr>
          <w:rFonts w:ascii="Arial" w:hAnsi="Arial" w:cs="Arial"/>
        </w:rPr>
        <w:t xml:space="preserve"> </w:t>
      </w:r>
      <w:r w:rsidR="009B61BF" w:rsidRPr="00B52ED3">
        <w:rPr>
          <w:rFonts w:ascii="Arial" w:hAnsi="Arial" w:cs="Arial"/>
        </w:rPr>
        <w:t>sentence</w:t>
      </w:r>
      <w:r w:rsidR="006B05C9" w:rsidRPr="00B52ED3">
        <w:rPr>
          <w:rFonts w:ascii="Arial" w:hAnsi="Arial" w:cs="Arial"/>
        </w:rPr>
        <w:t>s</w:t>
      </w:r>
      <w:r w:rsidR="009B61BF" w:rsidRPr="00B52ED3">
        <w:rPr>
          <w:rFonts w:ascii="Arial" w:hAnsi="Arial" w:cs="Arial"/>
        </w:rPr>
        <w:t xml:space="preserve"> </w:t>
      </w:r>
      <w:ins w:id="280" w:author="Microsoft Office User" w:date="2022-08-17T18:15:00Z">
        <w:r w:rsidR="007F1E0B" w:rsidRPr="00B52ED3">
          <w:rPr>
            <w:rFonts w:ascii="Arial" w:hAnsi="Arial" w:cs="Arial"/>
          </w:rPr>
          <w:t>conveying either causal relations</w:t>
        </w:r>
      </w:ins>
      <w:ins w:id="281" w:author="Microsoft Office User" w:date="2022-08-17T18:28:00Z">
        <w:r w:rsidR="00B52ED3" w:rsidRPr="00B52ED3">
          <w:rPr>
            <w:rFonts w:ascii="Arial" w:hAnsi="Arial" w:cs="Arial"/>
          </w:rPr>
          <w:t xml:space="preserve"> (</w:t>
        </w:r>
      </w:ins>
      <w:r w:rsidR="00A7743B">
        <w:rPr>
          <w:rFonts w:ascii="Arial" w:hAnsi="Arial" w:cs="Arial"/>
        </w:rPr>
        <w:t>8</w:t>
      </w:r>
      <w:ins w:id="282" w:author="Microsoft Office User" w:date="2022-08-17T18:28:00Z">
        <w:r w:rsidR="00B52ED3" w:rsidRPr="00B52ED3">
          <w:rPr>
            <w:rFonts w:ascii="Arial" w:hAnsi="Arial" w:cs="Arial"/>
          </w:rPr>
          <w:t>)</w:t>
        </w:r>
      </w:ins>
      <w:ins w:id="283" w:author="Microsoft Office User" w:date="2022-08-17T18:15:00Z">
        <w:r w:rsidR="007F1E0B" w:rsidRPr="00B52ED3">
          <w:rPr>
            <w:rFonts w:ascii="Arial" w:hAnsi="Arial" w:cs="Arial"/>
          </w:rPr>
          <w:t xml:space="preserve"> or confirmation</w:t>
        </w:r>
      </w:ins>
      <w:ins w:id="284" w:author="Microsoft Office User" w:date="2022-08-17T18:29:00Z">
        <w:r w:rsidR="00B52ED3" w:rsidRPr="00B52ED3">
          <w:rPr>
            <w:rFonts w:ascii="Arial" w:hAnsi="Arial" w:cs="Arial"/>
          </w:rPr>
          <w:t xml:space="preserve"> (</w:t>
        </w:r>
      </w:ins>
      <w:r w:rsidR="00A7743B">
        <w:rPr>
          <w:rFonts w:ascii="Arial" w:hAnsi="Arial" w:cs="Arial"/>
        </w:rPr>
        <w:t>9</w:t>
      </w:r>
      <w:ins w:id="285" w:author="Microsoft Office User" w:date="2022-08-17T18:29:00Z">
        <w:r w:rsidR="00B52ED3" w:rsidRPr="00B52ED3">
          <w:rPr>
            <w:rFonts w:ascii="Arial" w:hAnsi="Arial" w:cs="Arial"/>
          </w:rPr>
          <w:t>)</w:t>
        </w:r>
      </w:ins>
      <w:ins w:id="286" w:author="Microsoft Office User" w:date="2022-08-17T18:16:00Z">
        <w:r w:rsidR="007F1E0B" w:rsidRPr="00B52ED3">
          <w:rPr>
            <w:rFonts w:ascii="Arial" w:hAnsi="Arial" w:cs="Arial"/>
          </w:rPr>
          <w:t xml:space="preserve">. </w:t>
        </w:r>
      </w:ins>
      <w:ins w:id="287" w:author="Microsoft Office User" w:date="2022-08-17T18:29:00Z">
        <w:r w:rsidR="00B52ED3">
          <w:rPr>
            <w:rFonts w:ascii="Arial" w:hAnsi="Arial" w:cs="Arial"/>
          </w:rPr>
          <w:t>F</w:t>
        </w:r>
        <w:r w:rsidR="00B52ED3" w:rsidRPr="00B52ED3">
          <w:rPr>
            <w:rFonts w:ascii="Arial" w:hAnsi="Arial" w:cs="Arial"/>
          </w:rPr>
          <w:t>urthermore,</w:t>
        </w:r>
      </w:ins>
      <w:ins w:id="288" w:author="Microsoft Office User" w:date="2022-08-17T18:16:00Z">
        <w:r w:rsidR="007F1E0B" w:rsidRPr="00B52ED3">
          <w:rPr>
            <w:rFonts w:ascii="Arial" w:hAnsi="Arial" w:cs="Arial"/>
          </w:rPr>
          <w:t xml:space="preserve"> </w:t>
        </w:r>
      </w:ins>
      <w:ins w:id="289" w:author="Microsoft Office User" w:date="2022-08-17T18:30:00Z">
        <w:r w:rsidR="00B52ED3">
          <w:rPr>
            <w:rFonts w:ascii="Arial" w:hAnsi="Arial" w:cs="Arial"/>
          </w:rPr>
          <w:t>the relations were conveyed explicitly</w:t>
        </w:r>
        <w:r w:rsidR="00550A2F">
          <w:rPr>
            <w:rFonts w:ascii="Arial" w:hAnsi="Arial" w:cs="Arial"/>
          </w:rPr>
          <w:t xml:space="preserve"> with </w:t>
        </w:r>
        <w:proofErr w:type="spellStart"/>
        <w:r w:rsidR="00550A2F" w:rsidRPr="00AF4E90">
          <w:rPr>
            <w:rFonts w:ascii="Arial" w:hAnsi="Arial" w:cs="Arial"/>
            <w:i/>
            <w:iCs/>
          </w:rPr>
          <w:t>en</w:t>
        </w:r>
        <w:proofErr w:type="spellEnd"/>
        <w:r w:rsidR="00550A2F" w:rsidRPr="00AF4E90">
          <w:rPr>
            <w:rFonts w:ascii="Arial" w:hAnsi="Arial" w:cs="Arial"/>
            <w:i/>
            <w:iCs/>
          </w:rPr>
          <w:t xml:space="preserve"> </w:t>
        </w:r>
        <w:proofErr w:type="spellStart"/>
        <w:r w:rsidR="00550A2F" w:rsidRPr="00AF4E90">
          <w:rPr>
            <w:rFonts w:ascii="Arial" w:hAnsi="Arial" w:cs="Arial"/>
            <w:i/>
            <w:iCs/>
          </w:rPr>
          <w:t>effet</w:t>
        </w:r>
        <w:proofErr w:type="spellEnd"/>
        <w:r w:rsidR="00B52ED3">
          <w:rPr>
            <w:rFonts w:ascii="Arial" w:hAnsi="Arial" w:cs="Arial"/>
          </w:rPr>
          <w:t xml:space="preserve"> </w:t>
        </w:r>
        <w:r w:rsidR="00550A2F">
          <w:rPr>
            <w:rFonts w:ascii="Arial" w:hAnsi="Arial" w:cs="Arial"/>
          </w:rPr>
          <w:t xml:space="preserve">in </w:t>
        </w:r>
      </w:ins>
      <w:ins w:id="290" w:author="Microsoft Office User" w:date="2022-08-17T18:16:00Z">
        <w:r w:rsidR="007F1E0B" w:rsidRPr="00B52ED3">
          <w:rPr>
            <w:rFonts w:ascii="Arial" w:hAnsi="Arial" w:cs="Arial"/>
          </w:rPr>
          <w:t>half of the</w:t>
        </w:r>
      </w:ins>
      <w:ins w:id="291" w:author="Microsoft Office User" w:date="2022-08-17T18:29:00Z">
        <w:r w:rsidR="00B52ED3">
          <w:rPr>
            <w:rFonts w:ascii="Arial" w:hAnsi="Arial" w:cs="Arial"/>
          </w:rPr>
          <w:t xml:space="preserve"> </w:t>
        </w:r>
      </w:ins>
      <w:ins w:id="292" w:author="Microsoft Office User" w:date="2022-08-17T18:30:00Z">
        <w:r w:rsidR="00550A2F">
          <w:rPr>
            <w:rFonts w:ascii="Arial" w:hAnsi="Arial" w:cs="Arial"/>
          </w:rPr>
          <w:t xml:space="preserve">trials </w:t>
        </w:r>
        <w:r w:rsidR="00550A2F">
          <w:rPr>
            <w:rFonts w:ascii="Arial" w:hAnsi="Arial" w:cs="Arial"/>
          </w:rPr>
          <w:lastRenderedPageBreak/>
          <w:t>[(</w:t>
        </w:r>
      </w:ins>
      <w:r w:rsidR="00A7743B">
        <w:rPr>
          <w:rFonts w:ascii="Arial" w:hAnsi="Arial" w:cs="Arial"/>
        </w:rPr>
        <w:t>8</w:t>
      </w:r>
      <w:ins w:id="293" w:author="Microsoft Office User" w:date="2022-08-17T18:30:00Z">
        <w:r w:rsidR="00550A2F">
          <w:rPr>
            <w:rFonts w:ascii="Arial" w:hAnsi="Arial" w:cs="Arial"/>
          </w:rPr>
          <w:t>a.), (</w:t>
        </w:r>
      </w:ins>
      <w:r w:rsidR="00A7743B">
        <w:rPr>
          <w:rFonts w:ascii="Arial" w:hAnsi="Arial" w:cs="Arial"/>
        </w:rPr>
        <w:t>9</w:t>
      </w:r>
      <w:ins w:id="294" w:author="Microsoft Office User" w:date="2022-08-17T18:30:00Z">
        <w:r w:rsidR="00550A2F">
          <w:rPr>
            <w:rFonts w:ascii="Arial" w:hAnsi="Arial" w:cs="Arial"/>
          </w:rPr>
          <w:t>a</w:t>
        </w:r>
      </w:ins>
      <w:ins w:id="295" w:author="Microsoft Office User" w:date="2022-08-17T18:31:00Z">
        <w:r w:rsidR="00550A2F">
          <w:rPr>
            <w:rFonts w:ascii="Arial" w:hAnsi="Arial" w:cs="Arial"/>
          </w:rPr>
          <w:t>.</w:t>
        </w:r>
      </w:ins>
      <w:ins w:id="296" w:author="Microsoft Office User" w:date="2022-08-17T18:30:00Z">
        <w:r w:rsidR="00550A2F">
          <w:rPr>
            <w:rFonts w:ascii="Arial" w:hAnsi="Arial" w:cs="Arial"/>
          </w:rPr>
          <w:t>)</w:t>
        </w:r>
      </w:ins>
      <w:ins w:id="297" w:author="Microsoft Office User" w:date="2022-08-17T18:31:00Z">
        <w:r w:rsidR="00550A2F">
          <w:rPr>
            <w:rFonts w:ascii="Arial" w:hAnsi="Arial" w:cs="Arial"/>
          </w:rPr>
          <w:t xml:space="preserve">] and </w:t>
        </w:r>
      </w:ins>
      <w:r w:rsidR="009B61BF" w:rsidRPr="00B52ED3">
        <w:rPr>
          <w:rFonts w:ascii="Arial" w:hAnsi="Arial" w:cs="Arial"/>
        </w:rPr>
        <w:t>implicitly</w:t>
      </w:r>
      <w:ins w:id="298" w:author="Microsoft Office User" w:date="2022-08-17T18:31:00Z">
        <w:r w:rsidR="00550A2F">
          <w:rPr>
            <w:rFonts w:ascii="Arial" w:hAnsi="Arial" w:cs="Arial"/>
          </w:rPr>
          <w:t xml:space="preserve"> in the other half [(</w:t>
        </w:r>
      </w:ins>
      <w:r w:rsidR="00A7743B">
        <w:rPr>
          <w:rFonts w:ascii="Arial" w:hAnsi="Arial" w:cs="Arial"/>
        </w:rPr>
        <w:t>8</w:t>
      </w:r>
      <w:ins w:id="299" w:author="Microsoft Office User" w:date="2022-08-17T18:31:00Z">
        <w:r w:rsidR="00550A2F">
          <w:rPr>
            <w:rFonts w:ascii="Arial" w:hAnsi="Arial" w:cs="Arial"/>
          </w:rPr>
          <w:t>b.), (</w:t>
        </w:r>
      </w:ins>
      <w:r w:rsidR="00A7743B">
        <w:rPr>
          <w:rFonts w:ascii="Arial" w:hAnsi="Arial" w:cs="Arial"/>
        </w:rPr>
        <w:t>9</w:t>
      </w:r>
      <w:ins w:id="300" w:author="Microsoft Office User" w:date="2022-08-17T18:31:00Z">
        <w:r w:rsidR="00550A2F">
          <w:rPr>
            <w:rFonts w:ascii="Arial" w:hAnsi="Arial" w:cs="Arial"/>
          </w:rPr>
          <w:t xml:space="preserve">b.)]. </w:t>
        </w:r>
      </w:ins>
      <w:r w:rsidR="009B61BF" w:rsidRPr="00B52ED3">
        <w:rPr>
          <w:rFonts w:ascii="Arial" w:hAnsi="Arial" w:cs="Arial"/>
        </w:rPr>
        <w:t xml:space="preserve"> </w:t>
      </w:r>
      <w:ins w:id="301" w:author="Microsoft Office User" w:date="2022-08-17T18:33:00Z">
        <w:r w:rsidR="00550A2F">
          <w:rPr>
            <w:rFonts w:ascii="Arial" w:hAnsi="Arial" w:cs="Arial"/>
          </w:rPr>
          <w:t>The reading time of the second segm</w:t>
        </w:r>
      </w:ins>
      <w:ins w:id="302" w:author="Microsoft Office User" w:date="2022-08-17T18:34:00Z">
        <w:r w:rsidR="00550A2F">
          <w:rPr>
            <w:rFonts w:ascii="Arial" w:hAnsi="Arial" w:cs="Arial"/>
          </w:rPr>
          <w:t>ent (here</w:t>
        </w:r>
      </w:ins>
      <w:r w:rsidR="00AF4E90">
        <w:rPr>
          <w:rFonts w:ascii="Arial" w:hAnsi="Arial" w:cs="Arial"/>
        </w:rPr>
        <w:t>,</w:t>
      </w:r>
      <w:ins w:id="303" w:author="Microsoft Office User" w:date="2022-08-17T18:34:00Z">
        <w:r w:rsidR="00550A2F">
          <w:rPr>
            <w:rFonts w:ascii="Arial" w:hAnsi="Arial" w:cs="Arial"/>
          </w:rPr>
          <w:t xml:space="preserve"> </w:t>
        </w:r>
        <w:r w:rsidR="00550A2F" w:rsidRPr="00AF4E90">
          <w:rPr>
            <w:rFonts w:ascii="Arial" w:hAnsi="Arial" w:cs="Arial"/>
            <w:i/>
            <w:iCs/>
          </w:rPr>
          <w:t>he arrived late to work five times this month</w:t>
        </w:r>
        <w:r w:rsidR="00550A2F">
          <w:rPr>
            <w:rFonts w:ascii="Arial" w:hAnsi="Arial" w:cs="Arial"/>
          </w:rPr>
          <w:t xml:space="preserve">.) </w:t>
        </w:r>
      </w:ins>
      <w:r w:rsidR="00AF4E90">
        <w:rPr>
          <w:rFonts w:ascii="Arial" w:hAnsi="Arial" w:cs="Arial"/>
        </w:rPr>
        <w:t xml:space="preserve">was </w:t>
      </w:r>
      <w:ins w:id="304" w:author="Microsoft Office User" w:date="2022-08-17T18:34:00Z">
        <w:r w:rsidR="00550A2F">
          <w:rPr>
            <w:rFonts w:ascii="Arial" w:hAnsi="Arial" w:cs="Arial"/>
          </w:rPr>
          <w:t>faster</w:t>
        </w:r>
      </w:ins>
      <w:r w:rsidR="00550A2F">
        <w:rPr>
          <w:rFonts w:ascii="Arial" w:hAnsi="Arial" w:cs="Arial"/>
        </w:rPr>
        <w:t xml:space="preserve"> </w:t>
      </w:r>
      <w:r w:rsidR="00EB67DF">
        <w:rPr>
          <w:rFonts w:ascii="Arial" w:hAnsi="Arial" w:cs="Arial"/>
        </w:rPr>
        <w:t xml:space="preserve">when </w:t>
      </w:r>
      <w:proofErr w:type="spellStart"/>
      <w:r w:rsidR="00EB67DF">
        <w:rPr>
          <w:rFonts w:ascii="Arial" w:hAnsi="Arial" w:cs="Arial"/>
        </w:rPr>
        <w:t>en</w:t>
      </w:r>
      <w:proofErr w:type="spellEnd"/>
      <w:r w:rsidR="00EB67DF">
        <w:rPr>
          <w:rFonts w:ascii="Arial" w:hAnsi="Arial" w:cs="Arial"/>
        </w:rPr>
        <w:t xml:space="preserve"> </w:t>
      </w:r>
      <w:proofErr w:type="spellStart"/>
      <w:r w:rsidR="00EB67DF">
        <w:rPr>
          <w:rFonts w:ascii="Arial" w:hAnsi="Arial" w:cs="Arial"/>
        </w:rPr>
        <w:t>effet</w:t>
      </w:r>
      <w:proofErr w:type="spellEnd"/>
      <w:r w:rsidR="00EB67DF">
        <w:rPr>
          <w:rFonts w:ascii="Arial" w:hAnsi="Arial" w:cs="Arial"/>
        </w:rPr>
        <w:t xml:space="preserve"> </w:t>
      </w:r>
      <w:proofErr w:type="spellStart"/>
      <w:r w:rsidR="00EB67DF">
        <w:rPr>
          <w:rFonts w:ascii="Arial" w:hAnsi="Arial" w:cs="Arial"/>
        </w:rPr>
        <w:t>preceeded</w:t>
      </w:r>
      <w:proofErr w:type="spellEnd"/>
      <w:r w:rsidR="00EB67DF">
        <w:rPr>
          <w:rFonts w:ascii="Arial" w:hAnsi="Arial" w:cs="Arial"/>
        </w:rPr>
        <w:t xml:space="preserve"> the segment. </w:t>
      </w:r>
      <w:r w:rsidR="006B05C9" w:rsidRPr="00B52ED3">
        <w:rPr>
          <w:rFonts w:ascii="Arial" w:hAnsi="Arial"/>
        </w:rPr>
        <w:t xml:space="preserve">However, this positive effect of the DM was </w:t>
      </w:r>
      <w:ins w:id="305" w:author="Microsoft Office User" w:date="2022-08-16T15:46:00Z">
        <w:r w:rsidR="00CC7C2B" w:rsidRPr="00AF4E90">
          <w:rPr>
            <w:rFonts w:ascii="Arial" w:hAnsi="Arial"/>
          </w:rPr>
          <w:t>stronger</w:t>
        </w:r>
      </w:ins>
      <w:r w:rsidR="00EB67DF">
        <w:rPr>
          <w:rFonts w:ascii="Arial" w:hAnsi="Arial"/>
        </w:rPr>
        <w:t xml:space="preserve"> for trials featuring a confirmation relation relative to causal trials</w:t>
      </w:r>
      <w:r w:rsidR="006B05C9" w:rsidRPr="00B52ED3">
        <w:rPr>
          <w:rFonts w:ascii="Arial" w:hAnsi="Arial"/>
        </w:rPr>
        <w:t>.</w:t>
      </w:r>
      <w:r w:rsidR="009B0534">
        <w:rPr>
          <w:rFonts w:ascii="Arial" w:hAnsi="Arial"/>
        </w:rPr>
        <w:t xml:space="preserve"> The authors suggested that the processing of causal relations was not as affected by the absence of a connective as confirmation relations because they are continuous and thereby highly expected unlike confirmation relations.</w:t>
      </w:r>
      <w:r w:rsidR="00EB67DF">
        <w:rPr>
          <w:rFonts w:ascii="Arial" w:hAnsi="Arial"/>
        </w:rPr>
        <w:t xml:space="preserve"> </w:t>
      </w:r>
      <w:r w:rsidR="009B0534">
        <w:rPr>
          <w:rFonts w:ascii="Arial" w:hAnsi="Arial"/>
        </w:rPr>
        <w:t xml:space="preserve">Those results are consistent with </w:t>
      </w:r>
      <w:r w:rsidR="009B0534">
        <w:rPr>
          <w:rFonts w:ascii="Arial" w:hAnsi="Arial" w:cs="Arial"/>
          <w:noProof/>
        </w:rPr>
        <w:t>Zufferey &amp; Gygax’s initial hypothesis that perspective shift</w:t>
      </w:r>
      <w:r w:rsidR="00AF4E90">
        <w:rPr>
          <w:rFonts w:ascii="Arial" w:hAnsi="Arial" w:cs="Arial"/>
          <w:noProof/>
        </w:rPr>
        <w:t xml:space="preserve"> can explain the processing difficulties typically observed in concesssive relations. </w:t>
      </w:r>
    </w:p>
    <w:p w14:paraId="68F12EC3" w14:textId="71972495" w:rsidR="0098607B" w:rsidRDefault="0098607B" w:rsidP="0098607B">
      <w:pPr>
        <w:rPr>
          <w:ins w:id="306" w:author="Microsoft Office User" w:date="2022-08-17T18:20:00Z"/>
          <w:rFonts w:ascii="Arial" w:hAnsi="Arial" w:cs="Arial"/>
        </w:rPr>
      </w:pPr>
    </w:p>
    <w:p w14:paraId="4E634C15" w14:textId="6B1C6F90" w:rsidR="0098607B" w:rsidRDefault="0098607B" w:rsidP="0098607B">
      <w:pPr>
        <w:pStyle w:val="Paragraphedeliste"/>
        <w:numPr>
          <w:ilvl w:val="0"/>
          <w:numId w:val="2"/>
        </w:numPr>
        <w:rPr>
          <w:ins w:id="307" w:author="Microsoft Office User" w:date="2022-08-17T18:20:00Z"/>
          <w:rFonts w:ascii="Arial" w:hAnsi="Arial" w:cs="Arial"/>
        </w:rPr>
      </w:pPr>
      <w:ins w:id="308" w:author="Microsoft Office User" w:date="2022-08-17T18:20:00Z">
        <w:r>
          <w:rPr>
            <w:rFonts w:ascii="Arial" w:hAnsi="Arial" w:cs="Arial"/>
          </w:rPr>
          <w:t>a.</w:t>
        </w:r>
      </w:ins>
      <w:ins w:id="309" w:author="Microsoft Office User" w:date="2022-08-17T18:26:00Z">
        <w:r w:rsidR="00B52ED3">
          <w:rPr>
            <w:rFonts w:ascii="Arial" w:hAnsi="Arial" w:cs="Arial"/>
          </w:rPr>
          <w:t xml:space="preserve"> Jacques must have personal problems. </w:t>
        </w:r>
        <w:proofErr w:type="spellStart"/>
        <w:r w:rsidR="00B52ED3" w:rsidRPr="00B52ED3">
          <w:rPr>
            <w:rFonts w:ascii="Arial" w:hAnsi="Arial" w:cs="Arial"/>
            <w:i/>
            <w:iCs/>
          </w:rPr>
          <w:t>En</w:t>
        </w:r>
        <w:proofErr w:type="spellEnd"/>
        <w:r w:rsidR="00B52ED3" w:rsidRPr="00B52ED3">
          <w:rPr>
            <w:rFonts w:ascii="Arial" w:hAnsi="Arial" w:cs="Arial"/>
            <w:i/>
            <w:iCs/>
          </w:rPr>
          <w:t xml:space="preserve"> </w:t>
        </w:r>
        <w:proofErr w:type="spellStart"/>
        <w:r w:rsidR="00B52ED3" w:rsidRPr="00B52ED3">
          <w:rPr>
            <w:rFonts w:ascii="Arial" w:hAnsi="Arial" w:cs="Arial"/>
            <w:i/>
            <w:iCs/>
          </w:rPr>
          <w:t>effet</w:t>
        </w:r>
        <w:proofErr w:type="spellEnd"/>
        <w:r w:rsidR="00B52ED3" w:rsidRPr="00B52ED3">
          <w:rPr>
            <w:rFonts w:ascii="Arial" w:hAnsi="Arial" w:cs="Arial"/>
            <w:i/>
            <w:iCs/>
          </w:rPr>
          <w:t>,</w:t>
        </w:r>
        <w:r w:rsidR="00B52ED3">
          <w:rPr>
            <w:rFonts w:ascii="Arial" w:hAnsi="Arial" w:cs="Arial"/>
          </w:rPr>
          <w:t xml:space="preserve"> he arrived late to work five times this month. </w:t>
        </w:r>
      </w:ins>
    </w:p>
    <w:p w14:paraId="4B55EE21" w14:textId="13563885" w:rsidR="0098607B" w:rsidRPr="00B52ED3" w:rsidRDefault="0098607B" w:rsidP="00B52ED3">
      <w:pPr>
        <w:pStyle w:val="Paragraphedeliste"/>
        <w:rPr>
          <w:ins w:id="310" w:author="Microsoft Office User" w:date="2022-08-17T18:19:00Z"/>
          <w:rFonts w:ascii="Arial" w:hAnsi="Arial" w:cs="Arial"/>
        </w:rPr>
      </w:pPr>
      <w:ins w:id="311" w:author="Microsoft Office User" w:date="2022-08-17T18:20:00Z">
        <w:r>
          <w:rPr>
            <w:rFonts w:ascii="Arial" w:hAnsi="Arial" w:cs="Arial"/>
          </w:rPr>
          <w:t>b.</w:t>
        </w:r>
      </w:ins>
      <w:ins w:id="312" w:author="Microsoft Office User" w:date="2022-08-17T18:27:00Z">
        <w:r w:rsidR="00B52ED3">
          <w:rPr>
            <w:rFonts w:ascii="Arial" w:hAnsi="Arial" w:cs="Arial"/>
          </w:rPr>
          <w:t xml:space="preserve"> Jacques must have personal problems. He arrived late to work five times this month.</w:t>
        </w:r>
      </w:ins>
    </w:p>
    <w:p w14:paraId="1143E432" w14:textId="2E80AF2F" w:rsidR="00B52ED3" w:rsidRPr="001F32E4" w:rsidRDefault="00B52ED3">
      <w:pPr>
        <w:rPr>
          <w:ins w:id="313" w:author="Microsoft Office User" w:date="2022-08-17T18:28:00Z"/>
          <w:rFonts w:ascii="Arial" w:hAnsi="Arial" w:cs="Arial"/>
          <w:lang w:val="en-US"/>
        </w:rPr>
      </w:pPr>
    </w:p>
    <w:p w14:paraId="7386AEDB" w14:textId="558C6BEF" w:rsidR="00B52ED3" w:rsidRPr="00AF4E90" w:rsidRDefault="00B52ED3" w:rsidP="00AF4E90">
      <w:pPr>
        <w:pStyle w:val="Paragraphedeliste"/>
        <w:numPr>
          <w:ilvl w:val="0"/>
          <w:numId w:val="2"/>
        </w:numPr>
        <w:rPr>
          <w:ins w:id="314" w:author="Microsoft Office User" w:date="2022-08-17T18:28:00Z"/>
          <w:rFonts w:ascii="Arial" w:hAnsi="Arial" w:cs="Arial"/>
        </w:rPr>
      </w:pPr>
      <w:ins w:id="315" w:author="Microsoft Office User" w:date="2022-08-17T18:28:00Z">
        <w:r w:rsidRPr="00AF4E90">
          <w:rPr>
            <w:rFonts w:ascii="Arial" w:hAnsi="Arial" w:cs="Arial"/>
          </w:rPr>
          <w:t xml:space="preserve">a. Jacques was afraid he was going to be late if her took his car. </w:t>
        </w:r>
        <w:proofErr w:type="spellStart"/>
        <w:r w:rsidRPr="00AF4E90">
          <w:rPr>
            <w:rFonts w:ascii="Arial" w:hAnsi="Arial" w:cs="Arial"/>
            <w:i/>
            <w:iCs/>
          </w:rPr>
          <w:t>En</w:t>
        </w:r>
        <w:proofErr w:type="spellEnd"/>
        <w:r w:rsidRPr="00AF4E90">
          <w:rPr>
            <w:rFonts w:ascii="Arial" w:hAnsi="Arial" w:cs="Arial"/>
            <w:i/>
            <w:iCs/>
          </w:rPr>
          <w:t xml:space="preserve"> </w:t>
        </w:r>
        <w:proofErr w:type="spellStart"/>
        <w:r w:rsidRPr="00AF4E90">
          <w:rPr>
            <w:rFonts w:ascii="Arial" w:hAnsi="Arial" w:cs="Arial"/>
            <w:i/>
            <w:iCs/>
          </w:rPr>
          <w:t>effet</w:t>
        </w:r>
        <w:proofErr w:type="spellEnd"/>
        <w:r w:rsidRPr="00AF4E90">
          <w:rPr>
            <w:rFonts w:ascii="Arial" w:hAnsi="Arial" w:cs="Arial"/>
            <w:i/>
            <w:iCs/>
          </w:rPr>
          <w:t>,</w:t>
        </w:r>
        <w:r w:rsidRPr="00AF4E90">
          <w:rPr>
            <w:rFonts w:ascii="Arial" w:hAnsi="Arial" w:cs="Arial"/>
          </w:rPr>
          <w:t xml:space="preserve"> he arrived late to work five times this month. </w:t>
        </w:r>
      </w:ins>
    </w:p>
    <w:p w14:paraId="10EF0B5C" w14:textId="77777777" w:rsidR="00B52ED3" w:rsidRPr="00B52ED3" w:rsidRDefault="00B52ED3" w:rsidP="00B52ED3">
      <w:pPr>
        <w:ind w:left="720"/>
        <w:rPr>
          <w:ins w:id="316" w:author="Microsoft Office User" w:date="2022-08-17T18:28:00Z"/>
          <w:rFonts w:ascii="Arial" w:hAnsi="Arial" w:cs="Arial"/>
        </w:rPr>
      </w:pPr>
      <w:ins w:id="317" w:author="Microsoft Office User" w:date="2022-08-17T18:28:00Z">
        <w:r w:rsidRPr="00B52ED3">
          <w:rPr>
            <w:rFonts w:ascii="Arial" w:hAnsi="Arial" w:cs="Arial"/>
          </w:rPr>
          <w:t xml:space="preserve">b. Jacques was afraid he was going to be late if her took his car. </w:t>
        </w:r>
        <w:r>
          <w:rPr>
            <w:rFonts w:ascii="Arial" w:hAnsi="Arial" w:cs="Arial"/>
          </w:rPr>
          <w:t xml:space="preserve">He </w:t>
        </w:r>
        <w:r w:rsidRPr="00B52ED3">
          <w:rPr>
            <w:rFonts w:ascii="Arial" w:hAnsi="Arial" w:cs="Arial"/>
          </w:rPr>
          <w:t xml:space="preserve">arrived late to work five times this month. </w:t>
        </w:r>
      </w:ins>
    </w:p>
    <w:p w14:paraId="05D73B0F" w14:textId="77777777" w:rsidR="00B52ED3" w:rsidRPr="00AF4E90" w:rsidRDefault="00B52ED3" w:rsidP="00B52ED3">
      <w:pPr>
        <w:rPr>
          <w:ins w:id="318" w:author="Microsoft Office User" w:date="2022-08-06T18:29:00Z"/>
          <w:rFonts w:ascii="Arial" w:hAnsi="Arial" w:cs="Arial"/>
        </w:rPr>
      </w:pPr>
    </w:p>
    <w:p w14:paraId="6578CEE8" w14:textId="77777777" w:rsidR="004E4417" w:rsidRPr="00AF4E90" w:rsidRDefault="004E4417" w:rsidP="00D7012C">
      <w:pPr>
        <w:rPr>
          <w:rFonts w:ascii="Arial" w:hAnsi="Arial" w:cs="Arial"/>
        </w:rPr>
      </w:pPr>
    </w:p>
    <w:p w14:paraId="5A873811" w14:textId="525669F9" w:rsidR="009B61BF" w:rsidRPr="005A424E" w:rsidRDefault="00AF4E90" w:rsidP="00D7012C">
      <w:pPr>
        <w:rPr>
          <w:rFonts w:ascii="Arial" w:hAnsi="Arial" w:cs="Arial"/>
        </w:rPr>
      </w:pPr>
      <w:r>
        <w:rPr>
          <w:rFonts w:ascii="Arial" w:hAnsi="Arial" w:cs="Arial"/>
        </w:rPr>
        <w:t>Moreover, t</w:t>
      </w:r>
      <w:r w:rsidR="009B61BF">
        <w:rPr>
          <w:rFonts w:ascii="Arial" w:hAnsi="Arial" w:cs="Arial"/>
        </w:rPr>
        <w:t>heir results seem to indicate a general cognitive constrain</w:t>
      </w:r>
      <w:ins w:id="319" w:author="Microsoft Office User" w:date="2022-08-06T18:29:00Z">
        <w:r w:rsidR="004E4417">
          <w:rPr>
            <w:rFonts w:ascii="Arial" w:hAnsi="Arial" w:cs="Arial"/>
          </w:rPr>
          <w:t>t</w:t>
        </w:r>
      </w:ins>
      <w:r w:rsidR="009B61BF">
        <w:rPr>
          <w:rFonts w:ascii="Arial" w:hAnsi="Arial" w:cs="Arial"/>
        </w:rPr>
        <w:t xml:space="preserve"> on discourse processing that favours continu</w:t>
      </w:r>
      <w:r>
        <w:rPr>
          <w:rFonts w:ascii="Arial" w:hAnsi="Arial" w:cs="Arial"/>
        </w:rPr>
        <w:t>ity</w:t>
      </w:r>
      <w:r w:rsidR="009B61BF">
        <w:rPr>
          <w:rFonts w:ascii="Arial" w:hAnsi="Arial" w:cs="Arial"/>
        </w:rPr>
        <w:t xml:space="preserve"> over </w:t>
      </w:r>
      <w:r>
        <w:rPr>
          <w:rFonts w:ascii="Arial" w:hAnsi="Arial" w:cs="Arial"/>
        </w:rPr>
        <w:t xml:space="preserve">discontinuity as it </w:t>
      </w:r>
      <w:r w:rsidR="009B61BF">
        <w:rPr>
          <w:rFonts w:ascii="Arial" w:hAnsi="Arial" w:cs="Arial"/>
        </w:rPr>
        <w:t>requi</w:t>
      </w:r>
      <w:r>
        <w:rPr>
          <w:rFonts w:ascii="Arial" w:hAnsi="Arial" w:cs="Arial"/>
        </w:rPr>
        <w:t xml:space="preserve">res </w:t>
      </w:r>
      <w:r w:rsidR="009B61BF">
        <w:rPr>
          <w:rFonts w:ascii="Arial" w:hAnsi="Arial" w:cs="Arial"/>
        </w:rPr>
        <w:t xml:space="preserve">a perspective shift. </w:t>
      </w:r>
    </w:p>
    <w:p w14:paraId="251618B4" w14:textId="3E15FD50" w:rsidR="00E87D53" w:rsidRDefault="00E87D53" w:rsidP="00F912CD">
      <w:pPr>
        <w:rPr>
          <w:rFonts w:ascii="Arial" w:hAnsi="Arial" w:cs="Arial"/>
        </w:rPr>
      </w:pPr>
    </w:p>
    <w:p w14:paraId="6CA3B5DC" w14:textId="50D6299D" w:rsidR="008C48F5" w:rsidRPr="00782CE3" w:rsidRDefault="00782CE3" w:rsidP="00782CE3">
      <w:pPr>
        <w:pStyle w:val="Paragraphedeliste"/>
        <w:numPr>
          <w:ilvl w:val="2"/>
          <w:numId w:val="5"/>
        </w:numPr>
        <w:rPr>
          <w:rFonts w:ascii="Arial" w:hAnsi="Arial" w:cs="Arial"/>
        </w:rPr>
      </w:pPr>
      <w:r>
        <w:rPr>
          <w:rFonts w:ascii="Arial" w:hAnsi="Arial" w:cs="Arial"/>
        </w:rPr>
        <w:t xml:space="preserve">Experimenting with </w:t>
      </w:r>
      <w:ins w:id="320" w:author="Microsoft Office User" w:date="2022-08-06T18:30:00Z">
        <w:r w:rsidR="004E4417">
          <w:rPr>
            <w:rFonts w:ascii="Arial" w:hAnsi="Arial" w:cs="Arial"/>
          </w:rPr>
          <w:t xml:space="preserve">DCs </w:t>
        </w:r>
      </w:ins>
      <w:r>
        <w:rPr>
          <w:rFonts w:ascii="Arial" w:hAnsi="Arial" w:cs="Arial"/>
        </w:rPr>
        <w:t xml:space="preserve">to </w:t>
      </w:r>
      <w:r w:rsidR="00A75C55">
        <w:rPr>
          <w:rFonts w:ascii="Arial" w:hAnsi="Arial" w:cs="Arial"/>
        </w:rPr>
        <w:t xml:space="preserve">explore the cognitive mechanism behind the representation of causality. </w:t>
      </w:r>
    </w:p>
    <w:p w14:paraId="36A2AA48" w14:textId="77777777" w:rsidR="008C48F5" w:rsidRPr="008C48F5" w:rsidRDefault="008C48F5" w:rsidP="008C48F5">
      <w:pPr>
        <w:pStyle w:val="Paragraphedeliste"/>
        <w:rPr>
          <w:rFonts w:ascii="Arial" w:hAnsi="Arial" w:cs="Arial"/>
        </w:rPr>
      </w:pPr>
    </w:p>
    <w:p w14:paraId="4794CCFF" w14:textId="72F6236E" w:rsidR="0059234D" w:rsidRDefault="00D12B9F" w:rsidP="0059234D">
      <w:pPr>
        <w:rPr>
          <w:ins w:id="321" w:author="Microsoft Office User" w:date="2022-08-16T17:00:00Z"/>
          <w:rFonts w:ascii="Arial" w:hAnsi="Arial" w:cs="Arial"/>
        </w:rPr>
      </w:pPr>
      <w:r w:rsidRPr="0059234D">
        <w:rPr>
          <w:rFonts w:ascii="Arial" w:hAnsi="Arial" w:cs="Arial"/>
        </w:rPr>
        <w:t xml:space="preserve">The processing of causality is an ongoing research </w:t>
      </w:r>
      <w:r w:rsidR="00937692" w:rsidRPr="0059234D">
        <w:rPr>
          <w:rFonts w:ascii="Arial" w:hAnsi="Arial" w:cs="Arial"/>
        </w:rPr>
        <w:t>topic</w:t>
      </w:r>
      <w:r w:rsidRPr="0059234D">
        <w:rPr>
          <w:rFonts w:ascii="Arial" w:hAnsi="Arial" w:cs="Arial"/>
        </w:rPr>
        <w:t xml:space="preserve"> that has </w:t>
      </w:r>
      <w:r w:rsidR="00937692" w:rsidRPr="0059234D">
        <w:rPr>
          <w:rFonts w:ascii="Arial" w:hAnsi="Arial" w:cs="Arial"/>
        </w:rPr>
        <w:t xml:space="preserve">been investigated with increasing depth </w:t>
      </w:r>
      <w:r w:rsidR="007E0349" w:rsidRPr="0059234D">
        <w:rPr>
          <w:rFonts w:ascii="Arial" w:hAnsi="Arial" w:cs="Arial"/>
        </w:rPr>
        <w:t xml:space="preserve">over the years. </w:t>
      </w:r>
      <w:ins w:id="322" w:author="Microsoft Office User" w:date="2022-08-16T16:43:00Z">
        <w:r w:rsidR="00356C7C" w:rsidRPr="0059234D">
          <w:rPr>
            <w:rFonts w:ascii="Arial" w:hAnsi="Arial" w:cs="Arial"/>
          </w:rPr>
          <w:t>One focus has been on</w:t>
        </w:r>
      </w:ins>
      <w:r w:rsidR="00B81423" w:rsidRPr="0059234D">
        <w:rPr>
          <w:rFonts w:ascii="Arial" w:hAnsi="Arial" w:cs="Arial"/>
        </w:rPr>
        <w:t xml:space="preserve"> the </w:t>
      </w:r>
      <w:ins w:id="323" w:author="Microsoft Office User" w:date="2022-08-16T16:44:00Z">
        <w:r w:rsidR="00356C7C" w:rsidRPr="0059234D">
          <w:rPr>
            <w:rFonts w:ascii="Arial" w:hAnsi="Arial" w:cs="Arial"/>
          </w:rPr>
          <w:t xml:space="preserve">nature of a causal </w:t>
        </w:r>
      </w:ins>
      <w:r w:rsidR="00937692" w:rsidRPr="0059234D">
        <w:rPr>
          <w:rFonts w:ascii="Arial" w:hAnsi="Arial" w:cs="Arial"/>
        </w:rPr>
        <w:t xml:space="preserve">relation and </w:t>
      </w:r>
      <w:ins w:id="324" w:author="Microsoft Office User" w:date="2022-08-16T16:44:00Z">
        <w:r w:rsidR="00356C7C" w:rsidRPr="0059234D">
          <w:rPr>
            <w:rFonts w:ascii="Arial" w:hAnsi="Arial" w:cs="Arial"/>
          </w:rPr>
          <w:t xml:space="preserve">its </w:t>
        </w:r>
      </w:ins>
      <w:r w:rsidR="00937692" w:rsidRPr="0059234D">
        <w:rPr>
          <w:rFonts w:ascii="Arial" w:hAnsi="Arial" w:cs="Arial"/>
        </w:rPr>
        <w:t>processing</w:t>
      </w:r>
      <w:r w:rsidR="000D43EF">
        <w:rPr>
          <w:rFonts w:ascii="Arial" w:hAnsi="Arial" w:cs="Arial"/>
        </w:rPr>
        <w:t xml:space="preserve">. </w:t>
      </w:r>
      <w:ins w:id="325" w:author="Microsoft Office User" w:date="2022-08-16T16:45:00Z">
        <w:r w:rsidR="00356C7C" w:rsidRPr="0059234D">
          <w:rPr>
            <w:rFonts w:ascii="Arial" w:hAnsi="Arial" w:cs="Arial"/>
          </w:rPr>
          <w:t xml:space="preserve">One </w:t>
        </w:r>
      </w:ins>
      <w:ins w:id="326" w:author="Microsoft Office User" w:date="2022-08-16T16:57:00Z">
        <w:r w:rsidR="00AA0DCE" w:rsidRPr="0059234D">
          <w:rPr>
            <w:rFonts w:ascii="Arial" w:hAnsi="Arial" w:cs="Arial"/>
          </w:rPr>
          <w:t xml:space="preserve">distinction is between </w:t>
        </w:r>
        <w:r w:rsidR="00AA0DCE" w:rsidRPr="0059234D">
          <w:rPr>
            <w:rFonts w:ascii="Arial" w:hAnsi="Arial" w:cs="Arial"/>
            <w:i/>
            <w:iCs/>
          </w:rPr>
          <w:t>objective</w:t>
        </w:r>
        <w:r w:rsidR="00AA0DCE" w:rsidRPr="0059234D">
          <w:rPr>
            <w:rFonts w:ascii="Arial" w:hAnsi="Arial" w:cs="Arial"/>
          </w:rPr>
          <w:t xml:space="preserve"> versus </w:t>
        </w:r>
        <w:r w:rsidR="00AA0DCE" w:rsidRPr="0059234D">
          <w:rPr>
            <w:rFonts w:ascii="Arial" w:hAnsi="Arial" w:cs="Arial"/>
            <w:i/>
            <w:iCs/>
          </w:rPr>
          <w:t>subjective</w:t>
        </w:r>
        <w:r w:rsidR="00AA0DCE" w:rsidRPr="0059234D">
          <w:rPr>
            <w:rFonts w:ascii="Arial" w:hAnsi="Arial" w:cs="Arial"/>
          </w:rPr>
          <w:t xml:space="preserve"> causal relations </w:t>
        </w:r>
      </w:ins>
      <w:r w:rsidR="00585958">
        <w:rPr>
          <w:rFonts w:ascii="Arial" w:hAnsi="Arial" w:cs="Arial"/>
        </w:rPr>
        <w:fldChar w:fldCharType="begin"/>
      </w:r>
      <w:r w:rsidR="00585958">
        <w:rPr>
          <w:rFonts w:ascii="Arial" w:hAnsi="Arial" w:cs="Arial"/>
        </w:rPr>
        <w:instrText xml:space="preserve"> ADDIN ZOTERO_ITEM CSL_CITATION {"citationID":"5Ar81UYf","properties":{"formattedCitation":"(Maat &amp; Sanders, 2001; T. J. M. Sanders &amp; Spooren, 2015; T. Sanders &amp; Sweetser, 2009)","plainCitation":"(Maat &amp; Sanders, 2001; T. J. M. Sanders &amp; Spooren, 2015; T. Sanders &amp; Sweetser, 2009)","noteIndex":0},"citationItems":[{"id":781,"uris":["http://zotero.org/users/7527615/items/XSDTZ85Z"],"itemData":{"id":781,"type":"chapter","abstract":"Domains of use or subjectivity? The distribution of three Dutch causal connectives explained was published in Cause - Condition - Concession - Contrast on page 57.","container-title":"Domains of use or subjectivity? The distribution of three Dutch causal connectives explained","ISBN":"978-3-11-021904-3","language":"en","note":"DOI: 10.1515/9783110219043.1.57","page":"57-82","publisher":"De Gruyter Mouton","source":"www.degruyter.com","title":"Domains of use or subjectivity? The distribution of three Dutch causal connectives explained","title-short":"Domains of use or subjectivity?","URL":"https://www.degruyter.com/document/doi/10.1515/9783110219043.1.57/html","author":[{"family":"Maat","given":"Henk Pander"},{"family":"Sanders","given":"Ted"}],"accessed":{"date-parts":[["2022",8,17]]},"issued":{"date-parts":[["2001"]]}}},{"id":783,"uris":["http://zotero.org/users/7527615/items/YUZUQ7LW"],"itemData":{"id":783,"type":"article-journal","abstract":"Many languages of the world have connectives to express causal relations at the discourse level. Often, language users systematically prefer one lexical item ( because ) over another (even highly similar) one ( since ) to express a causal relationship. Such choices provide a window on speakers' cognitive categorizations, and have been modeled in previous work in terms of subjectivity. However, a broader empirical basis and a more specific operationalization of subjectivity are urgently needed. This paper provides in these needs by developing an integrative empirical approach to the analysis of the Dutch connectives omdat ‘because’ and want ‘since/for’ in written text, conversation, and chat interactions. These can be considered a case in point for linguistic categorization since related European languages show similar distinctions. The construct of subjectivity is decomposed into characteristics like type of relation and subject of consciousness (who can be considered responsible for the causality?). The use of statistical methods specifically suitable for hypothesis testing in natural language corpora produces results that provide new insights into the division of labor between the two connectives, as well as into the notion of subjectivity.","container-title":"Linguistics","DOI":"10.1515/ling-2014-0034","ISSN":"1613-396X","issue":"1","language":"en","note":"publisher: De Gruyter Mouton","page":"53-92","source":"www.degruyter.com","title":"Causality and subjectivity in discourse: The meaning and use of causal connectives in spontaneous conversation, chat interactions and written text","title-short":"Causality and subjectivity in discourse","volume":"53","author":[{"family":"Sanders","given":"Ted J. M."},{"family":"Spooren","given":"Wilbert P. M."}],"issued":{"date-parts":[["2015",1,1]]}}},{"id":782,"uris":["http://zotero.org/users/7527615/items/VW6ZT2Q5"],"itemData":{"id":782,"type":"book","abstract":"All languages of the world provide their speakers with linguistic means to express causal relations in discourse. Causal connectives and causative auxiliaries are among the salient markers of causal construals. Cognitive scientists and linguists are interested in how much of this causal modeling is specific to a given culture and language, and how much is characteristic of general human cognition.Speakers of English, for example, can choose between because and since or between therefore and so . How different are these from the choices made by Dutch speakers, who speak a closely related language, but (unlike English speakers) have a dedicated marker for non-volitional causality ( daardoor )? The central question in this volume is: What parameters of categorization shape the use of causal connectives and auxiliary verbs across languages? The book discusses how differences between even quite closely related languages (English, Dutch, Polish) can help us to elaborate the typology of levels and categories of causation represented in language. In addition, the volume demonstrates convergence of linguistic, corpus-linguistic and psycholinguistic methodologies in determining cognitive categories of causality. The basic notion of causality appears to be an ideal linguistic phenomenon to provide an overview of methods and, perhaps more importantly, invoke a discussion on the most adequate methodological approaches to study fundamental issues in language and cognition.","ISBN":"978-3-11-022442-9","language":"en","note":"DOI: 10.1515/9783110224429\ncontainer-title: Causal Categories in Discourse and Cognition","publisher":"De Gruyter Mouton","source":"www.degruyter.com","title":"Causal Categories in Discourse and Cognition","URL":"https://www.degruyter.com/document/doi/10.1515/9783110224429/html","author":[{"family":"Sanders","given":"Ted"},{"family":"Sweetser","given":"Eve"}],"accessed":{"date-parts":[["2022",8,17]]},"issued":{"date-parts":[["2009",12,22]]}}}],"schema":"https://github.com/citation-style-language/schema/raw/master/csl-citation.json"} </w:instrText>
      </w:r>
      <w:r w:rsidR="00000000">
        <w:rPr>
          <w:rFonts w:ascii="Arial" w:hAnsi="Arial" w:cs="Arial"/>
        </w:rPr>
        <w:fldChar w:fldCharType="separate"/>
      </w:r>
      <w:r w:rsidR="00585958">
        <w:rPr>
          <w:rFonts w:ascii="Arial" w:hAnsi="Arial" w:cs="Arial"/>
        </w:rPr>
        <w:fldChar w:fldCharType="end"/>
      </w:r>
      <w:r w:rsidR="00585958">
        <w:rPr>
          <w:rFonts w:ascii="Arial" w:hAnsi="Arial" w:cs="Arial"/>
        </w:rPr>
        <w:fldChar w:fldCharType="begin"/>
      </w:r>
      <w:r w:rsidR="00585958">
        <w:rPr>
          <w:rFonts w:ascii="Arial" w:hAnsi="Arial" w:cs="Arial"/>
        </w:rPr>
        <w:instrText xml:space="preserve"> ADDIN ZOTERO_ITEM CSL_CITATION {"citationID":"ddI7Bu9y","properties":{"formattedCitation":"(Maat &amp; Sanders, 2001; T. J. M. Sanders &amp; Spooren, 2015; T. Sanders &amp; Sweetser, 2009)","plainCitation":"(Maat &amp; Sanders, 2001; T. J. M. Sanders &amp; Spooren, 2015; T. Sanders &amp; Sweetser, 2009)","noteIndex":0},"citationItems":[{"id":782,"uris":["http://zotero.org/users/7527615/items/VW6ZT2Q5"],"itemData":{"id":782,"type":"book","abstract":"All languages of the world provide their speakers with linguistic means to express causal relations in discourse. Causal connectives and causative auxiliaries are among the salient markers of causal construals. Cognitive scientists and linguists are interested in how much of this causal modeling is specific to a given culture and language, and how much is characteristic of general human cognition.Speakers of English, for example, can choose between because and since or between therefore and so . How different are these from the choices made by Dutch speakers, who speak a closely related language, but (unlike English speakers) have a dedicated marker for non-volitional causality ( daardoor )? The central question in this volume is: What parameters of categorization shape the use of causal connectives and auxiliary verbs across languages? The book discusses how differences between even quite closely related languages (English, Dutch, Polish) can help us to elaborate the typology of levels and categories of causation represented in language. In addition, the volume demonstrates convergence of linguistic, corpus-linguistic and psycholinguistic methodologies in determining cognitive categories of causality. The basic notion of causality appears to be an ideal linguistic phenomenon to provide an overview of methods and, perhaps more importantly, invoke a discussion on the most adequate methodological approaches to study fundamental issues in language and cognition.","ISBN":"978-3-11-022442-9","language":"en","note":"DOI: 10.1515/9783110224429\ncontainer-title: Causal Categories in Discourse and Cognition","publisher":"De Gruyter Mouton","source":"www.degruyter.com","title":"Causal Categories in Discourse and Cognition","URL":"https://www.degruyter.com/document/doi/10.1515/9783110224429/html","author":[{"family":"Sanders","given":"Ted"},{"family":"Sweetser","given":"Eve"}],"accessed":{"date-parts":[["2022",8,17]]},"issued":{"date-parts":[["2009",12,22]]}}},{"id":781,"uris":["http://zotero.org/users/7527615/items/XSDTZ85Z"],"itemData":{"id":781,"type":"chapter","abstract":"Domains of use or subjectivity? The distribution of three Dutch causal connectives explained was published in Cause - Condition - Concession - Contrast on page 57.","container-title":"Domains of use or subjectivity? The distribution of three Dutch causal connectives explained","ISBN":"978-3-11-021904-3","language":"en","note":"DOI: 10.1515/9783110219043.1.57","page":"57-82","publisher":"De Gruyter Mouton","source":"www.degruyter.com","title":"Domains of use or subjectivity? The distribution of three Dutch causal connectives explained","title-short":"Domains of use or subjectivity?","URL":"https://www.degruyter.com/document/doi/10.1515/9783110219043.1.57/html","author":[{"family":"Maat","given":"Henk Pander"},{"family":"Sanders","given":"Ted"}],"accessed":{"date-parts":[["2022",8,17]]},"issued":{"date-parts":[["2001"]]}}},{"id":783,"uris":["http://zotero.org/users/7527615/items/YUZUQ7LW"],"itemData":{"id":783,"type":"article-journal","abstract":"Many languages of the world have connectives to express causal relations at the discourse level. Often, language users systematically prefer one lexical item ( because ) over another (even highly similar) one ( since ) to express a causal relationship. Such choices provide a window on speakers' cognitive categorizations, and have been modeled in previous work in terms of subjectivity. However, a broader empirical basis and a more specific operationalization of subjectivity are urgently needed. This paper provides in these needs by developing an integrative empirical approach to the analysis of the Dutch connectives omdat ‘because’ and want ‘since/for’ in written text, conversation, and chat interactions. These can be considered a case in point for linguistic categorization since related European languages show similar distinctions. The construct of subjectivity is decomposed into characteristics like type of relation and subject of consciousness (who can be considered responsible for the causality?). The use of statistical methods specifically suitable for hypothesis testing in natural language corpora produces results that provide new insights into the division of labor between the two connectives, as well as into the notion of subjectivity.","container-title":"Linguistics","DOI":"10.1515/ling-2014-0034","ISSN":"1613-396X","issue":"1","language":"en","note":"publisher: De Gruyter Mouton","page":"53-92","source":"www.degruyter.com","title":"Causality and subjectivity in discourse: The meaning and use of causal connectives in spontaneous conversation, chat interactions and written text","title-short":"Causality and subjectivity in discourse","volume":"53","author":[{"family":"Sanders","given":"Ted J. M."},{"family":"Spooren","given":"Wilbert P. M."}],"issued":{"date-parts":[["2015",1,1]]}}}],"schema":"https://github.com/citation-style-language/schema/raw/master/csl-citation.json"} </w:instrText>
      </w:r>
      <w:r w:rsidR="00585958">
        <w:rPr>
          <w:rFonts w:ascii="Arial" w:hAnsi="Arial" w:cs="Arial"/>
        </w:rPr>
        <w:fldChar w:fldCharType="separate"/>
      </w:r>
      <w:r w:rsidR="00585958">
        <w:rPr>
          <w:rFonts w:ascii="Arial" w:hAnsi="Arial" w:cs="Arial"/>
        </w:rPr>
        <w:t>(Maat &amp; Sanders, 2001; Sanders &amp; Spooren, 2015; Sanders &amp; Sweetser, 2009)</w:t>
      </w:r>
      <w:r w:rsidR="00585958">
        <w:rPr>
          <w:rFonts w:ascii="Arial" w:hAnsi="Arial" w:cs="Arial"/>
        </w:rPr>
        <w:fldChar w:fldCharType="end"/>
      </w:r>
      <w:ins w:id="327" w:author="Microsoft Office User" w:date="2022-08-16T17:03:00Z">
        <w:r w:rsidR="0059234D" w:rsidRPr="00D22CE5">
          <w:rPr>
            <w:rFonts w:ascii="Arial" w:hAnsi="Arial" w:cs="Arial"/>
          </w:rPr>
          <w:t xml:space="preserve">. </w:t>
        </w:r>
        <w:r w:rsidR="0059234D" w:rsidRPr="00D22CE5">
          <w:rPr>
            <w:rFonts w:ascii="Arial" w:hAnsi="Arial" w:cs="Arial"/>
            <w:lang w:val="en-US"/>
          </w:rPr>
          <w:t xml:space="preserve"> </w:t>
        </w:r>
      </w:ins>
      <w:ins w:id="328" w:author="Microsoft Office User" w:date="2022-08-16T16:57:00Z">
        <w:r w:rsidR="00AA0DCE" w:rsidRPr="0059234D">
          <w:rPr>
            <w:rFonts w:ascii="Arial" w:hAnsi="Arial" w:cs="Arial"/>
          </w:rPr>
          <w:t>An objective causal relation</w:t>
        </w:r>
      </w:ins>
      <w:r w:rsidR="000D43EF">
        <w:rPr>
          <w:rFonts w:ascii="Arial" w:hAnsi="Arial" w:cs="Arial"/>
        </w:rPr>
        <w:t xml:space="preserve"> (</w:t>
      </w:r>
      <w:r w:rsidR="00A7743B">
        <w:rPr>
          <w:rFonts w:ascii="Arial" w:hAnsi="Arial" w:cs="Arial"/>
        </w:rPr>
        <w:t>10</w:t>
      </w:r>
      <w:r w:rsidR="000D43EF">
        <w:rPr>
          <w:rFonts w:ascii="Arial" w:hAnsi="Arial" w:cs="Arial"/>
        </w:rPr>
        <w:t xml:space="preserve">a.) </w:t>
      </w:r>
      <w:ins w:id="329" w:author="Microsoft Office User" w:date="2022-08-16T16:57:00Z">
        <w:r w:rsidR="00AA0DCE" w:rsidRPr="0059234D">
          <w:rPr>
            <w:rFonts w:ascii="Arial" w:hAnsi="Arial" w:cs="Arial"/>
          </w:rPr>
          <w:t xml:space="preserve">refers to cases in which a cause naturally generates an effect that follows and a subjective causal relation </w:t>
        </w:r>
      </w:ins>
      <w:r w:rsidR="000D43EF">
        <w:rPr>
          <w:rFonts w:ascii="Arial" w:hAnsi="Arial" w:cs="Arial"/>
        </w:rPr>
        <w:t>(</w:t>
      </w:r>
      <w:r w:rsidR="00A7743B">
        <w:rPr>
          <w:rFonts w:ascii="Arial" w:hAnsi="Arial" w:cs="Arial"/>
        </w:rPr>
        <w:t>10</w:t>
      </w:r>
      <w:r w:rsidR="000D43EF">
        <w:rPr>
          <w:rFonts w:ascii="Arial" w:hAnsi="Arial" w:cs="Arial"/>
        </w:rPr>
        <w:t xml:space="preserve">b.) </w:t>
      </w:r>
      <w:ins w:id="330" w:author="Microsoft Office User" w:date="2022-08-16T16:57:00Z">
        <w:r w:rsidR="00AA0DCE" w:rsidRPr="0059234D">
          <w:rPr>
            <w:rFonts w:ascii="Arial" w:hAnsi="Arial" w:cs="Arial"/>
          </w:rPr>
          <w:t xml:space="preserve">refers to </w:t>
        </w:r>
      </w:ins>
      <w:ins w:id="331" w:author="Microsoft Office User" w:date="2022-08-16T16:58:00Z">
        <w:r w:rsidR="00AA0DCE" w:rsidRPr="0059234D">
          <w:rPr>
            <w:rFonts w:ascii="Arial" w:hAnsi="Arial" w:cs="Arial"/>
          </w:rPr>
          <w:t xml:space="preserve">someone’s </w:t>
        </w:r>
      </w:ins>
      <w:ins w:id="332" w:author="Microsoft Office User" w:date="2022-08-16T16:57:00Z">
        <w:r w:rsidR="00AA0DCE" w:rsidRPr="0059234D">
          <w:rPr>
            <w:rFonts w:ascii="Arial" w:hAnsi="Arial" w:cs="Arial"/>
          </w:rPr>
          <w:t>reasoning</w:t>
        </w:r>
      </w:ins>
      <w:ins w:id="333" w:author="Microsoft Office User" w:date="2022-08-16T16:58:00Z">
        <w:r w:rsidR="00AA0DCE" w:rsidRPr="0059234D">
          <w:rPr>
            <w:rFonts w:ascii="Arial" w:hAnsi="Arial" w:cs="Arial"/>
          </w:rPr>
          <w:t xml:space="preserve">.  The latter forces the addressee to consider the speaker’s </w:t>
        </w:r>
      </w:ins>
      <w:ins w:id="334" w:author="Microsoft Office User" w:date="2022-08-16T16:59:00Z">
        <w:r w:rsidR="00AA0DCE" w:rsidRPr="0059234D">
          <w:rPr>
            <w:rFonts w:ascii="Arial" w:hAnsi="Arial" w:cs="Arial"/>
            <w:i/>
          </w:rPr>
          <w:t>Subject</w:t>
        </w:r>
      </w:ins>
      <w:ins w:id="335" w:author="Microsoft Office User" w:date="2022-08-16T17:03:00Z">
        <w:r w:rsidR="0059234D" w:rsidRPr="00D22CE5">
          <w:rPr>
            <w:rFonts w:ascii="Arial" w:hAnsi="Arial" w:cs="Arial"/>
            <w:lang w:val="en-US"/>
          </w:rPr>
          <w:t xml:space="preserve"> </w:t>
        </w:r>
      </w:ins>
      <w:ins w:id="336" w:author="Microsoft Office User" w:date="2022-08-16T16:59:00Z">
        <w:r w:rsidR="00AA0DCE" w:rsidRPr="00240865">
          <w:rPr>
            <w:rFonts w:ascii="Arial" w:hAnsi="Arial"/>
            <w:i/>
          </w:rPr>
          <w:t>of Consciousness</w:t>
        </w:r>
        <w:r w:rsidR="00AA0DCE" w:rsidRPr="006F2606">
          <w:rPr>
            <w:rFonts w:ascii="Arial" w:hAnsi="Arial" w:cs="Arial"/>
          </w:rPr>
          <w:t xml:space="preserve"> (SoC)</w:t>
        </w:r>
        <w:r w:rsidR="0059234D">
          <w:rPr>
            <w:rFonts w:ascii="Arial" w:hAnsi="Arial" w:cs="Arial"/>
          </w:rPr>
          <w:t xml:space="preserve"> which refers to mentally representing the subjective information.  </w:t>
        </w:r>
      </w:ins>
    </w:p>
    <w:p w14:paraId="04494429" w14:textId="4012BC5B" w:rsidR="00415158" w:rsidRDefault="0046763F" w:rsidP="0059234D">
      <w:pPr>
        <w:rPr>
          <w:rFonts w:ascii="Arial" w:hAnsi="Arial" w:cs="Arial"/>
        </w:rPr>
      </w:pPr>
      <w:r>
        <w:rPr>
          <w:rFonts w:ascii="Arial" w:hAnsi="Arial" w:cs="Arial"/>
        </w:rPr>
        <w:t xml:space="preserve">Once again research on DC processing has </w:t>
      </w:r>
      <w:ins w:id="337" w:author="Microsoft Office User" w:date="2022-08-06T18:31:00Z">
        <w:r w:rsidR="004E4417">
          <w:rPr>
            <w:rFonts w:ascii="Arial" w:hAnsi="Arial" w:cs="Arial"/>
          </w:rPr>
          <w:t xml:space="preserve">played a </w:t>
        </w:r>
      </w:ins>
      <w:r>
        <w:rPr>
          <w:rFonts w:ascii="Arial" w:hAnsi="Arial" w:cs="Arial"/>
        </w:rPr>
        <w:t>crucial</w:t>
      </w:r>
      <w:ins w:id="338" w:author="Microsoft Office User" w:date="2022-08-06T18:31:00Z">
        <w:r w:rsidR="004E4417">
          <w:rPr>
            <w:rFonts w:ascii="Arial" w:hAnsi="Arial" w:cs="Arial"/>
          </w:rPr>
          <w:t xml:space="preserve"> role</w:t>
        </w:r>
      </w:ins>
      <w:r>
        <w:rPr>
          <w:rFonts w:ascii="Arial" w:hAnsi="Arial" w:cs="Arial"/>
        </w:rPr>
        <w:t xml:space="preserve"> </w:t>
      </w:r>
      <w:ins w:id="339" w:author="Microsoft Office User" w:date="2022-08-15T16:31:00Z">
        <w:r w:rsidR="00501BF3">
          <w:rPr>
            <w:rFonts w:ascii="Arial" w:hAnsi="Arial" w:cs="Arial"/>
          </w:rPr>
          <w:t xml:space="preserve">in </w:t>
        </w:r>
      </w:ins>
      <w:r>
        <w:rPr>
          <w:rFonts w:ascii="Arial" w:hAnsi="Arial" w:cs="Arial"/>
        </w:rPr>
        <w:t>understand</w:t>
      </w:r>
      <w:ins w:id="340" w:author="Microsoft Office User" w:date="2022-08-06T18:31:00Z">
        <w:r w:rsidR="004E4417">
          <w:rPr>
            <w:rFonts w:ascii="Arial" w:hAnsi="Arial" w:cs="Arial"/>
          </w:rPr>
          <w:t>ing</w:t>
        </w:r>
      </w:ins>
      <w:r>
        <w:rPr>
          <w:rFonts w:ascii="Arial" w:hAnsi="Arial" w:cs="Arial"/>
        </w:rPr>
        <w:t xml:space="preserve"> whether or not these different sources of causality translate into actual psychological differences.</w:t>
      </w:r>
      <w:ins w:id="341" w:author="Microsoft Office User" w:date="2022-08-16T14:39:00Z">
        <w:r w:rsidR="00F8338A">
          <w:rPr>
            <w:rFonts w:ascii="Arial" w:hAnsi="Arial" w:cs="Arial"/>
          </w:rPr>
          <w:t xml:space="preserve"> </w:t>
        </w:r>
      </w:ins>
    </w:p>
    <w:p w14:paraId="6DB54A92" w14:textId="5EFAA8CA" w:rsidR="00415158" w:rsidRDefault="00415158" w:rsidP="00E76343">
      <w:pPr>
        <w:rPr>
          <w:rFonts w:ascii="Arial" w:hAnsi="Arial" w:cs="Arial"/>
        </w:rPr>
      </w:pPr>
    </w:p>
    <w:p w14:paraId="512A40FF" w14:textId="01761607" w:rsidR="00415158" w:rsidRPr="00A7743B" w:rsidRDefault="00415158" w:rsidP="00A7743B">
      <w:pPr>
        <w:pStyle w:val="Paragraphedeliste"/>
        <w:numPr>
          <w:ilvl w:val="0"/>
          <w:numId w:val="2"/>
        </w:numPr>
        <w:rPr>
          <w:rFonts w:ascii="Arial" w:hAnsi="Arial" w:cs="Arial"/>
        </w:rPr>
      </w:pPr>
      <w:r w:rsidRPr="00A7743B">
        <w:rPr>
          <w:rFonts w:ascii="Arial" w:hAnsi="Arial" w:cs="Arial"/>
        </w:rPr>
        <w:t xml:space="preserve">a. </w:t>
      </w:r>
      <w:ins w:id="342" w:author="Microsoft Office User" w:date="2022-08-16T14:39:00Z">
        <w:r w:rsidR="000D43EF" w:rsidRPr="00A7743B">
          <w:rPr>
            <w:rFonts w:ascii="Arial" w:hAnsi="Arial" w:cs="Arial"/>
          </w:rPr>
          <w:t xml:space="preserve">Jones </w:t>
        </w:r>
      </w:ins>
      <w:r w:rsidR="000D43EF" w:rsidRPr="00A7743B">
        <w:rPr>
          <w:rFonts w:ascii="Arial" w:hAnsi="Arial" w:cs="Arial"/>
        </w:rPr>
        <w:t>had fever last night so he cancelled the group meeting.</w:t>
      </w:r>
    </w:p>
    <w:p w14:paraId="30D4A2BA" w14:textId="696D79B4" w:rsidR="00415158" w:rsidRDefault="00415158" w:rsidP="00A7743B">
      <w:pPr>
        <w:pStyle w:val="Paragraphedeliste"/>
        <w:ind w:firstLine="720"/>
        <w:rPr>
          <w:rFonts w:ascii="Arial" w:hAnsi="Arial" w:cs="Arial"/>
        </w:rPr>
      </w:pPr>
      <w:r w:rsidRPr="00A7743B">
        <w:rPr>
          <w:rFonts w:ascii="Arial" w:hAnsi="Arial" w:cs="Arial"/>
        </w:rPr>
        <w:t xml:space="preserve">b. </w:t>
      </w:r>
      <w:ins w:id="343" w:author="Microsoft Office User" w:date="2022-08-16T14:39:00Z">
        <w:r w:rsidR="000D43EF" w:rsidRPr="00A7743B">
          <w:rPr>
            <w:rFonts w:ascii="Arial" w:hAnsi="Arial" w:cs="Arial"/>
          </w:rPr>
          <w:t xml:space="preserve">Jones </w:t>
        </w:r>
      </w:ins>
      <w:r w:rsidR="000D43EF" w:rsidRPr="00A7743B">
        <w:rPr>
          <w:rFonts w:ascii="Arial" w:hAnsi="Arial" w:cs="Arial"/>
        </w:rPr>
        <w:t xml:space="preserve">had fever last night so he is sick.  </w:t>
      </w:r>
      <w:r w:rsidR="00785E9B">
        <w:rPr>
          <w:rFonts w:ascii="Arial" w:hAnsi="Arial" w:cs="Arial"/>
        </w:rPr>
        <w:t xml:space="preserve"> </w:t>
      </w:r>
    </w:p>
    <w:p w14:paraId="775E044F" w14:textId="77777777" w:rsidR="00785E9B" w:rsidRPr="00785E9B" w:rsidRDefault="00785E9B" w:rsidP="00785E9B">
      <w:pPr>
        <w:rPr>
          <w:rFonts w:ascii="Arial" w:hAnsi="Arial" w:cs="Arial"/>
        </w:rPr>
      </w:pPr>
    </w:p>
    <w:p w14:paraId="60B829D0" w14:textId="5DCADB06" w:rsidR="00951215" w:rsidRDefault="00E76343" w:rsidP="00B81423">
      <w:pPr>
        <w:rPr>
          <w:ins w:id="344" w:author="Microsoft Office User" w:date="2022-08-16T17:04:00Z"/>
          <w:rFonts w:ascii="Arial" w:hAnsi="Arial" w:cs="Arial"/>
        </w:rPr>
      </w:pPr>
      <w:r w:rsidRPr="00415158">
        <w:rPr>
          <w:rFonts w:ascii="Arial" w:hAnsi="Arial" w:cs="Arial"/>
        </w:rPr>
        <w:t xml:space="preserve"> </w:t>
      </w:r>
      <w:r w:rsidRPr="00415158">
        <w:rPr>
          <w:rFonts w:ascii="Arial" w:hAnsi="Arial" w:cs="Arial"/>
        </w:rPr>
        <w:fldChar w:fldCharType="begin"/>
      </w:r>
      <w:r w:rsidR="004730BD">
        <w:rPr>
          <w:rFonts w:ascii="Arial" w:hAnsi="Arial" w:cs="Arial"/>
        </w:rPr>
        <w:instrText xml:space="preserve"> ADDIN ZOTERO_ITEM CSL_CITATION {"citationID":"E2ZuzeDb","properties":{"formattedCitation":"(Canestrelli et al., 2013)","plainCitation":"(Canestrelli et al., 2013)","dontUpdate":true,"noteIndex":0},"citationItems":[{"id":214,"uris":["http://zotero.org/users/7527615/items/JFAZHA9C"],"itemData":{"id":214,"type":"article-journal","abstract":"Causal connectives are often considered to provide crucial information about the discourse structure; they signal a causal relation between two text segments. However, in many languages of the world causal connectives specialise in either subjective or objective causal relations. We investigate whether this type of (discourse) information is used during the online processing of causal connectives by focusing on the Dutch connectives want and omdat, both translated by because. In three eye-tracking studies we demonstrate that the Dutch connective want, which is a prototypical marker of subjective CLAIM–ARGUMENT relations, leads to an immediate processing disadvantage compared to omdat, a prototypical marker of objective CONSEQUENCE–CAUSE relations. This effect was observed at the words immediately following the connective, at which point readers cannot yet establish the causal relation on the basis of the content, which means that the effect is solely induced by the connectives. In Experiment 2 we demonstrate that this effect is related to the representation of the first clause of a want relation as a mental state. In Experiment 3, we show that the use of omdat in relations that do not allow for a CONSEQUENCE–CAUSE interpretation leads to serious processing difficulties at the end of those relations. On the basis of these results, we argue that want triggers a subjective mental state interpretation of S1, whereas omdat triggers the construction of an objective CONSEQUENCE–CAUSE relation. These results illustrate that causal connectives provide subtle information about semantic-pragmatic distinctions between types of causal relations, which immediately influences online processing.","container-title":"Language and Cognitive Processes","DOI":"10.1080/01690965.2012.685885","ISSN":"0169-0965","issue":"9","note":"publisher: Routledge\n_eprint: https://doi.org/10.1080/01690965.2012.685885","page":"1394-1413","source":"Taylor and Francis+NEJM","title":"Causal connectives in discourse processing: How differences in subjectivity are reflected in eye movements","title-short":"Causal connectives in discourse processing","volume":"28","author":[{"family":"Canestrelli","given":"Anneloes R."},{"family":"Mak","given":"Willem M."},{"family":"Sanders","given":"Ted J. M."}],"issued":{"date-parts":[["2013",11,1]]}}}],"schema":"https://github.com/citation-style-language/schema/raw/master/csl-citation.json"} </w:instrText>
      </w:r>
      <w:r w:rsidRPr="00415158">
        <w:rPr>
          <w:rFonts w:ascii="Arial" w:hAnsi="Arial" w:cs="Arial"/>
        </w:rPr>
        <w:fldChar w:fldCharType="separate"/>
      </w:r>
      <w:r w:rsidRPr="00415158">
        <w:rPr>
          <w:rFonts w:ascii="Arial" w:hAnsi="Arial" w:cs="Arial"/>
          <w:noProof/>
        </w:rPr>
        <w:t>Canestrelli et al. (2013)</w:t>
      </w:r>
      <w:r w:rsidRPr="00415158">
        <w:rPr>
          <w:rFonts w:ascii="Arial" w:hAnsi="Arial" w:cs="Arial"/>
        </w:rPr>
        <w:fldChar w:fldCharType="end"/>
      </w:r>
      <w:r w:rsidRPr="00415158">
        <w:rPr>
          <w:rFonts w:ascii="Arial" w:hAnsi="Arial" w:cs="Arial"/>
        </w:rPr>
        <w:t xml:space="preserve"> compared the processing of the Dutch DC </w:t>
      </w:r>
      <w:r w:rsidRPr="00415158">
        <w:rPr>
          <w:rFonts w:ascii="Arial" w:hAnsi="Arial" w:cs="Arial"/>
          <w:i/>
          <w:iCs/>
        </w:rPr>
        <w:t>want</w:t>
      </w:r>
      <w:r w:rsidRPr="00415158">
        <w:rPr>
          <w:rFonts w:ascii="Arial" w:hAnsi="Arial" w:cs="Arial"/>
        </w:rPr>
        <w:t xml:space="preserve"> and </w:t>
      </w:r>
      <w:proofErr w:type="spellStart"/>
      <w:r w:rsidRPr="00415158">
        <w:rPr>
          <w:rFonts w:ascii="Arial" w:hAnsi="Arial" w:cs="Arial"/>
          <w:i/>
          <w:iCs/>
        </w:rPr>
        <w:t>omdat</w:t>
      </w:r>
      <w:proofErr w:type="spellEnd"/>
      <w:r w:rsidRPr="00415158">
        <w:rPr>
          <w:rFonts w:ascii="Arial" w:hAnsi="Arial" w:cs="Arial"/>
        </w:rPr>
        <w:t xml:space="preserve"> that mark subjective and objective causal relations</w:t>
      </w:r>
      <w:ins w:id="345" w:author="Microsoft Office User" w:date="2022-08-15T16:31:00Z">
        <w:r w:rsidR="00501BF3">
          <w:rPr>
            <w:rFonts w:ascii="Arial" w:hAnsi="Arial" w:cs="Arial"/>
          </w:rPr>
          <w:t>,</w:t>
        </w:r>
      </w:ins>
      <w:r w:rsidRPr="00415158">
        <w:rPr>
          <w:rFonts w:ascii="Arial" w:hAnsi="Arial" w:cs="Arial"/>
        </w:rPr>
        <w:t xml:space="preserve"> respectively. They report a slowdown in reading time after </w:t>
      </w:r>
      <w:ins w:id="346" w:author="Microsoft Office User" w:date="2022-08-16T17:01:00Z">
        <w:r w:rsidR="0059234D">
          <w:rPr>
            <w:rFonts w:ascii="Arial" w:hAnsi="Arial" w:cs="Arial"/>
          </w:rPr>
          <w:t>a</w:t>
        </w:r>
        <w:r w:rsidR="0059234D" w:rsidRPr="00415158">
          <w:rPr>
            <w:rFonts w:ascii="Arial" w:hAnsi="Arial" w:cs="Arial"/>
          </w:rPr>
          <w:t xml:space="preserve"> </w:t>
        </w:r>
      </w:ins>
      <w:r w:rsidRPr="00415158">
        <w:rPr>
          <w:rFonts w:ascii="Arial" w:hAnsi="Arial" w:cs="Arial"/>
        </w:rPr>
        <w:t xml:space="preserve">subjective causal DC relative to </w:t>
      </w:r>
      <w:ins w:id="347" w:author="Microsoft Office User" w:date="2022-08-16T17:01:00Z">
        <w:r w:rsidR="0059234D">
          <w:rPr>
            <w:rFonts w:ascii="Arial" w:hAnsi="Arial" w:cs="Arial"/>
          </w:rPr>
          <w:t>an</w:t>
        </w:r>
      </w:ins>
      <w:r w:rsidRPr="00415158">
        <w:rPr>
          <w:rFonts w:ascii="Arial" w:hAnsi="Arial" w:cs="Arial"/>
        </w:rPr>
        <w:t xml:space="preserve"> objective </w:t>
      </w:r>
      <w:ins w:id="348" w:author="Microsoft Office User" w:date="2022-08-16T17:01:00Z">
        <w:r w:rsidR="0059234D">
          <w:rPr>
            <w:rFonts w:ascii="Arial" w:hAnsi="Arial" w:cs="Arial"/>
          </w:rPr>
          <w:t>one</w:t>
        </w:r>
      </w:ins>
      <w:r w:rsidRPr="00415158">
        <w:rPr>
          <w:rFonts w:ascii="Arial" w:hAnsi="Arial" w:cs="Arial"/>
        </w:rPr>
        <w:t xml:space="preserve">. The authors attributed this difference in reading time to the fact that a subjective relation requires </w:t>
      </w:r>
      <w:ins w:id="349" w:author="Microsoft Office User" w:date="2022-08-16T17:01:00Z">
        <w:r w:rsidR="0059234D">
          <w:rPr>
            <w:rFonts w:ascii="Arial" w:hAnsi="Arial" w:cs="Arial"/>
          </w:rPr>
          <w:t xml:space="preserve">the addressee to </w:t>
        </w:r>
      </w:ins>
      <w:r w:rsidRPr="00415158">
        <w:rPr>
          <w:rFonts w:ascii="Arial" w:hAnsi="Arial" w:cs="Arial"/>
        </w:rPr>
        <w:t xml:space="preserve">represent someone else’s belief </w:t>
      </w:r>
      <w:r w:rsidR="00E35F5E">
        <w:rPr>
          <w:rFonts w:ascii="Arial" w:hAnsi="Arial" w:cs="Arial"/>
        </w:rPr>
        <w:t>(the SoC)</w:t>
      </w:r>
      <w:ins w:id="350" w:author="Microsoft Office User" w:date="2022-08-16T17:02:00Z">
        <w:r w:rsidR="0059234D">
          <w:rPr>
            <w:rFonts w:ascii="Arial" w:hAnsi="Arial" w:cs="Arial"/>
          </w:rPr>
          <w:t>,</w:t>
        </w:r>
      </w:ins>
      <w:r w:rsidR="00E35F5E">
        <w:rPr>
          <w:rFonts w:ascii="Arial" w:hAnsi="Arial" w:cs="Arial"/>
        </w:rPr>
        <w:t xml:space="preserve"> </w:t>
      </w:r>
      <w:r w:rsidRPr="00415158">
        <w:rPr>
          <w:rFonts w:ascii="Arial" w:hAnsi="Arial" w:cs="Arial"/>
        </w:rPr>
        <w:t>which they argue</w:t>
      </w:r>
      <w:r w:rsidR="0046763F">
        <w:rPr>
          <w:rFonts w:ascii="Arial" w:hAnsi="Arial" w:cs="Arial"/>
        </w:rPr>
        <w:t xml:space="preserve"> is cognitively more costly to integrate than </w:t>
      </w:r>
      <w:ins w:id="351" w:author="Microsoft Office User" w:date="2022-08-16T15:29:00Z">
        <w:r w:rsidR="0046763F">
          <w:rPr>
            <w:rFonts w:ascii="Arial" w:hAnsi="Arial" w:cs="Arial"/>
          </w:rPr>
          <w:t>a</w:t>
        </w:r>
      </w:ins>
      <w:ins w:id="352" w:author="Microsoft Office User" w:date="2022-08-16T14:42:00Z">
        <w:r w:rsidR="00F8338A">
          <w:rPr>
            <w:rFonts w:ascii="Arial" w:hAnsi="Arial" w:cs="Arial"/>
          </w:rPr>
          <w:t>n objective</w:t>
        </w:r>
      </w:ins>
      <w:r w:rsidR="000D43EF">
        <w:rPr>
          <w:rFonts w:ascii="Arial" w:hAnsi="Arial" w:cs="Arial"/>
        </w:rPr>
        <w:t xml:space="preserve"> </w:t>
      </w:r>
      <w:r w:rsidR="0046763F">
        <w:rPr>
          <w:rFonts w:ascii="Arial" w:hAnsi="Arial" w:cs="Arial"/>
        </w:rPr>
        <w:t xml:space="preserve">causal relation. </w:t>
      </w:r>
      <w:r w:rsidR="0046763F">
        <w:rPr>
          <w:rFonts w:ascii="Arial" w:hAnsi="Arial" w:cs="Arial"/>
        </w:rPr>
        <w:lastRenderedPageBreak/>
        <w:t>Thus</w:t>
      </w:r>
      <w:r w:rsidR="00AE5C32">
        <w:rPr>
          <w:rFonts w:ascii="Arial" w:hAnsi="Arial" w:cs="Arial"/>
        </w:rPr>
        <w:t xml:space="preserve">, </w:t>
      </w:r>
      <w:r w:rsidR="0046763F">
        <w:rPr>
          <w:rFonts w:ascii="Arial" w:hAnsi="Arial" w:cs="Arial"/>
        </w:rPr>
        <w:t xml:space="preserve">it seems that the cognitive effort of processing a causal relation is mediated by the source of causality. </w:t>
      </w:r>
    </w:p>
    <w:p w14:paraId="4DF272FD" w14:textId="77777777" w:rsidR="00951215" w:rsidRDefault="00951215" w:rsidP="00B81423">
      <w:pPr>
        <w:rPr>
          <w:ins w:id="353" w:author="Microsoft Office User" w:date="2022-08-16T17:04:00Z"/>
          <w:rFonts w:ascii="Arial" w:hAnsi="Arial" w:cs="Arial"/>
        </w:rPr>
      </w:pPr>
    </w:p>
    <w:p w14:paraId="767B5457" w14:textId="71AB9992" w:rsidR="00D12B9F" w:rsidRDefault="00AE5C32" w:rsidP="00B81423">
      <w:pPr>
        <w:rPr>
          <w:rFonts w:ascii="Arial" w:hAnsi="Arial" w:cs="Arial"/>
          <w:noProof/>
        </w:rPr>
      </w:pPr>
      <w:r>
        <w:rPr>
          <w:rFonts w:ascii="Arial" w:hAnsi="Arial" w:cs="Arial"/>
        </w:rPr>
        <w:t xml:space="preserve">These findings were </w:t>
      </w:r>
      <w:ins w:id="354" w:author="Microsoft Office User" w:date="2022-08-16T17:04:00Z">
        <w:r w:rsidR="00951215">
          <w:rPr>
            <w:rFonts w:ascii="Arial" w:hAnsi="Arial" w:cs="Arial"/>
          </w:rPr>
          <w:t xml:space="preserve">recently </w:t>
        </w:r>
      </w:ins>
      <w:r>
        <w:rPr>
          <w:rFonts w:ascii="Arial" w:hAnsi="Arial" w:cs="Arial"/>
        </w:rPr>
        <w:t>replicated and</w:t>
      </w:r>
      <w:ins w:id="355" w:author="Microsoft Office User" w:date="2022-08-16T17:02:00Z">
        <w:r w:rsidR="0059234D">
          <w:rPr>
            <w:rFonts w:ascii="Arial" w:hAnsi="Arial" w:cs="Arial"/>
          </w:rPr>
          <w:t xml:space="preserve"> </w:t>
        </w:r>
      </w:ins>
      <w:ins w:id="356" w:author="Microsoft Office User" w:date="2022-08-16T17:04:00Z">
        <w:r w:rsidR="00951215">
          <w:rPr>
            <w:rFonts w:ascii="Arial" w:hAnsi="Arial" w:cs="Arial"/>
          </w:rPr>
          <w:t>then</w:t>
        </w:r>
      </w:ins>
      <w:r>
        <w:rPr>
          <w:rFonts w:ascii="Arial" w:hAnsi="Arial" w:cs="Arial"/>
        </w:rPr>
        <w:t xml:space="preserve"> further explored by </w:t>
      </w:r>
      <w:r>
        <w:rPr>
          <w:rFonts w:ascii="Arial" w:hAnsi="Arial" w:cs="Arial"/>
        </w:rPr>
        <w:fldChar w:fldCharType="begin"/>
      </w:r>
      <w:r w:rsidR="00563812">
        <w:rPr>
          <w:rFonts w:ascii="Arial" w:hAnsi="Arial" w:cs="Arial"/>
        </w:rPr>
        <w:instrText xml:space="preserve"> ADDIN ZOTERO_ITEM CSL_CITATION {"citationID":"baMfdwfm","properties":{"formattedCitation":"(Wei et al., 2019)","plainCitation":"(Wei et al., 2019)","dontUpdate":true,"noteIndex":0},"citationItems":[{"id":147,"uris":["http://zotero.org/users/7527615/items/XCBQYLFX"],"itemData":{"id":147,"type":"article-journal","abstract":"Causal relations can be presented as subjective, involving someone's reasoning, or objective, depicting a real-world cause-consequence relation. Subjective relations require longer processing times than objective relations. We hypothesize that the extra time is due to the involvement of a Subject of Consciousness (SoC) in the mental representation of subjective information. To test this hypothesis, we conducted a Visual World Paradigm eye-tracking experiment on Dutch and Chinese connectives that differ in the degree of subjectivity they encode. In both languages, subjective connectives triggered an immediate increased attention to the SoC, compared to objective connectives. Only when the subjectivity information was not expressed by the connective, modal verbs presented later in the sentence induced an increase in looks at the SoC. This focus on the SoC due to the linguistic cues can be explained as the tracking of the information source in the situation models, which continues throughout the sentence.","container-title":"Acta Psychologica","DOI":"10.1016/j.actpsy.2019.102866","ISSN":"0001-6918","journalAbbreviation":"Acta Psychologica","language":"en","page":"102866","source":"ScienceDirect","title":"Causal connectives as indicators of source information: Evidence from the visual world paradigm","title-short":"Causal connectives as indicators of source information","volume":"198","author":[{"family":"Wei","given":"Yipu"},{"family":"Mak","given":"Willem M."},{"family":"Evers-Vermeul","given":"Jacqueline"},{"family":"Sanders","given":"Ted J. M."}],"issued":{"date-parts":[["2019",7,1]]}}}],"schema":"https://github.com/citation-style-language/schema/raw/master/csl-citation.json"} </w:instrText>
      </w:r>
      <w:r>
        <w:rPr>
          <w:rFonts w:ascii="Arial" w:hAnsi="Arial" w:cs="Arial"/>
        </w:rPr>
        <w:fldChar w:fldCharType="separate"/>
      </w:r>
      <w:r>
        <w:rPr>
          <w:rFonts w:ascii="Arial" w:hAnsi="Arial" w:cs="Arial"/>
          <w:noProof/>
        </w:rPr>
        <w:t>Wei et al. (2019)</w:t>
      </w:r>
      <w:r>
        <w:rPr>
          <w:rFonts w:ascii="Arial" w:hAnsi="Arial" w:cs="Arial"/>
        </w:rPr>
        <w:fldChar w:fldCharType="end"/>
      </w:r>
      <w:ins w:id="357" w:author="Microsoft Office User" w:date="2022-08-16T17:04:00Z">
        <w:r w:rsidR="00951215">
          <w:rPr>
            <w:rFonts w:ascii="Arial" w:hAnsi="Arial" w:cs="Arial"/>
          </w:rPr>
          <w:t xml:space="preserve"> </w:t>
        </w:r>
      </w:ins>
      <w:r w:rsidR="000D43EF">
        <w:rPr>
          <w:rFonts w:ascii="Arial" w:hAnsi="Arial" w:cs="Arial"/>
        </w:rPr>
        <w:t xml:space="preserve">who took </w:t>
      </w:r>
      <w:ins w:id="358" w:author="Microsoft Office User" w:date="2022-08-16T17:04:00Z">
        <w:r w:rsidR="00951215">
          <w:rPr>
            <w:rFonts w:ascii="Arial" w:hAnsi="Arial" w:cs="Arial"/>
          </w:rPr>
          <w:t>ad</w:t>
        </w:r>
      </w:ins>
      <w:ins w:id="359" w:author="Microsoft Office User" w:date="2022-08-16T17:05:00Z">
        <w:r w:rsidR="00951215">
          <w:rPr>
            <w:rFonts w:ascii="Arial" w:hAnsi="Arial" w:cs="Arial"/>
          </w:rPr>
          <w:t xml:space="preserve">vantage of </w:t>
        </w:r>
      </w:ins>
      <w:r>
        <w:rPr>
          <w:rFonts w:ascii="Arial" w:hAnsi="Arial" w:cs="Arial"/>
        </w:rPr>
        <w:t xml:space="preserve">a specificity of </w:t>
      </w:r>
      <w:r w:rsidR="002377D3">
        <w:rPr>
          <w:rFonts w:ascii="Arial" w:hAnsi="Arial" w:cs="Arial"/>
        </w:rPr>
        <w:t>DC</w:t>
      </w:r>
      <w:ins w:id="360" w:author="Microsoft Office User" w:date="2022-08-16T17:05:00Z">
        <w:r w:rsidR="00951215">
          <w:rPr>
            <w:rFonts w:ascii="Arial" w:hAnsi="Arial" w:cs="Arial"/>
          </w:rPr>
          <w:t>s</w:t>
        </w:r>
      </w:ins>
      <w:r w:rsidR="002377D3">
        <w:rPr>
          <w:rFonts w:ascii="Arial" w:hAnsi="Arial" w:cs="Arial"/>
        </w:rPr>
        <w:t xml:space="preserve"> in </w:t>
      </w:r>
      <w:r>
        <w:rPr>
          <w:rFonts w:ascii="Arial" w:hAnsi="Arial" w:cs="Arial"/>
        </w:rPr>
        <w:t>Chinese</w:t>
      </w:r>
      <w:r w:rsidR="002377D3">
        <w:rPr>
          <w:rFonts w:ascii="Arial" w:hAnsi="Arial" w:cs="Arial"/>
        </w:rPr>
        <w:t xml:space="preserve">. </w:t>
      </w:r>
      <w:ins w:id="361" w:author="Microsoft Office User" w:date="2022-08-16T17:06:00Z">
        <w:r w:rsidR="00951215">
          <w:rPr>
            <w:rFonts w:ascii="Arial" w:hAnsi="Arial" w:cs="Arial"/>
          </w:rPr>
          <w:t>That is,</w:t>
        </w:r>
      </w:ins>
      <w:r w:rsidR="002377D3">
        <w:rPr>
          <w:rFonts w:ascii="Arial" w:hAnsi="Arial" w:cs="Arial"/>
        </w:rPr>
        <w:t xml:space="preserve"> Chinese </w:t>
      </w:r>
      <w:ins w:id="362" w:author="Microsoft Office User" w:date="2022-08-16T17:06:00Z">
        <w:r w:rsidR="00951215">
          <w:rPr>
            <w:rFonts w:ascii="Arial" w:hAnsi="Arial" w:cs="Arial"/>
          </w:rPr>
          <w:t>encode</w:t>
        </w:r>
      </w:ins>
      <w:ins w:id="363" w:author="Microsoft Office User" w:date="2022-08-16T17:09:00Z">
        <w:r w:rsidR="00951215">
          <w:rPr>
            <w:rFonts w:ascii="Arial" w:hAnsi="Arial" w:cs="Arial"/>
          </w:rPr>
          <w:t>s</w:t>
        </w:r>
      </w:ins>
      <w:ins w:id="364" w:author="Microsoft Office User" w:date="2022-08-16T17:06:00Z">
        <w:r w:rsidR="00951215">
          <w:rPr>
            <w:rFonts w:ascii="Arial" w:hAnsi="Arial" w:cs="Arial"/>
          </w:rPr>
          <w:t xml:space="preserve"> a term for objective</w:t>
        </w:r>
      </w:ins>
      <w:ins w:id="365" w:author="Microsoft Office User" w:date="2022-08-16T17:10:00Z">
        <w:r w:rsidR="00B60AE1">
          <w:rPr>
            <w:rFonts w:ascii="Arial" w:hAnsi="Arial" w:cs="Arial"/>
          </w:rPr>
          <w:t xml:space="preserve"> </w:t>
        </w:r>
      </w:ins>
      <w:ins w:id="366" w:author="Microsoft Office User" w:date="2022-08-16T17:11:00Z">
        <w:r w:rsidR="00B60AE1">
          <w:rPr>
            <w:rFonts w:ascii="Arial" w:hAnsi="Arial" w:cs="Arial"/>
          </w:rPr>
          <w:t xml:space="preserve">and </w:t>
        </w:r>
        <w:r w:rsidR="00B60AE1" w:rsidRPr="00625EDC">
          <w:rPr>
            <w:rFonts w:ascii="Arial" w:hAnsi="Arial" w:cs="Arial"/>
          </w:rPr>
          <w:t xml:space="preserve">subjective </w:t>
        </w:r>
        <w:r w:rsidR="00B60AE1">
          <w:rPr>
            <w:rFonts w:ascii="Arial" w:hAnsi="Arial" w:cs="Arial"/>
          </w:rPr>
          <w:t>DC</w:t>
        </w:r>
        <w:r w:rsidR="00B60AE1" w:rsidRPr="00625EDC">
          <w:rPr>
            <w:rFonts w:ascii="Arial" w:hAnsi="Arial" w:cs="Arial"/>
          </w:rPr>
          <w:t xml:space="preserve"> </w:t>
        </w:r>
        <w:r w:rsidR="00B60AE1">
          <w:rPr>
            <w:rFonts w:ascii="Arial" w:hAnsi="Arial" w:cs="Arial"/>
          </w:rPr>
          <w:t xml:space="preserve">causal relations </w:t>
        </w:r>
      </w:ins>
      <w:ins w:id="367" w:author="Microsoft Office User" w:date="2022-08-16T17:10:00Z">
        <w:r w:rsidR="00B60AE1">
          <w:rPr>
            <w:rFonts w:ascii="Arial" w:hAnsi="Arial" w:cs="Arial"/>
          </w:rPr>
          <w:t>(</w:t>
        </w:r>
        <w:proofErr w:type="spellStart"/>
        <w:r w:rsidR="00B60AE1" w:rsidRPr="00625EDC">
          <w:rPr>
            <w:rFonts w:ascii="Arial" w:hAnsi="Arial" w:cs="Arial"/>
            <w:i/>
            <w:iCs/>
          </w:rPr>
          <w:t>yin'er</w:t>
        </w:r>
      </w:ins>
      <w:proofErr w:type="spellEnd"/>
      <w:ins w:id="368" w:author="Microsoft Office User" w:date="2022-08-16T17:11:00Z">
        <w:r w:rsidR="00B60AE1">
          <w:rPr>
            <w:rFonts w:ascii="Arial" w:hAnsi="Arial" w:cs="Arial"/>
            <w:i/>
            <w:iCs/>
          </w:rPr>
          <w:t xml:space="preserve"> </w:t>
        </w:r>
        <w:r w:rsidR="00B60AE1">
          <w:rPr>
            <w:rFonts w:ascii="Arial" w:hAnsi="Arial" w:cs="Arial"/>
          </w:rPr>
          <w:t>and</w:t>
        </w:r>
      </w:ins>
      <w:ins w:id="369" w:author="Microsoft Office User" w:date="2022-08-16T17:10:00Z">
        <w:r w:rsidR="00B60AE1" w:rsidRPr="00B60AE1">
          <w:rPr>
            <w:rFonts w:ascii="Arial" w:hAnsi="Arial" w:cs="Arial"/>
            <w:i/>
            <w:iCs/>
          </w:rPr>
          <w:t xml:space="preserve"> </w:t>
        </w:r>
        <w:proofErr w:type="spellStart"/>
        <w:r w:rsidR="00B60AE1" w:rsidRPr="00EC7986">
          <w:rPr>
            <w:rFonts w:ascii="Arial" w:hAnsi="Arial" w:cs="Arial"/>
            <w:i/>
            <w:iCs/>
          </w:rPr>
          <w:t>kejian</w:t>
        </w:r>
      </w:ins>
      <w:proofErr w:type="spellEnd"/>
      <w:ins w:id="370" w:author="Microsoft Office User" w:date="2022-08-16T17:11:00Z">
        <w:r w:rsidR="00B60AE1">
          <w:rPr>
            <w:rFonts w:ascii="Arial" w:hAnsi="Arial" w:cs="Arial"/>
          </w:rPr>
          <w:t>, respectively</w:t>
        </w:r>
      </w:ins>
      <w:ins w:id="371" w:author="Microsoft Office User" w:date="2022-08-16T17:10:00Z">
        <w:r w:rsidR="00B60AE1">
          <w:rPr>
            <w:rFonts w:ascii="Arial" w:hAnsi="Arial" w:cs="Arial"/>
          </w:rPr>
          <w:t xml:space="preserve">) </w:t>
        </w:r>
      </w:ins>
      <w:ins w:id="372" w:author="Microsoft Office User" w:date="2022-08-16T17:06:00Z">
        <w:r w:rsidR="00951215">
          <w:rPr>
            <w:rFonts w:ascii="Arial" w:hAnsi="Arial" w:cs="Arial"/>
          </w:rPr>
          <w:t xml:space="preserve">as well as for </w:t>
        </w:r>
      </w:ins>
      <w:r>
        <w:rPr>
          <w:rFonts w:ascii="Arial" w:hAnsi="Arial" w:cs="Arial"/>
        </w:rPr>
        <w:t>unspecified causal relation</w:t>
      </w:r>
      <w:ins w:id="373" w:author="Microsoft Office User" w:date="2022-08-16T17:06:00Z">
        <w:r w:rsidR="00951215">
          <w:rPr>
            <w:rFonts w:ascii="Arial" w:hAnsi="Arial" w:cs="Arial"/>
          </w:rPr>
          <w:t>s</w:t>
        </w:r>
      </w:ins>
      <w:ins w:id="374" w:author="Microsoft Office User" w:date="2022-08-16T17:11:00Z">
        <w:r w:rsidR="00B60AE1">
          <w:rPr>
            <w:rFonts w:ascii="Arial" w:hAnsi="Arial" w:cs="Arial"/>
          </w:rPr>
          <w:t xml:space="preserve"> (</w:t>
        </w:r>
        <w:proofErr w:type="spellStart"/>
        <w:r w:rsidR="00B60AE1" w:rsidRPr="00164E2E">
          <w:rPr>
            <w:rFonts w:ascii="Arial" w:hAnsi="Arial" w:cs="Arial"/>
            <w:i/>
            <w:iCs/>
          </w:rPr>
          <w:t>suoyi</w:t>
        </w:r>
        <w:proofErr w:type="spellEnd"/>
        <w:r w:rsidR="00B60AE1">
          <w:rPr>
            <w:rFonts w:ascii="Arial" w:hAnsi="Arial" w:cs="Arial"/>
          </w:rPr>
          <w:t>)</w:t>
        </w:r>
      </w:ins>
      <w:ins w:id="375" w:author="Microsoft Office User" w:date="2022-08-16T17:08:00Z">
        <w:r w:rsidR="00951215">
          <w:rPr>
            <w:rFonts w:ascii="Arial" w:hAnsi="Arial" w:cs="Arial"/>
          </w:rPr>
          <w:t>.</w:t>
        </w:r>
      </w:ins>
      <w:ins w:id="376" w:author="Microsoft Office User" w:date="2022-08-16T17:09:00Z">
        <w:r w:rsidR="00951215">
          <w:rPr>
            <w:rFonts w:ascii="Arial" w:hAnsi="Arial" w:cs="Arial"/>
          </w:rPr>
          <w:t xml:space="preserve"> </w:t>
        </w:r>
      </w:ins>
      <w:r w:rsidR="002377D3">
        <w:rPr>
          <w:rFonts w:ascii="Arial" w:hAnsi="Arial" w:cs="Arial"/>
          <w:noProof/>
        </w:rPr>
        <w:t xml:space="preserve">Wei et al. designed a visual world paradigm </w:t>
      </w:r>
      <w:r w:rsidR="00B15CF7">
        <w:rPr>
          <w:rFonts w:ascii="Arial" w:hAnsi="Arial" w:cs="Arial"/>
          <w:noProof/>
        </w:rPr>
        <w:t xml:space="preserve">to test </w:t>
      </w:r>
      <w:r w:rsidR="00182F76">
        <w:rPr>
          <w:rFonts w:ascii="Arial" w:hAnsi="Arial" w:cs="Arial"/>
          <w:noProof/>
        </w:rPr>
        <w:t xml:space="preserve">participants’ tracking of the source of causality while processing a sentence. </w:t>
      </w:r>
      <w:r w:rsidR="00EF5BBB">
        <w:rPr>
          <w:rFonts w:ascii="Arial" w:hAnsi="Arial" w:cs="Arial"/>
          <w:noProof/>
        </w:rPr>
        <w:t xml:space="preserve">Dutch (Experiment 1) and Chinese (Experiment 2) speakers </w:t>
      </w:r>
      <w:ins w:id="377" w:author="Microsoft Office User" w:date="2022-08-16T17:11:00Z">
        <w:r w:rsidR="00B60AE1">
          <w:rPr>
            <w:rFonts w:ascii="Arial" w:hAnsi="Arial" w:cs="Arial"/>
            <w:noProof/>
          </w:rPr>
          <w:t xml:space="preserve">in Utrecht </w:t>
        </w:r>
      </w:ins>
      <w:r w:rsidR="00EF5BBB">
        <w:rPr>
          <w:rFonts w:ascii="Arial" w:hAnsi="Arial" w:cs="Arial"/>
          <w:noProof/>
        </w:rPr>
        <w:t xml:space="preserve">heard sentences </w:t>
      </w:r>
      <w:ins w:id="378" w:author="Microsoft Office User" w:date="2022-08-06T18:36:00Z">
        <w:r w:rsidR="00035CAF">
          <w:rPr>
            <w:rFonts w:ascii="Arial" w:hAnsi="Arial" w:cs="Arial"/>
            <w:noProof/>
          </w:rPr>
          <w:t>such as the one</w:t>
        </w:r>
      </w:ins>
      <w:ins w:id="379" w:author="Microsoft Office User" w:date="2022-08-16T14:41:00Z">
        <w:r w:rsidR="00F8338A">
          <w:rPr>
            <w:rFonts w:ascii="Arial" w:hAnsi="Arial" w:cs="Arial"/>
            <w:noProof/>
          </w:rPr>
          <w:t>s</w:t>
        </w:r>
      </w:ins>
      <w:ins w:id="380" w:author="Microsoft Office User" w:date="2022-08-06T18:36:00Z">
        <w:r w:rsidR="00035CAF">
          <w:rPr>
            <w:rFonts w:ascii="Arial" w:hAnsi="Arial" w:cs="Arial"/>
            <w:noProof/>
          </w:rPr>
          <w:t xml:space="preserve"> </w:t>
        </w:r>
      </w:ins>
      <w:r w:rsidR="00EF5BBB">
        <w:rPr>
          <w:rFonts w:ascii="Arial" w:hAnsi="Arial" w:cs="Arial"/>
          <w:noProof/>
        </w:rPr>
        <w:t>in (</w:t>
      </w:r>
      <w:r w:rsidR="00A7743B">
        <w:rPr>
          <w:rFonts w:ascii="Arial" w:hAnsi="Arial" w:cs="Arial"/>
          <w:noProof/>
        </w:rPr>
        <w:t>11</w:t>
      </w:r>
      <w:r w:rsidR="00EF5BBB">
        <w:rPr>
          <w:rFonts w:ascii="Arial" w:hAnsi="Arial" w:cs="Arial"/>
          <w:noProof/>
        </w:rPr>
        <w:t>)</w:t>
      </w:r>
      <w:r w:rsidR="00622772">
        <w:rPr>
          <w:rFonts w:ascii="Arial" w:hAnsi="Arial" w:cs="Arial"/>
          <w:noProof/>
        </w:rPr>
        <w:t xml:space="preserve"> (</w:t>
      </w:r>
      <w:r w:rsidR="00622772">
        <w:rPr>
          <w:rFonts w:ascii="Arial" w:hAnsi="Arial" w:cs="Arial"/>
        </w:rPr>
        <w:fldChar w:fldCharType="begin"/>
      </w:r>
      <w:r w:rsidR="00622772">
        <w:rPr>
          <w:rFonts w:ascii="Arial" w:hAnsi="Arial" w:cs="Arial"/>
        </w:rPr>
        <w:instrText xml:space="preserve"> ADDIN ZOTERO_ITEM CSL_CITATION {"citationID":"MSEQNBnd","properties":{"formattedCitation":"(Wei et al., 2019)","plainCitation":"(Wei et al., 2019)","dontUpdate":true,"noteIndex":0},"citationItems":[{"id":147,"uris":["http://zotero.org/users/7527615/items/XCBQYLFX"],"itemData":{"id":147,"type":"article-journal","abstract":"Causal relations can be presented as subjective, involving someone's reasoning, or objective, depicting a real-world cause-consequence relation. Subjective relations require longer processing times than objective relations. We hypothesize that the extra time is due to the involvement of a Subject of Consciousness (SoC) in the mental representation of subjective information. To test this hypothesis, we conducted a Visual World Paradigm eye-tracking experiment on Dutch and Chinese connectives that differ in the degree of subjectivity they encode. In both languages, subjective connectives triggered an immediate increased attention to the SoC, compared to objective connectives. Only when the subjectivity information was not expressed by the connective, modal verbs presented later in the sentence induced an increase in looks at the SoC. This focus on the SoC due to the linguistic cues can be explained as the tracking of the information source in the situation models, which continues throughout the sentence.","container-title":"Acta Psychologica","DOI":"10.1016/j.actpsy.2019.102866","ISSN":"0001-6918","journalAbbreviation":"Acta Psychologica","language":"en","page":"102866","source":"ScienceDirect","title":"Causal connectives as indicators of source information: Evidence from the visual world paradigm","title-short":"Causal connectives as indicators of source information","volume":"198","author":[{"family":"Wei","given":"Yipu"},{"family":"Mak","given":"Willem M."},{"family":"Evers-Vermeul","given":"Jacqueline"},{"family":"Sanders","given":"Ted J. M."}],"issued":{"date-parts":[["2019",7,1]]}}}],"schema":"https://github.com/citation-style-language/schema/raw/master/csl-citation.json"} </w:instrText>
      </w:r>
      <w:r w:rsidR="00622772">
        <w:rPr>
          <w:rFonts w:ascii="Arial" w:hAnsi="Arial" w:cs="Arial"/>
        </w:rPr>
        <w:fldChar w:fldCharType="separate"/>
      </w:r>
      <w:r w:rsidR="00622772">
        <w:rPr>
          <w:rFonts w:ascii="Arial" w:hAnsi="Arial" w:cs="Arial"/>
          <w:noProof/>
        </w:rPr>
        <w:t>Wei et al., 2019, p.7)</w:t>
      </w:r>
      <w:r w:rsidR="00622772">
        <w:rPr>
          <w:rFonts w:ascii="Arial" w:hAnsi="Arial" w:cs="Arial"/>
        </w:rPr>
        <w:fldChar w:fldCharType="end"/>
      </w:r>
      <w:r w:rsidR="00622772">
        <w:rPr>
          <w:rFonts w:ascii="Arial" w:hAnsi="Arial" w:cs="Arial"/>
        </w:rPr>
        <w:t xml:space="preserve"> </w:t>
      </w:r>
      <w:r w:rsidR="00622772">
        <w:rPr>
          <w:rFonts w:ascii="Arial" w:hAnsi="Arial" w:cs="Arial"/>
          <w:noProof/>
        </w:rPr>
        <w:t xml:space="preserve">while looking at a screen depicting the scene on one side and a person thinking about the scene </w:t>
      </w:r>
      <w:ins w:id="381" w:author="Microsoft Office User" w:date="2022-08-16T17:12:00Z">
        <w:r w:rsidR="00622772">
          <w:rPr>
            <w:rFonts w:ascii="Arial" w:hAnsi="Arial" w:cs="Arial"/>
            <w:noProof/>
          </w:rPr>
          <w:t xml:space="preserve">(SoC) </w:t>
        </w:r>
      </w:ins>
      <w:r w:rsidR="00622772">
        <w:rPr>
          <w:rFonts w:ascii="Arial" w:hAnsi="Arial" w:cs="Arial"/>
          <w:noProof/>
        </w:rPr>
        <w:t>on the other side</w:t>
      </w:r>
      <w:ins w:id="382" w:author="Microsoft Office User" w:date="2022-08-16T17:12:00Z">
        <w:r w:rsidR="00622772">
          <w:rPr>
            <w:rFonts w:ascii="Arial" w:hAnsi="Arial" w:cs="Arial"/>
            <w:noProof/>
          </w:rPr>
          <w:t>,</w:t>
        </w:r>
      </w:ins>
      <w:r w:rsidR="00622772">
        <w:rPr>
          <w:rFonts w:ascii="Arial" w:hAnsi="Arial" w:cs="Arial"/>
          <w:noProof/>
        </w:rPr>
        <w:t xml:space="preserve"> as in Figure 1. All test sentences had two versions, one ending with a subjective causal realation (</w:t>
      </w:r>
      <w:r w:rsidR="00A7743B">
        <w:rPr>
          <w:rFonts w:ascii="Arial" w:hAnsi="Arial" w:cs="Arial"/>
          <w:noProof/>
        </w:rPr>
        <w:t>11</w:t>
      </w:r>
      <w:r w:rsidR="00622772">
        <w:rPr>
          <w:rFonts w:ascii="Arial" w:hAnsi="Arial" w:cs="Arial"/>
          <w:noProof/>
        </w:rPr>
        <w:t>a.) and its objective counterpart (</w:t>
      </w:r>
      <w:r w:rsidR="00A7743B">
        <w:rPr>
          <w:rFonts w:ascii="Arial" w:hAnsi="Arial" w:cs="Arial"/>
          <w:noProof/>
        </w:rPr>
        <w:t>11</w:t>
      </w:r>
      <w:r w:rsidR="00622772">
        <w:rPr>
          <w:rFonts w:ascii="Arial" w:hAnsi="Arial" w:cs="Arial"/>
          <w:noProof/>
        </w:rPr>
        <w:t>b.).</w:t>
      </w:r>
    </w:p>
    <w:p w14:paraId="4CAD0D6E" w14:textId="25E91F83" w:rsidR="00182F76" w:rsidRDefault="00182F76" w:rsidP="00B81423">
      <w:pPr>
        <w:rPr>
          <w:rFonts w:ascii="Arial" w:hAnsi="Arial" w:cs="Arial"/>
          <w:noProof/>
        </w:rPr>
      </w:pPr>
    </w:p>
    <w:p w14:paraId="7B6AA34D" w14:textId="7518CDBE" w:rsidR="00182F76" w:rsidRPr="00A7743B" w:rsidRDefault="00182F76" w:rsidP="00A7743B">
      <w:pPr>
        <w:pStyle w:val="Paragraphedeliste"/>
        <w:numPr>
          <w:ilvl w:val="0"/>
          <w:numId w:val="2"/>
        </w:numPr>
        <w:rPr>
          <w:rFonts w:ascii="Arial" w:hAnsi="Arial" w:cs="Arial"/>
          <w:noProof/>
        </w:rPr>
      </w:pPr>
      <w:r w:rsidRPr="00A7743B">
        <w:rPr>
          <w:rFonts w:ascii="Arial" w:hAnsi="Arial" w:cs="Arial"/>
          <w:noProof/>
        </w:rPr>
        <w:t xml:space="preserve">a. </w:t>
      </w:r>
      <w:r w:rsidR="00884044" w:rsidRPr="00A7743B">
        <w:rPr>
          <w:rFonts w:ascii="Arial" w:hAnsi="Arial" w:cs="Arial"/>
          <w:noProof/>
        </w:rPr>
        <w:t>The private chemistry factory has been polluting the water, so its owner may not care about environment protection.</w:t>
      </w:r>
    </w:p>
    <w:p w14:paraId="3C78144F" w14:textId="4B50A5A5" w:rsidR="00182F76" w:rsidRPr="00884044" w:rsidRDefault="00182F76" w:rsidP="00884044">
      <w:pPr>
        <w:pStyle w:val="Paragraphedeliste"/>
        <w:rPr>
          <w:rFonts w:ascii="Arial" w:hAnsi="Arial" w:cs="Arial"/>
          <w:noProof/>
        </w:rPr>
      </w:pPr>
      <w:r>
        <w:rPr>
          <w:rFonts w:ascii="Arial" w:hAnsi="Arial" w:cs="Arial"/>
          <w:noProof/>
        </w:rPr>
        <w:t xml:space="preserve">b. </w:t>
      </w:r>
      <w:r w:rsidR="00884044" w:rsidRPr="00884044">
        <w:rPr>
          <w:rFonts w:ascii="Arial" w:hAnsi="Arial" w:cs="Arial"/>
          <w:noProof/>
        </w:rPr>
        <w:t>The private chemistry factory has been polluting the water, so fishes in the</w:t>
      </w:r>
      <w:r w:rsidR="00884044">
        <w:rPr>
          <w:rFonts w:ascii="Arial" w:hAnsi="Arial" w:cs="Arial"/>
          <w:noProof/>
        </w:rPr>
        <w:t xml:space="preserve"> </w:t>
      </w:r>
      <w:r w:rsidR="00884044" w:rsidRPr="00884044">
        <w:rPr>
          <w:rFonts w:ascii="Arial" w:hAnsi="Arial" w:cs="Arial"/>
          <w:noProof/>
        </w:rPr>
        <w:t>rivers nearby are</w:t>
      </w:r>
      <w:r w:rsidR="00884044">
        <w:rPr>
          <w:rFonts w:ascii="Arial" w:hAnsi="Arial" w:cs="Arial"/>
          <w:noProof/>
        </w:rPr>
        <w:t xml:space="preserve"> </w:t>
      </w:r>
      <w:r w:rsidR="00884044" w:rsidRPr="00884044">
        <w:rPr>
          <w:rFonts w:ascii="Arial" w:hAnsi="Arial" w:cs="Arial"/>
          <w:noProof/>
        </w:rPr>
        <w:t>dying at a large scale.</w:t>
      </w:r>
    </w:p>
    <w:p w14:paraId="23BBE213" w14:textId="0E5FB89A" w:rsidR="00182F76" w:rsidRDefault="00182F76" w:rsidP="00AC64E0">
      <w:pPr>
        <w:pStyle w:val="Paragraphedeliste"/>
        <w:rPr>
          <w:rFonts w:ascii="Arial" w:hAnsi="Arial" w:cs="Arial"/>
          <w:noProof/>
        </w:rPr>
      </w:pPr>
    </w:p>
    <w:p w14:paraId="093997A2" w14:textId="77777777" w:rsidR="00AC64E0" w:rsidRDefault="00AC64E0" w:rsidP="00AC64E0">
      <w:pPr>
        <w:pStyle w:val="Paragraphedeliste"/>
        <w:rPr>
          <w:rFonts w:ascii="Arial" w:hAnsi="Arial" w:cs="Arial"/>
          <w:noProof/>
        </w:rPr>
      </w:pPr>
    </w:p>
    <w:p w14:paraId="235C6180" w14:textId="77777777" w:rsidR="00AC64E0" w:rsidRDefault="00AC64E0" w:rsidP="00AC64E0">
      <w:pPr>
        <w:keepNext/>
        <w:jc w:val="center"/>
      </w:pPr>
      <w:r>
        <w:rPr>
          <w:noProof/>
        </w:rPr>
        <w:drawing>
          <wp:inline distT="0" distB="0" distL="0" distR="0" wp14:anchorId="21B564FF" wp14:editId="46F05E55">
            <wp:extent cx="4045214" cy="169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9740" cy="1709118"/>
                    </a:xfrm>
                    <a:prstGeom prst="rect">
                      <a:avLst/>
                    </a:prstGeom>
                  </pic:spPr>
                </pic:pic>
              </a:graphicData>
            </a:graphic>
          </wp:inline>
        </w:drawing>
      </w:r>
    </w:p>
    <w:p w14:paraId="230F9015" w14:textId="3FAA4C39" w:rsidR="00182F76" w:rsidRPr="00AC64E0" w:rsidRDefault="00AC64E0" w:rsidP="00AC64E0">
      <w:pPr>
        <w:pStyle w:val="Lgende"/>
        <w:jc w:val="center"/>
        <w:rPr>
          <w:rFonts w:ascii="Arial" w:hAnsi="Arial" w:cs="Arial"/>
          <w:noProof/>
        </w:rPr>
      </w:pPr>
      <w:r>
        <w:t xml:space="preserve">Figure </w:t>
      </w:r>
      <w:fldSimple w:instr=" SEQ Figure \* ARABIC ">
        <w:r w:rsidR="00CE7A98">
          <w:rPr>
            <w:noProof/>
          </w:rPr>
          <w:t>1</w:t>
        </w:r>
      </w:fldSimple>
      <w:r>
        <w:t xml:space="preserve"> Schematic depiction of objective representation (left) and subjective representation (right, presence of the SoC)</w:t>
      </w:r>
    </w:p>
    <w:p w14:paraId="64354427" w14:textId="19965A10" w:rsidR="00AC64E0" w:rsidRDefault="00AC64E0" w:rsidP="00B81423">
      <w:pPr>
        <w:rPr>
          <w:rFonts w:ascii="Arial" w:hAnsi="Arial" w:cs="Arial"/>
          <w:noProof/>
        </w:rPr>
      </w:pPr>
    </w:p>
    <w:p w14:paraId="4C248795" w14:textId="7A6BFABF" w:rsidR="007451CA" w:rsidRDefault="00625EDC" w:rsidP="00625EDC">
      <w:pPr>
        <w:rPr>
          <w:ins w:id="383" w:author="Morgan Moyer" w:date="2022-09-06T10:20:00Z"/>
          <w:rFonts w:ascii="Arial" w:hAnsi="Arial" w:cs="Arial"/>
        </w:rPr>
      </w:pPr>
      <w:r>
        <w:rPr>
          <w:rFonts w:ascii="Arial" w:hAnsi="Arial" w:cs="Arial"/>
          <w:noProof/>
        </w:rPr>
        <w:t>Experiment 1</w:t>
      </w:r>
      <w:ins w:id="384" w:author="Microsoft Office User" w:date="2022-08-16T17:12:00Z">
        <w:r w:rsidR="00B60AE1">
          <w:rPr>
            <w:rFonts w:ascii="Arial" w:hAnsi="Arial" w:cs="Arial"/>
            <w:noProof/>
          </w:rPr>
          <w:t xml:space="preserve"> </w:t>
        </w:r>
      </w:ins>
      <w:r>
        <w:rPr>
          <w:rFonts w:ascii="Arial" w:hAnsi="Arial" w:cs="Arial"/>
          <w:noProof/>
        </w:rPr>
        <w:t xml:space="preserve">compared the processing of the Dutch subjective and objective </w:t>
      </w:r>
      <w:ins w:id="385" w:author="Microsoft Office User" w:date="2022-08-16T15:29:00Z">
        <w:r>
          <w:rPr>
            <w:rFonts w:ascii="Arial" w:hAnsi="Arial" w:cs="Arial"/>
            <w:noProof/>
          </w:rPr>
          <w:t>DC</w:t>
        </w:r>
      </w:ins>
      <w:ins w:id="386" w:author="Microsoft Office User" w:date="2022-08-15T16:59:00Z">
        <w:r w:rsidR="00A421EE">
          <w:rPr>
            <w:rFonts w:ascii="Arial" w:hAnsi="Arial" w:cs="Arial"/>
            <w:noProof/>
          </w:rPr>
          <w:t>s</w:t>
        </w:r>
      </w:ins>
      <w:r>
        <w:rPr>
          <w:rFonts w:ascii="Arial" w:hAnsi="Arial" w:cs="Arial"/>
          <w:noProof/>
        </w:rPr>
        <w:t xml:space="preserve">. </w:t>
      </w:r>
      <w:r w:rsidR="00EF5BBB">
        <w:rPr>
          <w:rFonts w:ascii="Arial" w:hAnsi="Arial" w:cs="Arial"/>
          <w:noProof/>
        </w:rPr>
        <w:t xml:space="preserve">As predicted by the authors, looks toward the SoC increased directly after the subjective </w:t>
      </w:r>
      <w:r>
        <w:rPr>
          <w:rFonts w:ascii="Arial" w:hAnsi="Arial" w:cs="Arial"/>
          <w:noProof/>
        </w:rPr>
        <w:t>DC relative to the post objective DC region. This suggests that the information on the source of causality encoded by the DC is incrementaly integrated into the parser’s mental representation of discourse</w:t>
      </w:r>
      <w:ins w:id="387" w:author="Microsoft Office User" w:date="2022-08-08T17:30:00Z">
        <w:r w:rsidR="002251AB">
          <w:rPr>
            <w:rFonts w:ascii="Arial" w:hAnsi="Arial" w:cs="Arial"/>
            <w:noProof/>
          </w:rPr>
          <w:t>,</w:t>
        </w:r>
      </w:ins>
      <w:r>
        <w:rPr>
          <w:rFonts w:ascii="Arial" w:hAnsi="Arial" w:cs="Arial"/>
          <w:noProof/>
        </w:rPr>
        <w:t xml:space="preserve"> </w:t>
      </w:r>
      <w:r w:rsidR="00EF5BBB">
        <w:rPr>
          <w:rFonts w:ascii="Arial" w:hAnsi="Arial" w:cs="Arial"/>
          <w:noProof/>
        </w:rPr>
        <w:t>thus confirming</w:t>
      </w:r>
      <w:r w:rsidR="00EF5BBB">
        <w:rPr>
          <w:rFonts w:ascii="Arial" w:hAnsi="Arial" w:cs="Arial"/>
          <w:noProof/>
        </w:rPr>
        <w:fldChar w:fldCharType="begin"/>
      </w:r>
      <w:r w:rsidR="004730BD">
        <w:rPr>
          <w:rFonts w:ascii="Arial" w:hAnsi="Arial" w:cs="Arial"/>
          <w:noProof/>
        </w:rPr>
        <w:instrText xml:space="preserve"> ADDIN ZOTERO_ITEM CSL_CITATION {"citationID":"40YUoxfP","properties":{"formattedCitation":"(Canestrelli et al., 2013)","plainCitation":"(Canestrelli et al., 2013)","dontUpdate":true,"noteIndex":0},"citationItems":[{"id":214,"uris":["http://zotero.org/users/7527615/items/JFAZHA9C"],"itemData":{"id":214,"type":"article-journal","abstract":"Causal connectives are often considered to provide crucial information about the discourse structure; they signal a causal relation between two text segments. However, in many languages of the world causal connectives specialise in either subjective or objective causal relations. We investigate whether this type of (discourse) information is used during the online processing of causal connectives by focusing on the Dutch connectives want and omdat, both translated by because. In three eye-tracking studies we demonstrate that the Dutch connective want, which is a prototypical marker of subjective CLAIM–ARGUMENT relations, leads to an immediate processing disadvantage compared to omdat, a prototypical marker of objective CONSEQUENCE–CAUSE relations. This effect was observed at the words immediately following the connective, at which point readers cannot yet establish the causal relation on the basis of the content, which means that the effect is solely induced by the connectives. In Experiment 2 we demonstrate that this effect is related to the representation of the first clause of a want relation as a mental state. In Experiment 3, we show that the use of omdat in relations that do not allow for a CONSEQUENCE–CAUSE interpretation leads to serious processing difficulties at the end of those relations. On the basis of these results, we argue that want triggers a subjective mental state interpretation of S1, whereas omdat triggers the construction of an objective CONSEQUENCE–CAUSE relation. These results illustrate that causal connectives provide subtle information about semantic-pragmatic distinctions between types of causal relations, which immediately influences online processing.","container-title":"Language and Cognitive Processes","DOI":"10.1080/01690965.2012.685885","ISSN":"0169-0965","issue":"9","note":"publisher: Routledge\n_eprint: https://doi.org/10.1080/01690965.2012.685885","page":"1394-1413","source":"Taylor and Francis+NEJM","title":"Causal connectives in discourse processing: How differences in subjectivity are reflected in eye movements","title-short":"Causal connectives in discourse processing","volume":"28","author":[{"family":"Canestrelli","given":"Anneloes R."},{"family":"Mak","given":"Willem M."},{"family":"Sanders","given":"Ted J. M."}],"issued":{"date-parts":[["2013",11,1]]}}}],"schema":"https://github.com/citation-style-language/schema/raw/master/csl-citation.json"} </w:instrText>
      </w:r>
      <w:r w:rsidR="00EF5BBB">
        <w:rPr>
          <w:rFonts w:ascii="Arial" w:hAnsi="Arial" w:cs="Arial"/>
          <w:noProof/>
        </w:rPr>
        <w:fldChar w:fldCharType="separate"/>
      </w:r>
      <w:r w:rsidR="00EF5BBB">
        <w:rPr>
          <w:rFonts w:ascii="Arial" w:hAnsi="Arial" w:cs="Arial"/>
          <w:noProof/>
        </w:rPr>
        <w:t xml:space="preserve"> Canestrelli et al. (2013)</w:t>
      </w:r>
      <w:r w:rsidR="00EF5BBB">
        <w:rPr>
          <w:rFonts w:ascii="Arial" w:hAnsi="Arial" w:cs="Arial"/>
          <w:noProof/>
        </w:rPr>
        <w:fldChar w:fldCharType="end"/>
      </w:r>
      <w:r w:rsidR="00EF5BBB">
        <w:rPr>
          <w:rFonts w:ascii="Arial" w:hAnsi="Arial" w:cs="Arial"/>
          <w:noProof/>
        </w:rPr>
        <w:t>’s results</w:t>
      </w:r>
      <w:r>
        <w:rPr>
          <w:rFonts w:ascii="Arial" w:hAnsi="Arial" w:cs="Arial"/>
          <w:noProof/>
        </w:rPr>
        <w:t xml:space="preserve">. In Experiment 2, </w:t>
      </w:r>
      <w:ins w:id="388" w:author="Microsoft Office User" w:date="2022-08-16T14:47:00Z">
        <w:r w:rsidR="00F8338A">
          <w:rPr>
            <w:rFonts w:ascii="Arial" w:hAnsi="Arial" w:cs="Arial"/>
            <w:noProof/>
          </w:rPr>
          <w:t xml:space="preserve">which included </w:t>
        </w:r>
      </w:ins>
      <w:r>
        <w:rPr>
          <w:rFonts w:ascii="Arial" w:hAnsi="Arial" w:cs="Arial"/>
          <w:noProof/>
        </w:rPr>
        <w:t xml:space="preserve">the unspecified DC </w:t>
      </w:r>
      <w:proofErr w:type="spellStart"/>
      <w:r w:rsidRPr="00AE5C32">
        <w:rPr>
          <w:rFonts w:ascii="Arial" w:hAnsi="Arial" w:cs="Arial"/>
          <w:i/>
          <w:iCs/>
        </w:rPr>
        <w:t>suoyi</w:t>
      </w:r>
      <w:proofErr w:type="spellEnd"/>
      <w:ins w:id="389" w:author="Microsoft Office User" w:date="2022-08-16T17:13:00Z">
        <w:r w:rsidR="00B60AE1">
          <w:rPr>
            <w:rFonts w:ascii="Arial" w:hAnsi="Arial" w:cs="Arial"/>
            <w:i/>
            <w:iCs/>
          </w:rPr>
          <w:t xml:space="preserve">, </w:t>
        </w:r>
      </w:ins>
      <w:r>
        <w:rPr>
          <w:rFonts w:ascii="Arial" w:hAnsi="Arial" w:cs="Arial"/>
        </w:rPr>
        <w:t xml:space="preserve">processing was compared to that of the </w:t>
      </w:r>
      <w:r w:rsidRPr="00625EDC">
        <w:rPr>
          <w:rFonts w:ascii="Arial" w:hAnsi="Arial" w:cs="Arial"/>
        </w:rPr>
        <w:t xml:space="preserve">objective </w:t>
      </w:r>
      <w:r w:rsidR="002A0B64">
        <w:rPr>
          <w:rFonts w:ascii="Arial" w:hAnsi="Arial" w:cs="Arial"/>
        </w:rPr>
        <w:t>DC</w:t>
      </w:r>
      <w:r w:rsidRPr="00625EDC">
        <w:rPr>
          <w:rFonts w:ascii="Arial" w:hAnsi="Arial" w:cs="Arial"/>
        </w:rPr>
        <w:t xml:space="preserve"> </w:t>
      </w:r>
      <w:proofErr w:type="spellStart"/>
      <w:r w:rsidRPr="00625EDC">
        <w:rPr>
          <w:rFonts w:ascii="Arial" w:hAnsi="Arial" w:cs="Arial"/>
          <w:i/>
          <w:iCs/>
        </w:rPr>
        <w:t>yin'er</w:t>
      </w:r>
      <w:proofErr w:type="spellEnd"/>
      <w:r>
        <w:rPr>
          <w:rFonts w:ascii="Arial" w:hAnsi="Arial" w:cs="Arial"/>
        </w:rPr>
        <w:t xml:space="preserve"> and of the </w:t>
      </w:r>
      <w:r w:rsidRPr="00625EDC">
        <w:rPr>
          <w:rFonts w:ascii="Arial" w:hAnsi="Arial" w:cs="Arial"/>
        </w:rPr>
        <w:t xml:space="preserve">subjective </w:t>
      </w:r>
      <w:r w:rsidR="002A0B64">
        <w:rPr>
          <w:rFonts w:ascii="Arial" w:hAnsi="Arial" w:cs="Arial"/>
        </w:rPr>
        <w:t>DC</w:t>
      </w:r>
      <w:r w:rsidRPr="00625EDC">
        <w:rPr>
          <w:rFonts w:ascii="Arial" w:hAnsi="Arial" w:cs="Arial"/>
        </w:rPr>
        <w:t xml:space="preserve"> </w:t>
      </w:r>
      <w:proofErr w:type="spellStart"/>
      <w:r w:rsidRPr="00164E2E">
        <w:rPr>
          <w:rFonts w:ascii="Arial" w:hAnsi="Arial" w:cs="Arial"/>
          <w:i/>
          <w:iCs/>
        </w:rPr>
        <w:t>kejian</w:t>
      </w:r>
      <w:proofErr w:type="spellEnd"/>
      <w:r>
        <w:rPr>
          <w:rFonts w:ascii="Arial" w:hAnsi="Arial" w:cs="Arial"/>
        </w:rPr>
        <w:t xml:space="preserve">. </w:t>
      </w:r>
      <w:r w:rsidR="001E7ABE">
        <w:rPr>
          <w:rFonts w:ascii="Arial" w:hAnsi="Arial" w:cs="Arial"/>
        </w:rPr>
        <w:t xml:space="preserve">The authors reported </w:t>
      </w:r>
      <w:r w:rsidR="002A0B64">
        <w:rPr>
          <w:rFonts w:ascii="Arial" w:hAnsi="Arial" w:cs="Arial"/>
        </w:rPr>
        <w:t>that the objective DC directed participants’ attention away from the S</w:t>
      </w:r>
      <w:r w:rsidR="00884044">
        <w:rPr>
          <w:rFonts w:ascii="Arial" w:hAnsi="Arial" w:cs="Arial"/>
        </w:rPr>
        <w:t xml:space="preserve">oC relative to the subjective DC (confirming the Dutch results) </w:t>
      </w:r>
      <w:ins w:id="390" w:author="Microsoft Office User" w:date="2022-08-16T14:48:00Z">
        <w:r w:rsidR="00F8338A">
          <w:rPr>
            <w:rFonts w:ascii="Arial" w:hAnsi="Arial" w:cs="Arial"/>
          </w:rPr>
          <w:t>and so di</w:t>
        </w:r>
      </w:ins>
      <w:ins w:id="391" w:author="Microsoft Office User" w:date="2022-08-16T17:14:00Z">
        <w:r w:rsidR="00B60AE1">
          <w:rPr>
            <w:rFonts w:ascii="Arial" w:hAnsi="Arial" w:cs="Arial"/>
          </w:rPr>
          <w:t>d</w:t>
        </w:r>
      </w:ins>
      <w:ins w:id="392" w:author="Microsoft Office User" w:date="2022-08-16T15:29:00Z">
        <w:r w:rsidR="00884044">
          <w:rPr>
            <w:rFonts w:ascii="Arial" w:hAnsi="Arial" w:cs="Arial"/>
          </w:rPr>
          <w:t xml:space="preserve"> the unspecified DC.</w:t>
        </w:r>
      </w:ins>
      <w:ins w:id="393" w:author="Microsoft Office User" w:date="2022-08-16T17:14:00Z">
        <w:r w:rsidR="007F7BF6">
          <w:rPr>
            <w:rFonts w:ascii="Arial" w:hAnsi="Arial" w:cs="Arial"/>
          </w:rPr>
          <w:t xml:space="preserve"> </w:t>
        </w:r>
      </w:ins>
      <w:ins w:id="394" w:author="Microsoft Office User" w:date="2022-08-15T17:03:00Z">
        <w:r w:rsidR="00497130">
          <w:rPr>
            <w:rFonts w:ascii="Arial" w:hAnsi="Arial" w:cs="Arial"/>
          </w:rPr>
          <w:t>That is, the unspecified DC</w:t>
        </w:r>
      </w:ins>
      <w:ins w:id="395" w:author="Microsoft Office User" w:date="2022-08-16T17:19:00Z">
        <w:r w:rsidR="007F7BF6">
          <w:rPr>
            <w:rFonts w:ascii="Arial" w:hAnsi="Arial" w:cs="Arial"/>
          </w:rPr>
          <w:t xml:space="preserve"> patterns with the subjective causal connective. </w:t>
        </w:r>
      </w:ins>
    </w:p>
    <w:p w14:paraId="1B7F781C" w14:textId="77777777" w:rsidR="001F32E4" w:rsidRDefault="001F32E4" w:rsidP="00625EDC">
      <w:pPr>
        <w:rPr>
          <w:rFonts w:ascii="Arial" w:hAnsi="Arial" w:cs="Arial"/>
        </w:rPr>
      </w:pPr>
    </w:p>
    <w:p w14:paraId="33CBA12F" w14:textId="5E1EA136" w:rsidR="00625EDC" w:rsidRDefault="007451CA" w:rsidP="00625EDC">
      <w:pPr>
        <w:rPr>
          <w:rFonts w:ascii="Arial" w:hAnsi="Arial" w:cs="Arial"/>
        </w:rPr>
      </w:pPr>
      <w:r>
        <w:rPr>
          <w:rFonts w:ascii="Arial" w:hAnsi="Arial" w:cs="Arial"/>
        </w:rPr>
        <w:t>Furthermore, they</w:t>
      </w:r>
      <w:r w:rsidR="00AC1EE9">
        <w:rPr>
          <w:rFonts w:ascii="Arial" w:hAnsi="Arial" w:cs="Arial"/>
        </w:rPr>
        <w:t xml:space="preserve"> </w:t>
      </w:r>
      <w:ins w:id="396" w:author="Microsoft Office User" w:date="2022-08-16T17:20:00Z">
        <w:r w:rsidR="00943DDD">
          <w:rPr>
            <w:rFonts w:ascii="Arial" w:hAnsi="Arial" w:cs="Arial"/>
          </w:rPr>
          <w:t xml:space="preserve">reported </w:t>
        </w:r>
      </w:ins>
      <w:r w:rsidR="00AC1EE9">
        <w:rPr>
          <w:rFonts w:ascii="Arial" w:hAnsi="Arial" w:cs="Arial"/>
        </w:rPr>
        <w:t>evidence</w:t>
      </w:r>
      <w:ins w:id="397" w:author="Microsoft Office User" w:date="2022-08-16T17:20:00Z">
        <w:r w:rsidR="00943DDD">
          <w:rPr>
            <w:rFonts w:ascii="Arial" w:hAnsi="Arial" w:cs="Arial"/>
          </w:rPr>
          <w:t xml:space="preserve"> showing</w:t>
        </w:r>
      </w:ins>
      <w:r w:rsidR="00AC1EE9">
        <w:rPr>
          <w:rFonts w:ascii="Arial" w:hAnsi="Arial" w:cs="Arial"/>
        </w:rPr>
        <w:t xml:space="preserve"> that in </w:t>
      </w:r>
      <w:proofErr w:type="spellStart"/>
      <w:r w:rsidRPr="00AE5C32">
        <w:rPr>
          <w:rFonts w:ascii="Arial" w:hAnsi="Arial" w:cs="Arial"/>
          <w:i/>
          <w:iCs/>
        </w:rPr>
        <w:t>suoyi</w:t>
      </w:r>
      <w:proofErr w:type="spellEnd"/>
      <w:r>
        <w:rPr>
          <w:rFonts w:ascii="Arial" w:hAnsi="Arial" w:cs="Arial"/>
        </w:rPr>
        <w:t>-</w:t>
      </w:r>
      <w:r w:rsidR="00AC1EE9">
        <w:rPr>
          <w:rFonts w:ascii="Arial" w:hAnsi="Arial" w:cs="Arial"/>
        </w:rPr>
        <w:t xml:space="preserve">trials </w:t>
      </w:r>
      <w:r>
        <w:rPr>
          <w:rFonts w:ascii="Arial" w:hAnsi="Arial" w:cs="Arial"/>
        </w:rPr>
        <w:t>(</w:t>
      </w:r>
      <w:r>
        <w:rPr>
          <w:rFonts w:ascii="Arial" w:hAnsi="Arial" w:cs="Arial"/>
          <w:noProof/>
        </w:rPr>
        <w:t xml:space="preserve">unspecified DC) </w:t>
      </w:r>
      <w:ins w:id="398" w:author="Microsoft Office User" w:date="2022-08-15T17:04:00Z">
        <w:r w:rsidR="00497130">
          <w:rPr>
            <w:rFonts w:ascii="Arial" w:hAnsi="Arial" w:cs="Arial"/>
          </w:rPr>
          <w:t>ultimately express</w:t>
        </w:r>
      </w:ins>
      <w:r>
        <w:rPr>
          <w:rFonts w:ascii="Arial" w:hAnsi="Arial" w:cs="Arial"/>
        </w:rPr>
        <w:t xml:space="preserve">ing </w:t>
      </w:r>
      <w:r w:rsidR="00AC1EE9">
        <w:rPr>
          <w:rFonts w:ascii="Arial" w:hAnsi="Arial" w:cs="Arial"/>
        </w:rPr>
        <w:t>subjective causal relations</w:t>
      </w:r>
      <w:r>
        <w:rPr>
          <w:rFonts w:ascii="Arial" w:hAnsi="Arial" w:cs="Arial"/>
        </w:rPr>
        <w:t xml:space="preserve">, </w:t>
      </w:r>
      <w:r w:rsidR="00AC1EE9">
        <w:rPr>
          <w:rFonts w:ascii="Arial" w:hAnsi="Arial" w:cs="Arial"/>
        </w:rPr>
        <w:t xml:space="preserve">participants </w:t>
      </w:r>
      <w:ins w:id="399" w:author="Microsoft Office User" w:date="2022-08-16T15:29:00Z">
        <w:r w:rsidR="00AC1EE9">
          <w:rPr>
            <w:rFonts w:ascii="Arial" w:hAnsi="Arial" w:cs="Arial"/>
          </w:rPr>
          <w:t>reactivate</w:t>
        </w:r>
      </w:ins>
      <w:ins w:id="400" w:author="Microsoft Office User" w:date="2022-08-15T17:05:00Z">
        <w:r w:rsidR="00497130">
          <w:rPr>
            <w:rFonts w:ascii="Arial" w:hAnsi="Arial" w:cs="Arial"/>
          </w:rPr>
          <w:t>d</w:t>
        </w:r>
      </w:ins>
      <w:r w:rsidR="00AC1EE9">
        <w:rPr>
          <w:rFonts w:ascii="Arial" w:hAnsi="Arial" w:cs="Arial"/>
        </w:rPr>
        <w:t xml:space="preserve"> the SoC (</w:t>
      </w:r>
      <w:ins w:id="401" w:author="Microsoft Office User" w:date="2022-08-15T17:05:00Z">
        <w:r w:rsidR="00497130">
          <w:rPr>
            <w:rFonts w:ascii="Arial" w:hAnsi="Arial" w:cs="Arial"/>
          </w:rPr>
          <w:t xml:space="preserve">as measured by </w:t>
        </w:r>
      </w:ins>
      <w:ins w:id="402" w:author="Microsoft Office User" w:date="2022-08-16T15:29:00Z">
        <w:r w:rsidR="00AC1EE9">
          <w:rPr>
            <w:rFonts w:ascii="Arial" w:hAnsi="Arial" w:cs="Arial"/>
          </w:rPr>
          <w:t>increase</w:t>
        </w:r>
      </w:ins>
      <w:ins w:id="403" w:author="Microsoft Office User" w:date="2022-08-15T17:05:00Z">
        <w:r w:rsidR="00497130">
          <w:rPr>
            <w:rFonts w:ascii="Arial" w:hAnsi="Arial" w:cs="Arial"/>
          </w:rPr>
          <w:t>s</w:t>
        </w:r>
      </w:ins>
      <w:r w:rsidR="00AC1EE9">
        <w:rPr>
          <w:rFonts w:ascii="Arial" w:hAnsi="Arial" w:cs="Arial"/>
        </w:rPr>
        <w:t xml:space="preserve"> in looks) </w:t>
      </w:r>
      <w:r w:rsidR="002562F5">
        <w:rPr>
          <w:rFonts w:ascii="Arial" w:hAnsi="Arial" w:cs="Arial"/>
        </w:rPr>
        <w:t xml:space="preserve">as they came across the modal verb [e.g., </w:t>
      </w:r>
      <w:r w:rsidR="002562F5" w:rsidRPr="002562F5">
        <w:rPr>
          <w:rFonts w:ascii="Arial" w:hAnsi="Arial" w:cs="Arial"/>
          <w:i/>
          <w:iCs/>
        </w:rPr>
        <w:t>may</w:t>
      </w:r>
      <w:r w:rsidR="002562F5">
        <w:rPr>
          <w:rFonts w:ascii="Arial" w:hAnsi="Arial" w:cs="Arial"/>
        </w:rPr>
        <w:t xml:space="preserve"> in (</w:t>
      </w:r>
      <w:r w:rsidR="00A7743B">
        <w:rPr>
          <w:rFonts w:ascii="Arial" w:hAnsi="Arial" w:cs="Arial"/>
        </w:rPr>
        <w:t>11</w:t>
      </w:r>
      <w:r w:rsidR="002562F5">
        <w:rPr>
          <w:rFonts w:ascii="Arial" w:hAnsi="Arial" w:cs="Arial"/>
        </w:rPr>
        <w:t>a.)] that gave awa</w:t>
      </w:r>
      <w:r w:rsidR="00A7068E">
        <w:rPr>
          <w:rFonts w:ascii="Arial" w:hAnsi="Arial" w:cs="Arial"/>
        </w:rPr>
        <w:t>y</w:t>
      </w:r>
      <w:r w:rsidR="002562F5">
        <w:rPr>
          <w:rFonts w:ascii="Arial" w:hAnsi="Arial" w:cs="Arial"/>
        </w:rPr>
        <w:t xml:space="preserve"> the subjectivity of the relation. </w:t>
      </w:r>
      <w:r w:rsidR="00164E2E">
        <w:rPr>
          <w:rFonts w:ascii="Arial" w:hAnsi="Arial" w:cs="Arial"/>
        </w:rPr>
        <w:t xml:space="preserve">However, in </w:t>
      </w:r>
      <w:proofErr w:type="spellStart"/>
      <w:r w:rsidR="00164E2E" w:rsidRPr="00164E2E">
        <w:rPr>
          <w:rFonts w:ascii="Arial" w:hAnsi="Arial" w:cs="Arial"/>
          <w:i/>
          <w:iCs/>
        </w:rPr>
        <w:t>kejian</w:t>
      </w:r>
      <w:proofErr w:type="spellEnd"/>
      <w:r w:rsidR="00164E2E">
        <w:rPr>
          <w:rFonts w:ascii="Arial" w:hAnsi="Arial" w:cs="Arial"/>
        </w:rPr>
        <w:t>-trials (</w:t>
      </w:r>
      <w:r w:rsidR="00164E2E">
        <w:rPr>
          <w:rFonts w:ascii="Arial" w:hAnsi="Arial" w:cs="Arial"/>
          <w:noProof/>
        </w:rPr>
        <w:t xml:space="preserve">subjective DC), </w:t>
      </w:r>
      <w:ins w:id="404" w:author="Microsoft Office User" w:date="2022-08-15T17:07:00Z">
        <w:r w:rsidR="00DF0B4F">
          <w:rPr>
            <w:rFonts w:ascii="Arial" w:hAnsi="Arial" w:cs="Arial"/>
          </w:rPr>
          <w:t>the authors recorded</w:t>
        </w:r>
      </w:ins>
      <w:ins w:id="405" w:author="Microsoft Office User" w:date="2022-08-15T17:06:00Z">
        <w:r w:rsidR="00DF0B4F">
          <w:rPr>
            <w:rFonts w:ascii="Arial" w:hAnsi="Arial" w:cs="Arial"/>
          </w:rPr>
          <w:t xml:space="preserve"> no</w:t>
        </w:r>
      </w:ins>
      <w:ins w:id="406" w:author="Microsoft Office User" w:date="2022-08-16T15:29:00Z">
        <w:r w:rsidR="002562F5">
          <w:rPr>
            <w:rFonts w:ascii="Arial" w:hAnsi="Arial" w:cs="Arial"/>
          </w:rPr>
          <w:t xml:space="preserve"> </w:t>
        </w:r>
      </w:ins>
      <w:ins w:id="407" w:author="Microsoft Office User" w:date="2022-08-15T17:07:00Z">
        <w:r w:rsidR="00DF0B4F">
          <w:rPr>
            <w:rFonts w:ascii="Arial" w:hAnsi="Arial" w:cs="Arial"/>
          </w:rPr>
          <w:t xml:space="preserve">such </w:t>
        </w:r>
      </w:ins>
      <w:r w:rsidR="002562F5">
        <w:rPr>
          <w:rFonts w:ascii="Arial" w:hAnsi="Arial" w:cs="Arial"/>
        </w:rPr>
        <w:t xml:space="preserve">increase in looks to the SoC upon </w:t>
      </w:r>
      <w:r w:rsidR="002562F5">
        <w:rPr>
          <w:rFonts w:ascii="Arial" w:hAnsi="Arial" w:cs="Arial"/>
        </w:rPr>
        <w:lastRenderedPageBreak/>
        <w:t xml:space="preserve">hearing the modal. </w:t>
      </w:r>
      <w:r w:rsidR="00A7068E">
        <w:rPr>
          <w:rFonts w:ascii="Arial" w:hAnsi="Arial" w:cs="Arial"/>
        </w:rPr>
        <w:t>This</w:t>
      </w:r>
      <w:r w:rsidR="002562F5">
        <w:rPr>
          <w:rFonts w:ascii="Arial" w:hAnsi="Arial" w:cs="Arial"/>
        </w:rPr>
        <w:t xml:space="preserve"> indicates that participants</w:t>
      </w:r>
      <w:r w:rsidR="003A3615">
        <w:rPr>
          <w:rFonts w:ascii="Arial" w:hAnsi="Arial" w:cs="Arial"/>
        </w:rPr>
        <w:t xml:space="preserve"> </w:t>
      </w:r>
      <w:r w:rsidR="002562F5">
        <w:rPr>
          <w:rFonts w:ascii="Arial" w:hAnsi="Arial" w:cs="Arial"/>
        </w:rPr>
        <w:t xml:space="preserve">incorporated the SoC in their mental representation of the discourse relation </w:t>
      </w:r>
      <w:r w:rsidR="00164E2E">
        <w:rPr>
          <w:rFonts w:ascii="Arial" w:hAnsi="Arial" w:cs="Arial"/>
        </w:rPr>
        <w:t xml:space="preserve">only </w:t>
      </w:r>
      <w:r w:rsidR="003A3615">
        <w:rPr>
          <w:rFonts w:ascii="Arial" w:hAnsi="Arial" w:cs="Arial"/>
        </w:rPr>
        <w:t xml:space="preserve">when the DC </w:t>
      </w:r>
      <w:r w:rsidR="00164E2E">
        <w:rPr>
          <w:rFonts w:ascii="Arial" w:hAnsi="Arial" w:cs="Arial"/>
        </w:rPr>
        <w:t xml:space="preserve">explicitly </w:t>
      </w:r>
      <w:r w:rsidR="003A3615">
        <w:rPr>
          <w:rFonts w:ascii="Arial" w:hAnsi="Arial" w:cs="Arial"/>
        </w:rPr>
        <w:t xml:space="preserve">encoded subjectivity. </w:t>
      </w:r>
      <w:ins w:id="408" w:author="Microsoft Office User" w:date="2022-08-15T17:12:00Z">
        <w:r w:rsidR="00633B26">
          <w:rPr>
            <w:rFonts w:ascii="Arial" w:hAnsi="Arial" w:cs="Arial"/>
          </w:rPr>
          <w:t>T</w:t>
        </w:r>
      </w:ins>
      <w:ins w:id="409" w:author="Microsoft Office User" w:date="2022-08-16T15:29:00Z">
        <w:r w:rsidR="00A7068E">
          <w:rPr>
            <w:rFonts w:ascii="Arial" w:hAnsi="Arial" w:cs="Arial"/>
          </w:rPr>
          <w:t>he</w:t>
        </w:r>
      </w:ins>
      <w:r w:rsidR="00A7068E">
        <w:rPr>
          <w:rFonts w:ascii="Arial" w:hAnsi="Arial" w:cs="Arial"/>
        </w:rPr>
        <w:t xml:space="preserve"> authors account for the increase in look</w:t>
      </w:r>
      <w:ins w:id="410" w:author="Microsoft Office User" w:date="2022-08-15T16:50:00Z">
        <w:r w:rsidR="00E575B1">
          <w:rPr>
            <w:rFonts w:ascii="Arial" w:hAnsi="Arial" w:cs="Arial"/>
          </w:rPr>
          <w:t>s</w:t>
        </w:r>
      </w:ins>
      <w:r w:rsidR="00A7068E">
        <w:rPr>
          <w:rFonts w:ascii="Arial" w:hAnsi="Arial" w:cs="Arial"/>
        </w:rPr>
        <w:t xml:space="preserve"> to the SoC directly after the unspecified DC by arguing that</w:t>
      </w:r>
      <w:r w:rsidR="00164E2E">
        <w:rPr>
          <w:rFonts w:ascii="Arial" w:hAnsi="Arial" w:cs="Arial"/>
        </w:rPr>
        <w:t xml:space="preserve"> </w:t>
      </w:r>
      <w:r w:rsidR="00A7294D">
        <w:rPr>
          <w:rFonts w:ascii="Arial" w:hAnsi="Arial" w:cs="Arial"/>
        </w:rPr>
        <w:t>participants probably always incorporate the speaker in their representation of the information conveyed. This intuition was confirmed in filler items featuring temporal DC</w:t>
      </w:r>
      <w:ins w:id="411" w:author="Microsoft Office User" w:date="2022-08-16T17:21:00Z">
        <w:r w:rsidR="00943DDD">
          <w:rPr>
            <w:rFonts w:ascii="Arial" w:hAnsi="Arial" w:cs="Arial"/>
          </w:rPr>
          <w:t>s</w:t>
        </w:r>
      </w:ins>
      <w:r w:rsidR="00A7294D">
        <w:rPr>
          <w:rFonts w:ascii="Arial" w:hAnsi="Arial" w:cs="Arial"/>
        </w:rPr>
        <w:t xml:space="preserve"> (</w:t>
      </w:r>
      <w:r w:rsidR="00A7294D" w:rsidRPr="00A7294D">
        <w:rPr>
          <w:rFonts w:ascii="Arial" w:hAnsi="Arial" w:cs="Arial"/>
          <w:i/>
          <w:iCs/>
        </w:rPr>
        <w:t>and, and then</w:t>
      </w:r>
      <w:r w:rsidR="00A7294D">
        <w:rPr>
          <w:rFonts w:ascii="Arial" w:hAnsi="Arial" w:cs="Arial"/>
        </w:rPr>
        <w:t>).</w:t>
      </w:r>
      <w:r w:rsidR="00FA2DFF">
        <w:rPr>
          <w:rFonts w:ascii="Arial" w:hAnsi="Arial" w:cs="Arial"/>
        </w:rPr>
        <w:t xml:space="preserve"> </w:t>
      </w:r>
      <w:r w:rsidR="00EC6F37">
        <w:rPr>
          <w:rFonts w:ascii="Arial" w:hAnsi="Arial" w:cs="Arial"/>
        </w:rPr>
        <w:t xml:space="preserve">In sum, it appears that </w:t>
      </w:r>
      <w:r w:rsidR="00605AAB">
        <w:rPr>
          <w:rFonts w:ascii="Arial" w:hAnsi="Arial" w:cs="Arial"/>
        </w:rPr>
        <w:t xml:space="preserve">subjective causal relations require the mental integration of a SoC to be processed. Relative to objective causal relations, this constitutes an additional layer of complexity in the cognitive representation of the sentence. </w:t>
      </w:r>
    </w:p>
    <w:p w14:paraId="300023A4" w14:textId="20BD4B5C" w:rsidR="00EC6F37" w:rsidRDefault="00EC6F37" w:rsidP="00625EDC">
      <w:pPr>
        <w:rPr>
          <w:rFonts w:ascii="Arial" w:hAnsi="Arial" w:cs="Arial"/>
        </w:rPr>
      </w:pPr>
    </w:p>
    <w:p w14:paraId="6BD05A4F" w14:textId="39DBD61D" w:rsidR="00EC6F37" w:rsidRDefault="00605AAB" w:rsidP="00625EDC">
      <w:pPr>
        <w:rPr>
          <w:rFonts w:ascii="Arial" w:hAnsi="Arial" w:cs="Arial"/>
          <w:noProof/>
        </w:rPr>
      </w:pPr>
      <w:r>
        <w:rPr>
          <w:rFonts w:ascii="Arial" w:hAnsi="Arial" w:cs="Arial"/>
        </w:rPr>
        <w:t xml:space="preserve">In this section we </w:t>
      </w:r>
      <w:r w:rsidR="006878A6">
        <w:rPr>
          <w:rFonts w:ascii="Arial" w:hAnsi="Arial" w:cs="Arial"/>
        </w:rPr>
        <w:t>presented</w:t>
      </w:r>
      <w:r>
        <w:rPr>
          <w:rFonts w:ascii="Arial" w:hAnsi="Arial" w:cs="Arial"/>
        </w:rPr>
        <w:t xml:space="preserve"> </w:t>
      </w:r>
      <w:r w:rsidR="00997298">
        <w:rPr>
          <w:rFonts w:ascii="Arial" w:hAnsi="Arial" w:cs="Arial"/>
        </w:rPr>
        <w:t xml:space="preserve">how research on the processing of </w:t>
      </w:r>
      <w:ins w:id="412" w:author="Microsoft Office User" w:date="2022-08-16T15:29:00Z">
        <w:r w:rsidR="00997298">
          <w:rPr>
            <w:rFonts w:ascii="Arial" w:hAnsi="Arial" w:cs="Arial"/>
          </w:rPr>
          <w:t>DM</w:t>
        </w:r>
      </w:ins>
      <w:ins w:id="413" w:author="Microsoft Office User" w:date="2022-08-16T14:50:00Z">
        <w:r w:rsidR="00F8338A">
          <w:rPr>
            <w:rFonts w:ascii="Arial" w:hAnsi="Arial" w:cs="Arial"/>
          </w:rPr>
          <w:t>s, and s</w:t>
        </w:r>
      </w:ins>
      <w:ins w:id="414" w:author="Microsoft Office User" w:date="2022-08-16T14:51:00Z">
        <w:r w:rsidR="00F8338A">
          <w:rPr>
            <w:rFonts w:ascii="Arial" w:hAnsi="Arial" w:cs="Arial"/>
          </w:rPr>
          <w:t>pecifically DCs,</w:t>
        </w:r>
      </w:ins>
      <w:r w:rsidR="00997298">
        <w:rPr>
          <w:rFonts w:ascii="Arial" w:hAnsi="Arial" w:cs="Arial"/>
        </w:rPr>
        <w:t xml:space="preserve"> has contributed to the understanding of discourse processing. </w:t>
      </w:r>
      <w:r w:rsidR="00563812">
        <w:rPr>
          <w:rFonts w:ascii="Arial" w:hAnsi="Arial" w:cs="Arial"/>
        </w:rPr>
        <w:t xml:space="preserve">Early work established that new elements of discourse are incrementally integrated </w:t>
      </w:r>
      <w:ins w:id="415" w:author="Microsoft Office User" w:date="2022-08-16T14:51:00Z">
        <w:r w:rsidR="00F8338A">
          <w:rPr>
            <w:rFonts w:ascii="Arial" w:hAnsi="Arial" w:cs="Arial"/>
          </w:rPr>
          <w:t>in</w:t>
        </w:r>
      </w:ins>
      <w:ins w:id="416" w:author="Microsoft Office User" w:date="2022-08-16T15:29:00Z">
        <w:r w:rsidR="00563812">
          <w:rPr>
            <w:rFonts w:ascii="Arial" w:hAnsi="Arial" w:cs="Arial"/>
          </w:rPr>
          <w:t>to</w:t>
        </w:r>
      </w:ins>
      <w:r w:rsidR="00563812">
        <w:rPr>
          <w:rFonts w:ascii="Arial" w:hAnsi="Arial" w:cs="Arial"/>
        </w:rPr>
        <w:t xml:space="preserve"> the already existing discourse representation </w:t>
      </w:r>
      <w:r w:rsidR="00563812">
        <w:rPr>
          <w:rFonts w:ascii="Arial" w:hAnsi="Arial" w:cs="Arial"/>
        </w:rPr>
        <w:fldChar w:fldCharType="begin"/>
      </w:r>
      <w:r w:rsidR="00563812">
        <w:rPr>
          <w:rFonts w:ascii="Arial" w:hAnsi="Arial" w:cs="Arial"/>
        </w:rPr>
        <w:instrText xml:space="preserve"> ADDIN ZOTERO_ITEM CSL_CITATION {"citationID":"DO7BAdUR","properties":{"formattedCitation":"(Traxler et al., 1997)","plainCitation":"(Traxler et al., 1997)","noteIndex":0},"citationItems":[{"id":220,"uris":["http://zotero.org/users/7527615/items/2TK49SXJ"],"itemData":{"id":220,"type":"article-journal","abstract":"An eye-tracking experiment investigated whether incremental interpretation applies to interclausal relationships. According to Millis and Just's (1994) delayed-integration hypothesis, interclausal relationships are not computed until the end of the second clause, because the processor needs to have two full propositions before integration can occur. We investigated the processing of causal and diagnostic sentences (Sweetser, 1990; Tversky &amp; Kahneman, 1982) that contained the connective because. Previous research (Traxler, Sanford, Aked, &amp; Moxey, 1997) has demonstrated that readers have greater difficulty processing diagnostic sentences than causal sentences. Our results indicated that difficulty processing diagnostic sentences occurred well before the end of the second clause. Thus comprehenders appear to compute interclausal relationships incrementally.","container-title":"The Quarterly Journal of Experimental Psychology Section A","DOI":"10.1080/027249897391982","ISSN":"0272-4987","issue":"3","journalAbbreviation":"The Quarterly Journal of Experimental Psychology Section A","language":"en","note":"publisher: SAGE Publications","page":"481-497","source":"SAGE Journals","title":"Influence of Connectives on Language Comprehension: Eye tracking Evidence for Incremental Interpretation","title-short":"Influence of Connectives on Language Comprehension","volume":"50","author":[{"family":"Traxler","given":"Matthew J."},{"family":"Bybee","given":"Michael D."},{"family":"Pickering","given":"Martin J."}],"issued":{"date-parts":[["1997",8,1]]}}}],"schema":"https://github.com/citation-style-language/schema/raw/master/csl-citation.json"} </w:instrText>
      </w:r>
      <w:r w:rsidR="00563812">
        <w:rPr>
          <w:rFonts w:ascii="Arial" w:hAnsi="Arial" w:cs="Arial"/>
        </w:rPr>
        <w:fldChar w:fldCharType="separate"/>
      </w:r>
      <w:r w:rsidR="00563812">
        <w:rPr>
          <w:rFonts w:ascii="Arial" w:hAnsi="Arial" w:cs="Arial"/>
          <w:noProof/>
        </w:rPr>
        <w:t>(Traxler et al., 1997)</w:t>
      </w:r>
      <w:r w:rsidR="00563812">
        <w:rPr>
          <w:rFonts w:ascii="Arial" w:hAnsi="Arial" w:cs="Arial"/>
        </w:rPr>
        <w:fldChar w:fldCharType="end"/>
      </w:r>
      <w:r w:rsidR="00563812">
        <w:rPr>
          <w:rFonts w:ascii="Arial" w:hAnsi="Arial" w:cs="Arial"/>
        </w:rPr>
        <w:t>. The fundamental cognitive operations underlying this integration process have been explored by t</w:t>
      </w:r>
      <w:r w:rsidR="006878A6">
        <w:rPr>
          <w:rFonts w:ascii="Arial" w:hAnsi="Arial" w:cs="Arial"/>
        </w:rPr>
        <w:t xml:space="preserve">he quasi-typological approach to discourse </w:t>
      </w:r>
      <w:ins w:id="417" w:author="Microsoft Office User" w:date="2022-08-16T15:29:00Z">
        <w:r w:rsidR="006878A6">
          <w:rPr>
            <w:rFonts w:ascii="Arial" w:hAnsi="Arial" w:cs="Arial"/>
          </w:rPr>
          <w:t>relation</w:t>
        </w:r>
      </w:ins>
      <w:ins w:id="418" w:author="Microsoft Office User" w:date="2022-08-15T16:52:00Z">
        <w:r w:rsidR="00E575B1">
          <w:rPr>
            <w:rFonts w:ascii="Arial" w:hAnsi="Arial" w:cs="Arial"/>
          </w:rPr>
          <w:t>s</w:t>
        </w:r>
      </w:ins>
      <w:r w:rsidR="006878A6">
        <w:rPr>
          <w:rFonts w:ascii="Arial" w:hAnsi="Arial" w:cs="Arial"/>
        </w:rPr>
        <w:t xml:space="preserve"> of the </w:t>
      </w:r>
      <w:r w:rsidR="00563812">
        <w:rPr>
          <w:rFonts w:ascii="Arial" w:hAnsi="Arial" w:cs="Arial"/>
        </w:rPr>
        <w:t>Coherence</w:t>
      </w:r>
      <w:r w:rsidR="006878A6">
        <w:rPr>
          <w:rFonts w:ascii="Arial" w:hAnsi="Arial" w:cs="Arial"/>
        </w:rPr>
        <w:t xml:space="preserve"> framework </w:t>
      </w:r>
      <w:r w:rsidR="006878A6">
        <w:rPr>
          <w:rFonts w:ascii="Arial" w:hAnsi="Arial" w:cs="Arial"/>
        </w:rPr>
        <w:fldChar w:fldCharType="begin"/>
      </w:r>
      <w:r w:rsidR="006878A6">
        <w:rPr>
          <w:rFonts w:ascii="Arial" w:hAnsi="Arial" w:cs="Arial"/>
        </w:rPr>
        <w:instrText xml:space="preserve"> ADDIN ZOTERO_ITEM CSL_CITATION {"citationID":"WPPNwIpS","properties":{"formattedCitation":"(T. Sanders, 2005; T. J. M. Sanders et al., 1992; T. J. M. Sanders &amp; Noordman, 2000; Spooren &amp; Sanders, 2008)","plainCitation":"(T. Sanders, 2005; T. J. M. Sanders et al., 1992; T. J. M. Sanders &amp; Noordman, 2000; Spooren &amp; Sanders, 2008)","noteIndex":0},"citationItems":[{"id":204,"uris":["http://zotero.org/users/7527615/items/5E4RDTWY"],"itemData":{"id":204,"type":"chapter","abstract":"This paper studies human ,cognition by investigating the mechanisms ,underlying discourse coherence. We focus,on causal,connectives. Starting from the idea of a direct link between linguistic categorization and cognition, Causality and Subjectivity are considered salient categorizing principles. The central hypothesis is that, together, these principles account for causal coherence and connective use, and play a pivotal role in explaining cognitive complexity in discourse. This hypothesis is tested in three ways, exploring (i) the cross-linguistic use ,of connectives ,in spoken ,and written discourse (ii) the acquisition of connectives and (iii) on-line discourse processing. The aim is to contribute to a ,Cognitive Theory of Discourse Representation. 1. Coherence and causal connectives Language,users who ,miss ,the causal relationship between ,the discourse segments ,in fragments (1) and (2) have not understood those pieces of discourse. (1) The sun was shining. The temperature rose quickly. (2) The neighbors’ lights are out. They are not at home. Without much risk of overstatement, we may claim that all languages of the world provide their speakers with means to indicate causal relationships, such as causal connectives. In Dutch, the relations in (1) and (2) are typically expressed by two causal connectives: daardoor(“as a result”) and dus(“so”). In both (1) and (2) causality is involved, but in (1) the causal relation is localized in the outside world, whereas the causality involved in (2) pertains to a conclusion of the speaker. These fragments ,illustrate two fundamental ,discourse principles at work: ,Causality and Subjectivity. They constitute the heart of this paper. The central claim is that together, Causality and Subjectivity not only account for the system and use of causal ,relations and their linguistic expressions – connectives (because, so) and lexical signals (As a result, In conclusion), but also for cognitive complexity of discourse connections in language acquisition and discourse processing. The reason is, we propose, that the linguistic","container-title":"Proceedings of the first international symposium on the exploration and modelling of meaning (SEM-05)","event-place":"Toulouse","page":"105-114","publisher":"Université de Toulouse le Mirail","publisher-place":"Toulouse","source":"ResearchGate","title":"Coherence, Causality and Cognitive complexity in discourse","author":[{"family":"Sanders","given":"Ted"}],"editor":[{"family":"Aumague","given":"Micheal"},{"family":"Bas","given":"Myriam"},{"family":"Le Draoulec","given":"Anne"},{"family":"Vieu","given":"Laure"}],"issued":{"date-parts":[["2005",1,1]]}}},{"id":228,"uris":["http://zotero.org/users/7527615/items/BAW687R4"],"itemData":{"id":228,"type":"article-journal","abstract":"Understanding a discourse means constructing a coherent representation of that discourse. Inferring coherence relations, such as cause</w:instrText>
      </w:r>
      <w:r w:rsidR="006878A6">
        <w:rPr>
          <w:rFonts w:ascii="Cambria Math" w:hAnsi="Cambria Math" w:cs="Cambria Math"/>
        </w:rPr>
        <w:instrText>‐</w:instrText>
      </w:r>
      <w:r w:rsidR="006878A6">
        <w:rPr>
          <w:rFonts w:ascii="Arial" w:hAnsi="Arial" w:cs="Arial"/>
        </w:rPr>
        <w:instrText>consequence and claim</w:instrText>
      </w:r>
      <w:r w:rsidR="006878A6">
        <w:rPr>
          <w:rFonts w:ascii="Cambria Math" w:hAnsi="Cambria Math" w:cs="Cambria Math"/>
        </w:rPr>
        <w:instrText>‐</w:instrText>
      </w:r>
      <w:r w:rsidR="006878A6">
        <w:rPr>
          <w:rFonts w:ascii="Arial" w:hAnsi="Arial" w:cs="Arial"/>
        </w:rPr>
        <w:instrText xml:space="preserve">argument, is a necessary condition for a discourse representation to be coherent. Despite some descriptively fairly adequate proposals in the literature, there is still no theoretically satisfying account of the links that make a discourse coherent. An adequate account of the relations establishing coherence has to be psychologically plausible, because coherence relations are ultimately cognitive relations. We are proposing a taxonomy that classifies coherence relations in terms of four cognitively salient primitives, such as the polarity of the relation and the pragmatic or semantic character of the link between the units. A classification experiment using fragments of written discourse showed that the 12 classes of coherence relations distinguished in the taxonomy appear to be intuitively plausible and applicable. A second experiment investigating the use of connectives provided further evidence for the psychological salience of the taxonomic primitives and their relevance to the understanding of coherence relations.","container-title":"Discourse Processes","DOI":"10.1080/01638539209544800","ISSN":"0163-853X","issue":"1","note":"publisher: Routledge\n_eprint: https://doi.org/10.1080/01638539209544800","page":"1-35","source":"Taylor and Francis+NEJM","title":"Toward a taxonomy of coherence relations","volume":"15","author":[{"family":"Sanders","given":"Ted J. M."},{"family":"Spooren","given":"Wilbert P. M."},{"family":"Noordman","given":"Leo G. M."}],"issued":{"date-parts":[["1992",1,1]]}}},{"id":216,"uris":["http://zotero.org/users/7527615/items/S787H939"],"itemData":{"id":216,"type":"article-journal","abstract":"When readers process a text, they establish a coherent representation by means of coherence relations. This article focuses on the cognitive status of these relations. In an experiment using reading, verification, and free recall tasks, 2 crucial aspects of the structure of expository texts were investigated: the type of coherence relation between segments (problem-solution vs. list) and the linguistic marking of the relations by means of signaling phrases (implicit vs. explicit). Both factors affected text processing. Problem solution relations lead to faster processing, better verification, and superior recall. Explicit marking of the relations resulted in faster processing but did not affect recall. We conclude that the processing of a text segment depends on the relation it has with preceding segments. The relational marker has an effect during online processing, but its influence decreases over time. This contrasts with the effect of the coherence relation, which is also manifest in the recall.","container-title":"Discourse Processes","DOI":"10.1207/S15326950dp2901_3","ISSN":"0163-853X","issue":"1","note":"publisher: Routledge\n_eprint: https://doi.org/10.1207/S15326950dp2901_3","page":"37-60","source":"Taylor and Francis+NEJM","title":"The Role of Coherence Relations and Their Linguistic Markers in Text Processing","volume":"29","author":[{"family":"Sanders","given":"Ted J. M."},{"family":"Noordman","given":"Leo G. M."}],"issued":{"date-parts":[["2000",1,1]]}}},{"id":237,"uris":["http://zotero.org/users/7527615/items/5I7T4CUK"],"itemData":{"id":237,"type":"article-journal","abstract":"This article presents an analysis of the acquisition order of coherence relations between discourse segments. The basis is a cognitive theory of coherence relations (Sanders et al., 1992) that makes predictions about the order in which the relations and their linguistic expressions are acquired, because they show an increasing cognitive complexity. The child language literature lends support to two distinctions in the theory, Basic Operation (causal versus additive) and Polarity (positive versus negative). In two studies, additional data were collected to test the validity of two other distinctions, Source of Coherence and Order of the Coherence Relation. In the first study, children described a picture or conversed freely with the investigator. Both distinctions turn out to be necessary to account for the acquisition patterns. In the second study, the children's proficiency in dealing with negative causal relations was investigated. The two studies use different research designs. The first is a study of relatively naturalistic, only partially structured elicitation of extended stretches of speech produced by children, the other is an experiment on the understanding and production of coherence relations in short sequences of statements relying on nonsense words that lack a conventional semantic content. The two procedures tap very different kinds of communicative skills and linguistic as well as conceptual knowledge. The combination of these two studies allows us to draw valid conclusions about the acquisition of the various coherence relations. The data support the claim that cognitively complex coherence relations show up later than cognitively simple relations.","container-title":"Journal of Pragmatics","DOI":"10.1016/j.pragma.2008.04.021","ISSN":"0378-2166","issue":"12","journalAbbreviation":"Journal of Pragmatics","language":"en","page":"2003-2026","source":"ScienceDirect","title":"The acquisition order of coherence relations: On cognitive complexity in discourse","title-short":"The acquisition order of coherence relations","volume":"40","author":[{"family":"Spooren","given":"Wilbert"},{"family":"Sanders","given":"Ted"}],"issued":{"date-parts":[["2008",12,1]]}}}],"schema":"https://github.com/citation-style-language/schema/raw/master/csl-citation.json"} </w:instrText>
      </w:r>
      <w:r w:rsidR="006878A6">
        <w:rPr>
          <w:rFonts w:ascii="Arial" w:hAnsi="Arial" w:cs="Arial"/>
        </w:rPr>
        <w:fldChar w:fldCharType="separate"/>
      </w:r>
      <w:r w:rsidR="006878A6">
        <w:rPr>
          <w:rFonts w:ascii="Arial" w:hAnsi="Arial" w:cs="Arial"/>
          <w:noProof/>
        </w:rPr>
        <w:t>(T. Sanders, 2005; T. J. M. Sanders et al., 1992; T. J. M. Sanders &amp; Noordman, 2000; Spooren &amp; Sanders, 2008)</w:t>
      </w:r>
      <w:r w:rsidR="006878A6">
        <w:rPr>
          <w:rFonts w:ascii="Arial" w:hAnsi="Arial" w:cs="Arial"/>
        </w:rPr>
        <w:fldChar w:fldCharType="end"/>
      </w:r>
      <w:r w:rsidR="006878A6">
        <w:rPr>
          <w:rFonts w:ascii="Arial" w:hAnsi="Arial" w:cs="Arial"/>
        </w:rPr>
        <w:t>. They notably highlighted that some discourse relations are more effortful to process than others</w:t>
      </w:r>
      <w:ins w:id="419" w:author="Microsoft Office User" w:date="2022-08-16T14:51:00Z">
        <w:r w:rsidR="00F8338A">
          <w:rPr>
            <w:rFonts w:ascii="Arial" w:hAnsi="Arial" w:cs="Arial"/>
          </w:rPr>
          <w:t>,</w:t>
        </w:r>
      </w:ins>
      <w:r w:rsidR="006878A6">
        <w:rPr>
          <w:rFonts w:ascii="Arial" w:hAnsi="Arial" w:cs="Arial"/>
        </w:rPr>
        <w:t xml:space="preserve"> thereby providing an insight into the functioning of human cognition</w:t>
      </w:r>
      <w:r w:rsidR="006B05C9">
        <w:rPr>
          <w:rFonts w:ascii="Arial" w:hAnsi="Arial" w:cs="Arial"/>
        </w:rPr>
        <w:t xml:space="preserve"> </w:t>
      </w:r>
      <w:r w:rsidR="006B05C9">
        <w:rPr>
          <w:rFonts w:ascii="Arial" w:hAnsi="Arial" w:cs="Arial"/>
        </w:rPr>
        <w:fldChar w:fldCharType="begin"/>
      </w:r>
      <w:r w:rsidR="006B05C9">
        <w:rPr>
          <w:rFonts w:ascii="Arial" w:hAnsi="Arial" w:cs="Arial"/>
        </w:rPr>
        <w:instrText xml:space="preserve"> ADDIN ZOTERO_ITEM CSL_CITATION {"citationID":"TRFoe9tf","properties":{"formattedCitation":"(Zufferey &amp; Gygax, 2016)","plainCitation":"(Zufferey &amp; Gygax, 2016)","noteIndex":0},"citationItems":[{"id":145,"uris":["http://zotero.org/users/7527615/items/MMFQV2CE"],"itemData":{"id":145,"type":"article-journal","abstract":"Previous research has suggested that some discourse relations are easier to convey implicitly than others due to cognitive biases in the interpretation of discourse. In this article we argue that relations involving a perspective shift, such as confirmation relations, are difficult to convey implicitly. We assess this claim with two empirical studies involving the ambiguous French connective en effet, which can either convey a causal relation or a confirmation relation. First, we compare the processing of implicit and explicit causal and confirmation relations conveyed by this connective in a self-paced reading experiment and show that removing the connective in confirmation relations disturbs processing. Second, we compare the percentage of implicit translations of en effet for both discourse relations across three target languages using parallel directional corpora and find that causal relations always lead to more implicit translations than confirmation relations.","container-title":"Discourse Processes","DOI":"10.1080/0163853X.2015.1062839","ISSN":"0163-853X","issue":"7","note":"publisher: Routledge\n_eprint: https://doi.org/10.1080/0163853X.2015.1062839","page":"532-555","source":"Taylor and Francis+NEJM","title":"The Role of Perspective Shifts for Processing and Translating Discourse Relations","volume":"53","author":[{"family":"Zufferey","given":"Sandrine"},{"family":"Gygax","given":"Pascal M."}],"issued":{"date-parts":[["2016",10,2]]}}}],"schema":"https://github.com/citation-style-language/schema/raw/master/csl-citation.json"} </w:instrText>
      </w:r>
      <w:r w:rsidR="006B05C9">
        <w:rPr>
          <w:rFonts w:ascii="Arial" w:hAnsi="Arial" w:cs="Arial"/>
        </w:rPr>
        <w:fldChar w:fldCharType="separate"/>
      </w:r>
      <w:r w:rsidR="006B05C9">
        <w:rPr>
          <w:rFonts w:ascii="Arial" w:hAnsi="Arial" w:cs="Arial"/>
          <w:noProof/>
        </w:rPr>
        <w:t>(Zufferey &amp; Gygax, 2016)</w:t>
      </w:r>
      <w:r w:rsidR="006B05C9">
        <w:rPr>
          <w:rFonts w:ascii="Arial" w:hAnsi="Arial" w:cs="Arial"/>
        </w:rPr>
        <w:fldChar w:fldCharType="end"/>
      </w:r>
      <w:r w:rsidR="006878A6">
        <w:rPr>
          <w:rFonts w:ascii="Arial" w:hAnsi="Arial" w:cs="Arial"/>
        </w:rPr>
        <w:t xml:space="preserve">.  Finally, we </w:t>
      </w:r>
      <w:ins w:id="420" w:author="Microsoft Office User" w:date="2022-08-16T15:29:00Z">
        <w:r w:rsidR="007135DD">
          <w:rPr>
            <w:rFonts w:ascii="Arial" w:hAnsi="Arial" w:cs="Arial"/>
          </w:rPr>
          <w:t xml:space="preserve"> </w:t>
        </w:r>
      </w:ins>
      <w:ins w:id="421" w:author="Microsoft Office User" w:date="2022-08-15T16:53:00Z">
        <w:r w:rsidR="00E575B1">
          <w:rPr>
            <w:rFonts w:ascii="Arial" w:hAnsi="Arial" w:cs="Arial"/>
          </w:rPr>
          <w:t xml:space="preserve">focused on </w:t>
        </w:r>
      </w:ins>
      <w:r w:rsidR="007135DD">
        <w:rPr>
          <w:rFonts w:ascii="Arial" w:hAnsi="Arial" w:cs="Arial"/>
        </w:rPr>
        <w:t xml:space="preserve">the case of causal relations to demonstrate how studies on </w:t>
      </w:r>
      <w:ins w:id="422" w:author="Microsoft Office User" w:date="2022-08-16T15:29:00Z">
        <w:r w:rsidR="007135DD">
          <w:rPr>
            <w:rFonts w:ascii="Arial" w:hAnsi="Arial" w:cs="Arial"/>
          </w:rPr>
          <w:t>D</w:t>
        </w:r>
      </w:ins>
      <w:ins w:id="423" w:author="Microsoft Office User" w:date="2022-08-15T16:55:00Z">
        <w:r w:rsidR="00A421EE">
          <w:rPr>
            <w:rFonts w:ascii="Arial" w:hAnsi="Arial" w:cs="Arial"/>
          </w:rPr>
          <w:t>C</w:t>
        </w:r>
      </w:ins>
      <w:r w:rsidR="007135DD">
        <w:rPr>
          <w:rFonts w:ascii="Arial" w:hAnsi="Arial" w:cs="Arial"/>
        </w:rPr>
        <w:t xml:space="preserve"> processing can address questions at a relatively deep level of discourse processing</w:t>
      </w:r>
      <w:ins w:id="424" w:author="Microsoft Office User" w:date="2022-08-15T16:56:00Z">
        <w:r w:rsidR="00A421EE">
          <w:rPr>
            <w:rFonts w:ascii="Arial" w:hAnsi="Arial" w:cs="Arial"/>
          </w:rPr>
          <w:t>,</w:t>
        </w:r>
      </w:ins>
      <w:r w:rsidR="007135DD">
        <w:rPr>
          <w:rFonts w:ascii="Arial" w:hAnsi="Arial" w:cs="Arial"/>
        </w:rPr>
        <w:t xml:space="preserve"> namely the mental representation of the source of information </w:t>
      </w:r>
      <w:r w:rsidR="007135DD">
        <w:rPr>
          <w:rFonts w:ascii="Arial" w:hAnsi="Arial" w:cs="Arial"/>
        </w:rPr>
        <w:fldChar w:fldCharType="begin"/>
      </w:r>
      <w:r w:rsidR="007135DD">
        <w:rPr>
          <w:rFonts w:ascii="Arial" w:hAnsi="Arial" w:cs="Arial"/>
        </w:rPr>
        <w:instrText xml:space="preserve"> ADDIN ZOTERO_ITEM CSL_CITATION {"citationID":"MNxgnjbG","properties":{"formattedCitation":"(Canestrelli et al., 2013; Wei et al., 2019)","plainCitation":"(Canestrelli et al., 2013; Wei et al., 2019)","noteIndex":0},"citationItems":[{"id":214,"uris":["http://zotero.org/users/7527615/items/JFAZHA9C"],"itemData":{"id":214,"type":"article-journal","abstract":"Causal connectives are often considered to provide crucial information about the discourse structure; they signal a causal relation between two text segments. However, in many languages of the world causal connectives specialise in either subjective or objective causal relations. We investigate whether this type of (discourse) information is used during the online processing of causal connectives by focusing on the Dutch connectives want and omdat, both translated by because. In three eye-tracking studies we demonstrate that the Dutch connective want, which is a prototypical marker of subjective CLAIM–ARGUMENT relations, leads to an immediate processing disadvantage compared to omdat, a prototypical marker of objective CONSEQUENCE–CAUSE relations. This effect was observed at the words immediately following the connective, at which point readers cannot yet establish the causal relation on the basis of the content, which means that the effect is solely induced by the connectives. In Experiment 2 we demonstrate that this effect is related to the representation of the first clause of a want relation as a mental state. In Experiment 3, we show that the use of omdat in relations that do not allow for a CONSEQUENCE–CAUSE interpretation leads to serious processing difficulties at the end of those relations. On the basis of these results, we argue that want triggers a subjective mental state interpretation of S1, whereas omdat triggers the construction of an objective CONSEQUENCE–CAUSE relation. These results illustrate that causal connectives provide subtle information about semantic-pragmatic distinctions between types of causal relations, which immediately influences online processing.","container-title":"Language and Cognitive Processes","DOI":"10.1080/01690965.2012.685885","ISSN":"0169-0965","issue":"9","note":"publisher: Routledge\n_eprint: https://doi.org/10.1080/01690965.2012.685885","page":"1394-1413","source":"Taylor and Francis+NEJM","title":"Causal connectives in discourse processing: How differences in subjectivity are reflected in eye movements","title-short":"Causal connectives in discourse processing","volume":"28","author":[{"family":"Canestrelli","given":"Anneloes R."},{"family":"Mak","given":"Willem M."},{"family":"Sanders","given":"Ted J. M."}],"issued":{"date-parts":[["2013",11,1]]}}},{"id":147,"uris":["http://zotero.org/users/7527615/items/XCBQYLFX"],"itemData":{"id":147,"type":"article-journal","abstract":"Causal relations can be presented as subjective, involving someone's reasoning, or objective, depicting a real-world cause-consequence relation. Subjective relations require longer processing times than objective relations. We hypothesize that the extra time is due to the involvement of a Subject of Consciousness (SoC) in the mental representation of subjective information. To test this hypothesis, we conducted a Visual World Paradigm eye-tracking experiment on Dutch and Chinese connectives that differ in the degree of subjectivity they encode. In both languages, subjective connectives triggered an immediate increased attention to the SoC, compared to objective connectives. Only when the subjectivity information was not expressed by the connective, modal verbs presented later in the sentence induced an increase in looks at the SoC. This focus on the SoC due to the linguistic cues can be explained as the tracking of the information source in the situation models, which continues throughout the sentence.","container-title":"Acta Psychologica","DOI":"10.1016/j.actpsy.2019.102866","ISSN":"0001-6918","journalAbbreviation":"Acta Psychologica","language":"en","page":"102866","source":"ScienceDirect","title":"Causal connectives as indicators of source information: Evidence from the visual world paradigm","title-short":"Causal connectives as indicators of source information","volume":"198","author":[{"family":"Wei","given":"Yipu"},{"family":"Mak","given":"Willem M."},{"family":"Evers-Vermeul","given":"Jacqueline"},{"family":"Sanders","given":"Ted J. M."}],"issued":{"date-parts":[["2019",7,1]]}}}],"schema":"https://github.com/citation-style-language/schema/raw/master/csl-citation.json"} </w:instrText>
      </w:r>
      <w:r w:rsidR="007135DD">
        <w:rPr>
          <w:rFonts w:ascii="Arial" w:hAnsi="Arial" w:cs="Arial"/>
        </w:rPr>
        <w:fldChar w:fldCharType="separate"/>
      </w:r>
      <w:r w:rsidR="007135DD">
        <w:rPr>
          <w:rFonts w:ascii="Arial" w:hAnsi="Arial" w:cs="Arial"/>
          <w:noProof/>
        </w:rPr>
        <w:t>(Canestrelli et al., 2013; Wei et al., 2019)</w:t>
      </w:r>
      <w:r w:rsidR="007135DD">
        <w:rPr>
          <w:rFonts w:ascii="Arial" w:hAnsi="Arial" w:cs="Arial"/>
        </w:rPr>
        <w:fldChar w:fldCharType="end"/>
      </w:r>
      <w:r w:rsidR="007135DD">
        <w:rPr>
          <w:rFonts w:ascii="Arial" w:hAnsi="Arial" w:cs="Arial"/>
        </w:rPr>
        <w:t xml:space="preserve">. </w:t>
      </w:r>
      <w:r w:rsidR="00FE1755">
        <w:rPr>
          <w:rFonts w:ascii="Arial" w:hAnsi="Arial" w:cs="Arial"/>
        </w:rPr>
        <w:t>This latter section also indirectly provided evidence</w:t>
      </w:r>
      <w:ins w:id="425" w:author="Microsoft Office User" w:date="2022-08-16T17:22:00Z">
        <w:r w:rsidR="00943DDD">
          <w:rPr>
            <w:rFonts w:ascii="Arial" w:hAnsi="Arial" w:cs="Arial"/>
          </w:rPr>
          <w:t xml:space="preserve"> showing</w:t>
        </w:r>
      </w:ins>
      <w:r w:rsidR="00FE1755">
        <w:rPr>
          <w:rFonts w:ascii="Arial" w:hAnsi="Arial" w:cs="Arial"/>
        </w:rPr>
        <w:t xml:space="preserve"> that the information encoded by the </w:t>
      </w:r>
      <w:ins w:id="426" w:author="Microsoft Office User" w:date="2022-08-16T15:29:00Z">
        <w:r w:rsidR="00FE1755">
          <w:rPr>
            <w:rFonts w:ascii="Arial" w:hAnsi="Arial" w:cs="Arial"/>
          </w:rPr>
          <w:t>D</w:t>
        </w:r>
      </w:ins>
      <w:ins w:id="427" w:author="Microsoft Office User" w:date="2022-08-15T16:56:00Z">
        <w:r w:rsidR="00A421EE">
          <w:rPr>
            <w:rFonts w:ascii="Arial" w:hAnsi="Arial" w:cs="Arial"/>
          </w:rPr>
          <w:t>C</w:t>
        </w:r>
      </w:ins>
      <w:r w:rsidR="00FE1755">
        <w:rPr>
          <w:rFonts w:ascii="Arial" w:hAnsi="Arial" w:cs="Arial"/>
        </w:rPr>
        <w:t xml:space="preserve"> is incrementally integrated </w:t>
      </w:r>
      <w:ins w:id="428" w:author="Microsoft Office User" w:date="2022-08-15T16:54:00Z">
        <w:r w:rsidR="00E575B1">
          <w:rPr>
            <w:rFonts w:ascii="Arial" w:hAnsi="Arial" w:cs="Arial"/>
          </w:rPr>
          <w:t>in</w:t>
        </w:r>
      </w:ins>
      <w:ins w:id="429" w:author="Microsoft Office User" w:date="2022-08-16T15:29:00Z">
        <w:r w:rsidR="00FE1755">
          <w:rPr>
            <w:rFonts w:ascii="Arial" w:hAnsi="Arial" w:cs="Arial"/>
          </w:rPr>
          <w:t>to</w:t>
        </w:r>
      </w:ins>
      <w:r w:rsidR="00FE1755">
        <w:rPr>
          <w:rFonts w:ascii="Arial" w:hAnsi="Arial" w:cs="Arial"/>
        </w:rPr>
        <w:t xml:space="preserve"> discourse</w:t>
      </w:r>
      <w:r w:rsidR="00607DD0">
        <w:rPr>
          <w:rFonts w:ascii="Arial" w:hAnsi="Arial" w:cs="Arial"/>
        </w:rPr>
        <w:t xml:space="preserve"> </w:t>
      </w:r>
      <w:ins w:id="430" w:author="Microsoft Office User" w:date="2022-08-16T15:29:00Z">
        <w:r w:rsidR="00FE1755">
          <w:rPr>
            <w:rFonts w:ascii="Arial" w:hAnsi="Arial" w:cs="Arial"/>
          </w:rPr>
          <w:t>representation</w:t>
        </w:r>
      </w:ins>
      <w:ins w:id="431" w:author="Microsoft Office User" w:date="2022-08-15T16:54:00Z">
        <w:r w:rsidR="00E575B1">
          <w:rPr>
            <w:rFonts w:ascii="Arial" w:hAnsi="Arial" w:cs="Arial"/>
          </w:rPr>
          <w:t>s</w:t>
        </w:r>
      </w:ins>
      <w:r w:rsidR="00FE1755">
        <w:rPr>
          <w:rFonts w:ascii="Arial" w:hAnsi="Arial" w:cs="Arial"/>
        </w:rPr>
        <w:t xml:space="preserve"> and impacts the way a hearer processes </w:t>
      </w:r>
      <w:ins w:id="432" w:author="Microsoft Office User" w:date="2022-08-15T16:54:00Z">
        <w:r w:rsidR="00E575B1">
          <w:rPr>
            <w:rFonts w:ascii="Arial" w:hAnsi="Arial" w:cs="Arial"/>
          </w:rPr>
          <w:t>what follows</w:t>
        </w:r>
      </w:ins>
      <w:r w:rsidR="00FE1755">
        <w:rPr>
          <w:rFonts w:ascii="Arial" w:hAnsi="Arial" w:cs="Arial"/>
        </w:rPr>
        <w:t xml:space="preserve">. Indeed, in the subjective </w:t>
      </w:r>
      <w:ins w:id="433" w:author="Microsoft Office User" w:date="2022-08-16T15:29:00Z">
        <w:r w:rsidR="00FE1755">
          <w:rPr>
            <w:rFonts w:ascii="Arial" w:hAnsi="Arial" w:cs="Arial"/>
          </w:rPr>
          <w:t>D</w:t>
        </w:r>
      </w:ins>
      <w:ins w:id="434" w:author="Microsoft Office User" w:date="2022-08-15T16:56:00Z">
        <w:r w:rsidR="00A421EE">
          <w:rPr>
            <w:rFonts w:ascii="Arial" w:hAnsi="Arial" w:cs="Arial"/>
          </w:rPr>
          <w:t>C</w:t>
        </w:r>
      </w:ins>
      <w:r w:rsidR="00FE1755">
        <w:rPr>
          <w:rFonts w:ascii="Arial" w:hAnsi="Arial" w:cs="Arial"/>
        </w:rPr>
        <w:t xml:space="preserve"> condition in </w:t>
      </w:r>
      <w:r w:rsidR="00FE1755">
        <w:rPr>
          <w:rFonts w:ascii="Arial" w:hAnsi="Arial" w:cs="Arial"/>
          <w:noProof/>
        </w:rPr>
        <w:t>Wei et al. (2019), participants</w:t>
      </w:r>
      <w:r w:rsidR="00372DF7">
        <w:rPr>
          <w:rFonts w:ascii="Arial" w:hAnsi="Arial" w:cs="Arial"/>
          <w:noProof/>
        </w:rPr>
        <w:t xml:space="preserve">’ looks to the SoC did not increase after the modal verb indicating that they had already integrated the subjective nature of the causal relation. In the unspecified </w:t>
      </w:r>
      <w:ins w:id="435" w:author="Microsoft Office User" w:date="2022-08-16T15:29:00Z">
        <w:r w:rsidR="00372DF7">
          <w:rPr>
            <w:rFonts w:ascii="Arial" w:hAnsi="Arial" w:cs="Arial"/>
            <w:noProof/>
          </w:rPr>
          <w:t>D</w:t>
        </w:r>
      </w:ins>
      <w:ins w:id="436" w:author="Microsoft Office User" w:date="2022-08-15T16:56:00Z">
        <w:r w:rsidR="00A421EE">
          <w:rPr>
            <w:rFonts w:ascii="Arial" w:hAnsi="Arial" w:cs="Arial"/>
            <w:noProof/>
          </w:rPr>
          <w:t>C</w:t>
        </w:r>
      </w:ins>
      <w:r w:rsidR="00372DF7">
        <w:rPr>
          <w:rFonts w:ascii="Arial" w:hAnsi="Arial" w:cs="Arial"/>
          <w:noProof/>
        </w:rPr>
        <w:t xml:space="preserve"> condition</w:t>
      </w:r>
      <w:ins w:id="437" w:author="Microsoft Office User" w:date="2022-08-15T16:54:00Z">
        <w:r w:rsidR="00E575B1">
          <w:rPr>
            <w:rFonts w:ascii="Arial" w:hAnsi="Arial" w:cs="Arial"/>
            <w:noProof/>
          </w:rPr>
          <w:t>,</w:t>
        </w:r>
      </w:ins>
      <w:r w:rsidR="00372DF7">
        <w:rPr>
          <w:rFonts w:ascii="Arial" w:hAnsi="Arial" w:cs="Arial"/>
          <w:noProof/>
        </w:rPr>
        <w:t xml:space="preserve"> on the other hand, participants behaved </w:t>
      </w:r>
      <w:ins w:id="438" w:author="Microsoft Office User" w:date="2022-08-16T17:23:00Z">
        <w:r w:rsidR="00943DDD">
          <w:rPr>
            <w:rFonts w:ascii="Arial" w:hAnsi="Arial" w:cs="Arial"/>
            <w:noProof/>
          </w:rPr>
          <w:t xml:space="preserve">slightly </w:t>
        </w:r>
      </w:ins>
      <w:r w:rsidR="00372DF7">
        <w:rPr>
          <w:rFonts w:ascii="Arial" w:hAnsi="Arial" w:cs="Arial"/>
          <w:noProof/>
        </w:rPr>
        <w:t xml:space="preserve">differently. This question of the integration of </w:t>
      </w:r>
      <w:ins w:id="439" w:author="Microsoft Office User" w:date="2022-08-16T15:29:00Z">
        <w:r w:rsidR="00372DF7">
          <w:rPr>
            <w:rFonts w:ascii="Arial" w:hAnsi="Arial" w:cs="Arial"/>
            <w:noProof/>
          </w:rPr>
          <w:t>D</w:t>
        </w:r>
      </w:ins>
      <w:ins w:id="440" w:author="Microsoft Office User" w:date="2022-08-15T17:13:00Z">
        <w:r w:rsidR="00633B26">
          <w:rPr>
            <w:rFonts w:ascii="Arial" w:hAnsi="Arial" w:cs="Arial"/>
            <w:noProof/>
          </w:rPr>
          <w:t>Cs</w:t>
        </w:r>
      </w:ins>
      <w:ins w:id="441" w:author="Microsoft Office User" w:date="2022-08-16T15:29:00Z">
        <w:r w:rsidR="00372DF7">
          <w:rPr>
            <w:rFonts w:ascii="Arial" w:hAnsi="Arial" w:cs="Arial"/>
            <w:noProof/>
          </w:rPr>
          <w:t xml:space="preserve"> </w:t>
        </w:r>
      </w:ins>
      <w:ins w:id="442" w:author="Microsoft Office User" w:date="2022-08-15T17:13:00Z">
        <w:r w:rsidR="00633B26">
          <w:rPr>
            <w:rFonts w:ascii="Arial" w:hAnsi="Arial" w:cs="Arial"/>
            <w:noProof/>
          </w:rPr>
          <w:t xml:space="preserve">in </w:t>
        </w:r>
      </w:ins>
      <w:r w:rsidR="00372DF7">
        <w:rPr>
          <w:rFonts w:ascii="Arial" w:hAnsi="Arial" w:cs="Arial"/>
          <w:noProof/>
        </w:rPr>
        <w:t>discourse will be further explored in the next section. We</w:t>
      </w:r>
      <w:ins w:id="443" w:author="Microsoft Office User" w:date="2022-08-16T15:29:00Z">
        <w:r w:rsidR="00372DF7">
          <w:rPr>
            <w:rFonts w:ascii="Arial" w:hAnsi="Arial" w:cs="Arial"/>
            <w:noProof/>
          </w:rPr>
          <w:t xml:space="preserve"> </w:t>
        </w:r>
      </w:ins>
      <w:ins w:id="444" w:author="Microsoft Office User" w:date="2022-08-15T17:13:00Z">
        <w:r w:rsidR="00633B26">
          <w:rPr>
            <w:rFonts w:ascii="Arial" w:hAnsi="Arial" w:cs="Arial"/>
            <w:noProof/>
          </w:rPr>
          <w:t xml:space="preserve">will </w:t>
        </w:r>
      </w:ins>
      <w:r w:rsidR="00372DF7">
        <w:rPr>
          <w:rFonts w:ascii="Arial" w:hAnsi="Arial" w:cs="Arial"/>
          <w:noProof/>
        </w:rPr>
        <w:t>show that</w:t>
      </w:r>
      <w:r w:rsidR="00D35C23">
        <w:rPr>
          <w:rFonts w:ascii="Arial" w:hAnsi="Arial" w:cs="Arial"/>
          <w:noProof/>
        </w:rPr>
        <w:t xml:space="preserve"> </w:t>
      </w:r>
      <w:ins w:id="445" w:author="Microsoft Office User" w:date="2022-08-16T15:29:00Z">
        <w:r w:rsidR="00D35C23">
          <w:rPr>
            <w:rFonts w:ascii="Arial" w:hAnsi="Arial" w:cs="Arial"/>
            <w:noProof/>
          </w:rPr>
          <w:t>D</w:t>
        </w:r>
      </w:ins>
      <w:ins w:id="446" w:author="Microsoft Office User" w:date="2022-08-15T17:13:00Z">
        <w:r w:rsidR="00633B26">
          <w:rPr>
            <w:rFonts w:ascii="Arial" w:hAnsi="Arial" w:cs="Arial"/>
            <w:noProof/>
          </w:rPr>
          <w:t>C</w:t>
        </w:r>
      </w:ins>
      <w:ins w:id="447" w:author="Microsoft Office User" w:date="2022-08-15T16:55:00Z">
        <w:r w:rsidR="00A421EE">
          <w:rPr>
            <w:rFonts w:ascii="Arial" w:hAnsi="Arial" w:cs="Arial"/>
            <w:noProof/>
          </w:rPr>
          <w:t>s</w:t>
        </w:r>
      </w:ins>
      <w:r w:rsidR="00D35C23">
        <w:rPr>
          <w:rFonts w:ascii="Arial" w:hAnsi="Arial" w:cs="Arial"/>
          <w:noProof/>
        </w:rPr>
        <w:t xml:space="preserve"> can shape expectations regarding the upcoming discourse but also force a revision of already existing expectations. </w:t>
      </w:r>
    </w:p>
    <w:p w14:paraId="717FBF3E" w14:textId="77777777" w:rsidR="00204A0C" w:rsidRDefault="00204A0C" w:rsidP="00F912CD"/>
    <w:p w14:paraId="6F666C11" w14:textId="11AA62FF" w:rsidR="00F912CD" w:rsidRPr="009274CA" w:rsidRDefault="002C4F45" w:rsidP="00F912CD">
      <w:pPr>
        <w:pStyle w:val="Paragraphedeliste"/>
        <w:numPr>
          <w:ilvl w:val="1"/>
          <w:numId w:val="5"/>
        </w:numPr>
        <w:rPr>
          <w:rFonts w:ascii="Arial" w:hAnsi="Arial" w:cs="Arial"/>
        </w:rPr>
      </w:pPr>
      <w:ins w:id="448" w:author="Microsoft Office User" w:date="2022-08-16T17:27:00Z">
        <w:r>
          <w:rPr>
            <w:rFonts w:ascii="Arial" w:hAnsi="Arial" w:cs="Arial"/>
          </w:rPr>
          <w:t>Further c</w:t>
        </w:r>
      </w:ins>
      <w:r w:rsidR="00CF2505" w:rsidRPr="009274CA">
        <w:rPr>
          <w:rFonts w:ascii="Arial" w:hAnsi="Arial" w:cs="Arial"/>
        </w:rPr>
        <w:t>haracterizing</w:t>
      </w:r>
      <w:r w:rsidR="00F912CD" w:rsidRPr="009274CA">
        <w:rPr>
          <w:rFonts w:ascii="Arial" w:hAnsi="Arial" w:cs="Arial"/>
        </w:rPr>
        <w:t xml:space="preserve"> </w:t>
      </w:r>
      <w:ins w:id="449" w:author="Microsoft Office User" w:date="2022-08-16T15:03:00Z">
        <w:r w:rsidR="00F8338A">
          <w:rPr>
            <w:rFonts w:ascii="Arial" w:hAnsi="Arial" w:cs="Arial"/>
          </w:rPr>
          <w:t>D</w:t>
        </w:r>
      </w:ins>
      <w:ins w:id="450" w:author="Microsoft Office User" w:date="2022-08-16T15:05:00Z">
        <w:r w:rsidR="00F8338A">
          <w:rPr>
            <w:rFonts w:ascii="Arial" w:hAnsi="Arial" w:cs="Arial"/>
          </w:rPr>
          <w:t>C</w:t>
        </w:r>
      </w:ins>
      <w:ins w:id="451" w:author="Microsoft Office User" w:date="2022-08-16T15:03:00Z">
        <w:r w:rsidR="00F8338A">
          <w:rPr>
            <w:rFonts w:ascii="Arial" w:hAnsi="Arial" w:cs="Arial"/>
          </w:rPr>
          <w:t>s’</w:t>
        </w:r>
        <w:r w:rsidR="00F8338A" w:rsidRPr="009274CA">
          <w:rPr>
            <w:rFonts w:ascii="Arial" w:hAnsi="Arial" w:cs="Arial"/>
          </w:rPr>
          <w:t xml:space="preserve"> </w:t>
        </w:r>
      </w:ins>
      <w:ins w:id="452" w:author="Microsoft Office User" w:date="2022-08-16T15:29:00Z">
        <w:r w:rsidR="007C753A">
          <w:rPr>
            <w:rFonts w:ascii="Arial" w:hAnsi="Arial" w:cs="Arial"/>
          </w:rPr>
          <w:t>effect</w:t>
        </w:r>
      </w:ins>
      <w:ins w:id="453" w:author="Microsoft Office User" w:date="2022-08-16T15:03:00Z">
        <w:r w:rsidR="00F8338A">
          <w:rPr>
            <w:rFonts w:ascii="Arial" w:hAnsi="Arial" w:cs="Arial"/>
          </w:rPr>
          <w:t>s</w:t>
        </w:r>
      </w:ins>
      <w:ins w:id="454" w:author="Microsoft Office User" w:date="2022-08-16T15:29:00Z">
        <w:r w:rsidR="00F912CD" w:rsidRPr="009274CA">
          <w:rPr>
            <w:rFonts w:ascii="Arial" w:hAnsi="Arial" w:cs="Arial"/>
          </w:rPr>
          <w:t xml:space="preserve"> </w:t>
        </w:r>
      </w:ins>
      <w:ins w:id="455" w:author="Microsoft Office User" w:date="2022-08-16T15:24:00Z">
        <w:r w:rsidR="00016EBC">
          <w:rPr>
            <w:rFonts w:ascii="Arial" w:hAnsi="Arial" w:cs="Arial"/>
          </w:rPr>
          <w:t>on</w:t>
        </w:r>
      </w:ins>
      <w:r w:rsidR="00F912CD" w:rsidRPr="009274CA">
        <w:rPr>
          <w:rFonts w:ascii="Arial" w:hAnsi="Arial" w:cs="Arial"/>
        </w:rPr>
        <w:t xml:space="preserve"> </w:t>
      </w:r>
      <w:r w:rsidR="007C753A">
        <w:rPr>
          <w:rFonts w:ascii="Arial" w:hAnsi="Arial" w:cs="Arial"/>
        </w:rPr>
        <w:t>discourse</w:t>
      </w:r>
      <w:r w:rsidR="00F912CD" w:rsidRPr="009274CA">
        <w:rPr>
          <w:rFonts w:ascii="Arial" w:hAnsi="Arial" w:cs="Arial"/>
        </w:rPr>
        <w:t xml:space="preserve"> processing</w:t>
      </w:r>
    </w:p>
    <w:p w14:paraId="289120F2" w14:textId="0D2F5AC7" w:rsidR="00F912CD" w:rsidRPr="009274CA" w:rsidRDefault="00F912CD" w:rsidP="00F912CD">
      <w:pPr>
        <w:ind w:left="360"/>
        <w:rPr>
          <w:rFonts w:ascii="Arial" w:hAnsi="Arial" w:cs="Arial"/>
        </w:rPr>
      </w:pPr>
    </w:p>
    <w:p w14:paraId="4C961C83" w14:textId="13734D91" w:rsidR="009274CA" w:rsidRDefault="00F8338A" w:rsidP="00CF2505">
      <w:pPr>
        <w:rPr>
          <w:ins w:id="456" w:author="Microsoft Office User" w:date="2022-08-06T18:39:00Z"/>
          <w:rFonts w:ascii="Arial" w:hAnsi="Arial" w:cs="Arial"/>
        </w:rPr>
      </w:pPr>
      <w:ins w:id="457" w:author="Microsoft Office User" w:date="2022-08-16T15:05:00Z">
        <w:r>
          <w:rPr>
            <w:rFonts w:ascii="Arial" w:hAnsi="Arial" w:cs="Arial"/>
          </w:rPr>
          <w:t>The results from</w:t>
        </w:r>
        <w:r w:rsidRPr="009274CA">
          <w:rPr>
            <w:rFonts w:ascii="Arial" w:hAnsi="Arial" w:cs="Arial"/>
          </w:rPr>
          <w:t xml:space="preserve"> </w:t>
        </w:r>
      </w:ins>
      <w:r w:rsidR="009274CA" w:rsidRPr="009274CA">
        <w:rPr>
          <w:rFonts w:ascii="Arial" w:hAnsi="Arial" w:cs="Arial"/>
          <w:noProof/>
        </w:rPr>
        <w:t>Wei et al. (2019</w:t>
      </w:r>
      <w:ins w:id="458" w:author="Microsoft Office User" w:date="2022-08-16T15:29:00Z">
        <w:r w:rsidR="009274CA" w:rsidRPr="009274CA">
          <w:rPr>
            <w:rFonts w:ascii="Arial" w:hAnsi="Arial" w:cs="Arial"/>
            <w:noProof/>
          </w:rPr>
          <w:t>)</w:t>
        </w:r>
      </w:ins>
      <w:ins w:id="459" w:author="Microsoft Office User" w:date="2022-08-16T15:05:00Z">
        <w:r>
          <w:rPr>
            <w:rFonts w:ascii="Arial" w:hAnsi="Arial" w:cs="Arial"/>
            <w:noProof/>
          </w:rPr>
          <w:t xml:space="preserve"> resonate with</w:t>
        </w:r>
      </w:ins>
      <w:r w:rsidR="00607DD0">
        <w:rPr>
          <w:rFonts w:ascii="Arial" w:hAnsi="Arial" w:cs="Arial"/>
          <w:noProof/>
        </w:rPr>
        <w:t xml:space="preserve"> </w:t>
      </w:r>
      <w:r w:rsidR="009274CA" w:rsidRPr="009274CA">
        <w:rPr>
          <w:rFonts w:ascii="Arial" w:hAnsi="Arial" w:cs="Arial"/>
        </w:rPr>
        <w:t>other studies reported in the previous section</w:t>
      </w:r>
      <w:ins w:id="460" w:author="Microsoft Office User" w:date="2022-08-16T15:05:00Z">
        <w:r>
          <w:rPr>
            <w:rFonts w:ascii="Arial" w:hAnsi="Arial" w:cs="Arial"/>
          </w:rPr>
          <w:t>, which also</w:t>
        </w:r>
      </w:ins>
      <w:r w:rsidR="009274CA" w:rsidRPr="009274CA">
        <w:rPr>
          <w:rFonts w:ascii="Arial" w:hAnsi="Arial" w:cs="Arial"/>
        </w:rPr>
        <w:t xml:space="preserve"> </w:t>
      </w:r>
      <w:r w:rsidR="008B70DF">
        <w:rPr>
          <w:rFonts w:ascii="Arial" w:hAnsi="Arial" w:cs="Arial"/>
        </w:rPr>
        <w:t>hinted at the fact</w:t>
      </w:r>
      <w:r w:rsidR="009274CA" w:rsidRPr="009274CA">
        <w:rPr>
          <w:rFonts w:ascii="Arial" w:hAnsi="Arial" w:cs="Arial"/>
        </w:rPr>
        <w:t xml:space="preserve"> that specific discourse expectations were formed following a </w:t>
      </w:r>
      <w:ins w:id="461" w:author="Microsoft Office User" w:date="2022-08-16T15:29:00Z">
        <w:r w:rsidR="009274CA" w:rsidRPr="009274CA">
          <w:rPr>
            <w:rFonts w:ascii="Arial" w:hAnsi="Arial" w:cs="Arial"/>
          </w:rPr>
          <w:t>D</w:t>
        </w:r>
      </w:ins>
      <w:ins w:id="462" w:author="Microsoft Office User" w:date="2022-08-16T15:05:00Z">
        <w:r>
          <w:rPr>
            <w:rFonts w:ascii="Arial" w:hAnsi="Arial" w:cs="Arial"/>
          </w:rPr>
          <w:t>C</w:t>
        </w:r>
      </w:ins>
      <w:r w:rsidR="009274CA" w:rsidRPr="009274CA">
        <w:rPr>
          <w:rFonts w:ascii="Arial" w:hAnsi="Arial" w:cs="Arial"/>
        </w:rPr>
        <w:t xml:space="preserve">. </w:t>
      </w:r>
      <w:r w:rsidR="009274CA" w:rsidRPr="009274CA">
        <w:rPr>
          <w:rFonts w:ascii="Arial" w:hAnsi="Arial" w:cs="Arial"/>
        </w:rPr>
        <w:fldChar w:fldCharType="begin"/>
      </w:r>
      <w:r w:rsidR="004730BD">
        <w:rPr>
          <w:rFonts w:ascii="Arial" w:hAnsi="Arial" w:cs="Arial"/>
        </w:rPr>
        <w:instrText xml:space="preserve"> ADDIN ZOTERO_ITEM CSL_CITATION {"citationID":"ebDepom7","properties":{"formattedCitation":"(Traxler et al., 1997)","plainCitation":"(Traxler et al., 1997)","dontUpdate":true,"noteIndex":0},"citationItems":[{"id":220,"uris":["http://zotero.org/users/7527615/items/2TK49SXJ"],"itemData":{"id":220,"type":"article-journal","abstract":"An eye-tracking experiment investigated whether incremental interpretation applies to interclausal relationships. According to Millis and Just's (1994) delayed-integration hypothesis, interclausal relationships are not computed until the end of the second clause, because the processor needs to have two full propositions before integration can occur. We investigated the processing of causal and diagnostic sentences (Sweetser, 1990; Tversky &amp; Kahneman, 1982) that contained the connective because. Previous research (Traxler, Sanford, Aked, &amp; Moxey, 1997) has demonstrated that readers have greater difficulty processing diagnostic sentences than causal sentences. Our results indicated that difficulty processing diagnostic sentences occurred well before the end of the second clause. Thus comprehenders appear to compute interclausal relationships incrementally.","container-title":"The Quarterly Journal of Experimental Psychology Section A","DOI":"10.1080/027249897391982","ISSN":"0272-4987","issue":"3","journalAbbreviation":"The Quarterly Journal of Experimental Psychology Section A","language":"en","note":"publisher: SAGE Publications","page":"481-497","source":"SAGE Journals","title":"Influence of Connectives on Language Comprehension: Eye tracking Evidence for Incremental Interpretation","title-short":"Influence of Connectives on Language Comprehension","volume":"50","author":[{"family":"Traxler","given":"Matthew J."},{"family":"Bybee","given":"Michael D."},{"family":"Pickering","given":"Martin J."}],"issued":{"date-parts":[["1997",8,1]]}}}],"schema":"https://github.com/citation-style-language/schema/raw/master/csl-citation.json"} </w:instrText>
      </w:r>
      <w:r w:rsidR="009274CA" w:rsidRPr="009274CA">
        <w:rPr>
          <w:rFonts w:ascii="Arial" w:hAnsi="Arial" w:cs="Arial"/>
        </w:rPr>
        <w:fldChar w:fldCharType="separate"/>
      </w:r>
      <w:r w:rsidR="009274CA" w:rsidRPr="009274CA">
        <w:rPr>
          <w:rFonts w:ascii="Arial" w:hAnsi="Arial" w:cs="Arial"/>
          <w:noProof/>
        </w:rPr>
        <w:t>Traxler et al. (1997)</w:t>
      </w:r>
      <w:r w:rsidR="009274CA" w:rsidRPr="009274CA">
        <w:rPr>
          <w:rFonts w:ascii="Arial" w:hAnsi="Arial" w:cs="Arial"/>
        </w:rPr>
        <w:fldChar w:fldCharType="end"/>
      </w:r>
      <w:r w:rsidR="009274CA" w:rsidRPr="009274CA">
        <w:rPr>
          <w:rFonts w:ascii="Arial" w:hAnsi="Arial" w:cs="Arial"/>
        </w:rPr>
        <w:t xml:space="preserve"> found that after </w:t>
      </w:r>
      <w:r w:rsidR="009274CA" w:rsidRPr="009274CA">
        <w:rPr>
          <w:rFonts w:ascii="Arial" w:hAnsi="Arial" w:cs="Arial"/>
          <w:i/>
          <w:iCs/>
        </w:rPr>
        <w:t>because</w:t>
      </w:r>
      <w:r w:rsidR="009274CA" w:rsidRPr="009274CA">
        <w:rPr>
          <w:rFonts w:ascii="Arial" w:hAnsi="Arial" w:cs="Arial"/>
        </w:rPr>
        <w:t>, causality was easier to integrate than a diagnostic</w:t>
      </w:r>
      <w:ins w:id="463" w:author="Microsoft Office User" w:date="2022-08-16T17:24:00Z">
        <w:r w:rsidR="00943DDD">
          <w:rPr>
            <w:rFonts w:ascii="Arial" w:hAnsi="Arial" w:cs="Arial"/>
          </w:rPr>
          <w:t>,</w:t>
        </w:r>
      </w:ins>
      <w:r w:rsidR="009274CA" w:rsidRPr="009274CA">
        <w:rPr>
          <w:rFonts w:ascii="Arial" w:hAnsi="Arial" w:cs="Arial"/>
        </w:rPr>
        <w:t xml:space="preserve"> </w:t>
      </w:r>
      <w:r w:rsidR="008B70DF">
        <w:rPr>
          <w:rFonts w:ascii="Arial" w:hAnsi="Arial" w:cs="Arial"/>
        </w:rPr>
        <w:t xml:space="preserve">thus </w:t>
      </w:r>
      <w:r w:rsidR="009274CA" w:rsidRPr="009274CA">
        <w:rPr>
          <w:rFonts w:ascii="Arial" w:hAnsi="Arial" w:cs="Arial"/>
        </w:rPr>
        <w:t xml:space="preserve">showing an expectation bias following the </w:t>
      </w:r>
      <w:ins w:id="464" w:author="Microsoft Office User" w:date="2022-08-16T15:29:00Z">
        <w:r w:rsidR="009274CA" w:rsidRPr="009274CA">
          <w:rPr>
            <w:rFonts w:ascii="Arial" w:hAnsi="Arial" w:cs="Arial"/>
          </w:rPr>
          <w:t>D</w:t>
        </w:r>
      </w:ins>
      <w:ins w:id="465" w:author="Microsoft Office User" w:date="2022-08-16T15:05:00Z">
        <w:r>
          <w:rPr>
            <w:rFonts w:ascii="Arial" w:hAnsi="Arial" w:cs="Arial"/>
          </w:rPr>
          <w:t>C</w:t>
        </w:r>
      </w:ins>
      <w:r w:rsidR="009274CA" w:rsidRPr="009274CA">
        <w:rPr>
          <w:rFonts w:ascii="Arial" w:hAnsi="Arial" w:cs="Arial"/>
        </w:rPr>
        <w:t xml:space="preserve">. </w:t>
      </w:r>
      <w:r w:rsidR="009274CA" w:rsidRPr="009274CA">
        <w:rPr>
          <w:rFonts w:ascii="Arial" w:hAnsi="Arial" w:cs="Arial"/>
        </w:rPr>
        <w:fldChar w:fldCharType="begin"/>
      </w:r>
      <w:r w:rsidR="004730BD">
        <w:rPr>
          <w:rFonts w:ascii="Arial" w:hAnsi="Arial" w:cs="Arial"/>
        </w:rPr>
        <w:instrText xml:space="preserve"> ADDIN ZOTERO_ITEM CSL_CITATION {"citationID":"lIztvy9S","properties":{"formattedCitation":"(T. J. M. Sanders &amp; Noordman, 2000; Ziti &amp; Champagnol, 1992)","plainCitation":"(T. J. M. Sanders &amp; Noordman, 2000; Ziti &amp; Champagnol, 1992)","dontUpdate":true,"noteIndex":0},"citationItems":[{"id":216,"uris":["http://zotero.org/users/7527615/items/S787H939"],"itemData":{"id":216,"type":"article-journal","abstract":"When readers process a text, they establish a coherent representation by means of coherence relations. This article focuses on the cognitive status of these relations. In an experiment using reading, verification, and free recall tasks, 2 crucial aspects of the structure of expository texts were investigated: the type of coherence relation between segments (problem-solution vs. list) and the linguistic marking of the relations by means of signaling phrases (implicit vs. explicit). Both factors affected text processing. Problem solution relations lead to faster processing, better verification, and superior recall. Explicit marking of the relations resulted in faster processing but did not affect recall. We conclude that the processing of a text segment depends on the relation it has with preceding segments. The relational marker has an effect during online processing, but its influence decreases over time. This contrasts with the effect of the coherence relation, which is also manifest in the recall.","container-title":"Discourse Processes","DOI":"10.1207/S15326950dp2901_3","ISSN":"0163-853X","issue":"1","note":"publisher: Routledge\n_eprint: https://doi.org/10.1207/S15326950dp2901_3","page":"37-60","source":"Taylor and Francis+NEJM","title":"The Role of Coherence Relations and Their Linguistic Markers in Text Processing","volume":"29","author":[{"family":"Sanders","given":"Ted J. M."},{"family":"Noordman","given":"Leo G. M."}],"issued":{"date-parts":[["2000",1,1]]}}},{"id":725,"uris":["http://zotero.org/users/7527615/items/B669YDNF"],"itemData":{"id":725,"type":"article-journal","abstract":"L'objectif de cette recherche est d'examiner l'effet de quatre connecteurs sur la représentation et l'intégration thématique de propositions exprimant des relations de cause/effet : relation de CAUSE-EFFET ATTENDU (parce que et puisque) et relation de CAUSE-EFFET NON ATTENDU (bien que et quoique). Deux expériences sont réalisées. On mesure le temps de lecture de la proposition initiale (TLPI), le temps de reconnaissance d'un mot (TRM) tiré de cette proposition (expérience 1) ou le temps de jugement de sens (TJS) (dans l'expérience 2) et le temps de lecture de la proposition finale (TLPF). 48 étudiants ont participé à ces deux expériences, 24 dans chacune. Les TLPI sont plus courts quand les connecteurs expriment un lien causal attendu fparce que et puisque). Les TRM sont plus courts et les TJS sont plus longs avec les connecteurs concessifs ('bien que et quoique). Le traitement des propositions initiales dépend de l'exploitation par le connecteur du type de dépendance du contenu propositionnel. Les TLPF semblent dépendre davantage de la fonction illocutoire des connecteurs que de leur fonction sémantique : traitement plus rapide avec « puisque » et « bien que » qu'avec « parce que » et « quoique ». Mots clés : connecteurs, cause, effet, sémantique, illocutoire.","container-title":"L'Année psychologique","DOI":"10.3406/psy.1992.29502","issue":"2","language":"fre","license":"free","note":"publisher: Persée - Portail des revues scientifiques en SHS","page":"187-207","source":"www.persee.fr","title":"Effet des connecteurs sur le traitement en temps réel de propositions exprimant des relations de cause/effet","volume":"92","author":[{"family":"Ziti","given":"Abdenbi"},{"family":"Champagnol","given":"Raymond"}],"issued":{"date-parts":[["1992"]]}}}],"schema":"https://github.com/citation-style-language/schema/raw/master/csl-citation.json"} </w:instrText>
      </w:r>
      <w:r w:rsidR="009274CA" w:rsidRPr="009274CA">
        <w:rPr>
          <w:rFonts w:ascii="Arial" w:hAnsi="Arial" w:cs="Arial"/>
        </w:rPr>
        <w:fldChar w:fldCharType="separate"/>
      </w:r>
      <w:r w:rsidR="009274CA" w:rsidRPr="009274CA">
        <w:rPr>
          <w:rFonts w:ascii="Arial" w:hAnsi="Arial" w:cs="Arial"/>
          <w:noProof/>
        </w:rPr>
        <w:t>Sanders &amp; Noordman (2000) and Ziti &amp; Champagnol (1992)</w:t>
      </w:r>
      <w:r w:rsidR="009274CA" w:rsidRPr="009274CA">
        <w:rPr>
          <w:rFonts w:ascii="Arial" w:hAnsi="Arial" w:cs="Arial"/>
        </w:rPr>
        <w:fldChar w:fldCharType="end"/>
      </w:r>
      <w:r w:rsidR="009274CA" w:rsidRPr="009274CA">
        <w:rPr>
          <w:rFonts w:ascii="Arial" w:hAnsi="Arial" w:cs="Arial"/>
        </w:rPr>
        <w:t xml:space="preserve"> reported that the presence of a felicitous </w:t>
      </w:r>
      <w:ins w:id="466" w:author="Microsoft Office User" w:date="2022-08-16T15:29:00Z">
        <w:r w:rsidR="009274CA" w:rsidRPr="009274CA">
          <w:rPr>
            <w:rFonts w:ascii="Arial" w:hAnsi="Arial" w:cs="Arial"/>
          </w:rPr>
          <w:t>D</w:t>
        </w:r>
      </w:ins>
      <w:ins w:id="467" w:author="Microsoft Office User" w:date="2022-08-16T15:05:00Z">
        <w:r>
          <w:rPr>
            <w:rFonts w:ascii="Arial" w:hAnsi="Arial" w:cs="Arial"/>
          </w:rPr>
          <w:t>C</w:t>
        </w:r>
      </w:ins>
      <w:ins w:id="468" w:author="Microsoft Office User" w:date="2022-08-15T17:14:00Z">
        <w:r w:rsidR="00633B26">
          <w:rPr>
            <w:rFonts w:ascii="Arial" w:hAnsi="Arial" w:cs="Arial"/>
          </w:rPr>
          <w:t xml:space="preserve"> </w:t>
        </w:r>
      </w:ins>
      <w:r w:rsidR="009274CA" w:rsidRPr="009274CA">
        <w:rPr>
          <w:rFonts w:ascii="Arial" w:hAnsi="Arial" w:cs="Arial"/>
        </w:rPr>
        <w:t>facili</w:t>
      </w:r>
      <w:r w:rsidR="009274CA">
        <w:rPr>
          <w:rFonts w:ascii="Arial" w:hAnsi="Arial" w:cs="Arial"/>
        </w:rPr>
        <w:t>ta</w:t>
      </w:r>
      <w:r w:rsidR="009274CA" w:rsidRPr="009274CA">
        <w:rPr>
          <w:rFonts w:ascii="Arial" w:hAnsi="Arial" w:cs="Arial"/>
        </w:rPr>
        <w:t>te</w:t>
      </w:r>
      <w:r w:rsidR="009274CA">
        <w:rPr>
          <w:rFonts w:ascii="Arial" w:hAnsi="Arial" w:cs="Arial"/>
        </w:rPr>
        <w:t>s</w:t>
      </w:r>
      <w:r w:rsidR="009274CA" w:rsidRPr="009274CA">
        <w:rPr>
          <w:rFonts w:ascii="Arial" w:hAnsi="Arial" w:cs="Arial"/>
        </w:rPr>
        <w:t xml:space="preserve"> the processing </w:t>
      </w:r>
      <w:r w:rsidR="009274CA">
        <w:rPr>
          <w:rFonts w:ascii="Arial" w:hAnsi="Arial" w:cs="Arial"/>
        </w:rPr>
        <w:t>o</w:t>
      </w:r>
      <w:r w:rsidR="009274CA" w:rsidRPr="009274CA">
        <w:rPr>
          <w:rFonts w:ascii="Arial" w:hAnsi="Arial" w:cs="Arial"/>
        </w:rPr>
        <w:t>f the clause it introduce</w:t>
      </w:r>
      <w:r w:rsidR="004C5ED9">
        <w:rPr>
          <w:rFonts w:ascii="Arial" w:hAnsi="Arial" w:cs="Arial"/>
        </w:rPr>
        <w:t xml:space="preserve">s. </w:t>
      </w:r>
      <w:ins w:id="469" w:author="Microsoft Office User" w:date="2022-08-16T15:06:00Z">
        <w:r>
          <w:rPr>
            <w:rFonts w:ascii="Arial" w:hAnsi="Arial" w:cs="Arial"/>
          </w:rPr>
          <w:t>It thus seems that p</w:t>
        </w:r>
      </w:ins>
      <w:r w:rsidR="004C5ED9">
        <w:rPr>
          <w:rFonts w:ascii="Arial" w:hAnsi="Arial" w:cs="Arial"/>
        </w:rPr>
        <w:t xml:space="preserve">articipants process the clause following the </w:t>
      </w:r>
      <w:ins w:id="470" w:author="Microsoft Office User" w:date="2022-08-16T15:29:00Z">
        <w:r w:rsidR="004C5ED9">
          <w:rPr>
            <w:rFonts w:ascii="Arial" w:hAnsi="Arial" w:cs="Arial"/>
          </w:rPr>
          <w:t>D</w:t>
        </w:r>
      </w:ins>
      <w:ins w:id="471" w:author="Microsoft Office User" w:date="2022-08-16T15:06:00Z">
        <w:r>
          <w:rPr>
            <w:rFonts w:ascii="Arial" w:hAnsi="Arial" w:cs="Arial"/>
          </w:rPr>
          <w:t>C</w:t>
        </w:r>
      </w:ins>
      <w:r w:rsidR="00633B26">
        <w:rPr>
          <w:rFonts w:ascii="Arial" w:hAnsi="Arial" w:cs="Arial"/>
        </w:rPr>
        <w:t xml:space="preserve"> </w:t>
      </w:r>
      <w:r w:rsidR="004C5ED9">
        <w:rPr>
          <w:rFonts w:ascii="Arial" w:hAnsi="Arial" w:cs="Arial"/>
        </w:rPr>
        <w:t>with a better anticipation of the argumentative direction it is going to take than in the absence of a D</w:t>
      </w:r>
      <w:ins w:id="472" w:author="Microsoft Office User" w:date="2022-08-15T17:14:00Z">
        <w:r w:rsidR="00633B26">
          <w:rPr>
            <w:rFonts w:ascii="Arial" w:hAnsi="Arial" w:cs="Arial"/>
          </w:rPr>
          <w:t>C</w:t>
        </w:r>
      </w:ins>
      <w:r w:rsidR="004C5ED9">
        <w:rPr>
          <w:rFonts w:ascii="Arial" w:hAnsi="Arial" w:cs="Arial"/>
        </w:rPr>
        <w:t xml:space="preserve">.  </w:t>
      </w:r>
      <w:ins w:id="473" w:author="Microsoft Office User" w:date="2022-08-16T17:29:00Z">
        <w:r w:rsidR="002C4F45">
          <w:rPr>
            <w:rFonts w:ascii="Arial" w:hAnsi="Arial" w:cs="Arial"/>
          </w:rPr>
          <w:t>We now turn to eye-tracking and EEG studies, which are especially useful for</w:t>
        </w:r>
      </w:ins>
      <w:r w:rsidR="00607DD0">
        <w:rPr>
          <w:rFonts w:ascii="Arial" w:hAnsi="Arial" w:cs="Arial"/>
        </w:rPr>
        <w:t xml:space="preserve"> </w:t>
      </w:r>
      <w:ins w:id="474" w:author="Microsoft Office User" w:date="2022-08-16T17:29:00Z">
        <w:r w:rsidR="002C4F45">
          <w:rPr>
            <w:rFonts w:ascii="Arial" w:hAnsi="Arial" w:cs="Arial"/>
          </w:rPr>
          <w:t>characterizing DCs’ immediate impact on a participant when they are used in test sentences.</w:t>
        </w:r>
      </w:ins>
    </w:p>
    <w:p w14:paraId="60A76942" w14:textId="77777777" w:rsidR="002A6454" w:rsidRDefault="002A6454" w:rsidP="00CF2505">
      <w:pPr>
        <w:rPr>
          <w:rFonts w:ascii="Arial" w:hAnsi="Arial" w:cs="Arial"/>
        </w:rPr>
      </w:pPr>
    </w:p>
    <w:p w14:paraId="02DCCA42" w14:textId="6B47EEA9" w:rsidR="002F4D26" w:rsidRDefault="002F4D26" w:rsidP="00CF2505">
      <w:pPr>
        <w:rPr>
          <w:rFonts w:ascii="Arial" w:hAnsi="Arial" w:cs="Arial"/>
        </w:rPr>
      </w:pPr>
    </w:p>
    <w:p w14:paraId="76C7CDCD" w14:textId="4C92A9CB" w:rsidR="0039710F" w:rsidRDefault="002F4D26" w:rsidP="0039710F">
      <w:pPr>
        <w:pStyle w:val="Paragraphedeliste"/>
        <w:numPr>
          <w:ilvl w:val="2"/>
          <w:numId w:val="5"/>
        </w:numPr>
        <w:rPr>
          <w:rFonts w:ascii="Arial" w:hAnsi="Arial" w:cs="Arial"/>
        </w:rPr>
      </w:pPr>
      <w:r w:rsidRPr="007C753A">
        <w:rPr>
          <w:rFonts w:ascii="Arial" w:hAnsi="Arial" w:cs="Arial"/>
        </w:rPr>
        <w:t>D</w:t>
      </w:r>
      <w:ins w:id="475" w:author="Microsoft Office User" w:date="2022-08-15T17:28:00Z">
        <w:r w:rsidR="00F57767">
          <w:rPr>
            <w:rFonts w:ascii="Arial" w:hAnsi="Arial" w:cs="Arial"/>
          </w:rPr>
          <w:t>Cs</w:t>
        </w:r>
      </w:ins>
      <w:r w:rsidRPr="007C753A">
        <w:rPr>
          <w:rFonts w:ascii="Arial" w:hAnsi="Arial" w:cs="Arial"/>
        </w:rPr>
        <w:t xml:space="preserve"> </w:t>
      </w:r>
      <w:r w:rsidR="0039710F">
        <w:rPr>
          <w:rFonts w:ascii="Arial" w:hAnsi="Arial" w:cs="Arial"/>
        </w:rPr>
        <w:t xml:space="preserve">trigger revision and </w:t>
      </w:r>
      <w:ins w:id="476" w:author="Microsoft Office User" w:date="2022-08-15T17:28:00Z">
        <w:r w:rsidR="001B6CB7">
          <w:rPr>
            <w:rFonts w:ascii="Arial" w:hAnsi="Arial" w:cs="Arial"/>
          </w:rPr>
          <w:t xml:space="preserve">the </w:t>
        </w:r>
      </w:ins>
      <w:r w:rsidRPr="007C753A">
        <w:rPr>
          <w:rFonts w:ascii="Arial" w:hAnsi="Arial" w:cs="Arial"/>
        </w:rPr>
        <w:t>creat</w:t>
      </w:r>
      <w:r w:rsidR="0039710F">
        <w:rPr>
          <w:rFonts w:ascii="Arial" w:hAnsi="Arial" w:cs="Arial"/>
        </w:rPr>
        <w:t>ion of</w:t>
      </w:r>
      <w:r w:rsidR="007C753A" w:rsidRPr="007C753A">
        <w:rPr>
          <w:rFonts w:ascii="Arial" w:hAnsi="Arial" w:cs="Arial"/>
        </w:rPr>
        <w:t xml:space="preserve"> discourse expectations </w:t>
      </w:r>
    </w:p>
    <w:p w14:paraId="2CC0978E" w14:textId="434A3667" w:rsidR="0039710F" w:rsidRDefault="0039710F" w:rsidP="0039710F">
      <w:pPr>
        <w:rPr>
          <w:rFonts w:ascii="Arial" w:hAnsi="Arial" w:cs="Arial"/>
        </w:rPr>
      </w:pPr>
    </w:p>
    <w:p w14:paraId="75EF234D" w14:textId="5A1EE15D" w:rsidR="00202B04" w:rsidRDefault="00937617" w:rsidP="0000192A">
      <w:pPr>
        <w:rPr>
          <w:ins w:id="477" w:author="Microsoft Office User" w:date="2022-08-16T19:13:00Z"/>
          <w:rFonts w:ascii="Arial" w:hAnsi="Arial" w:cs="Arial"/>
        </w:rPr>
      </w:pPr>
      <w:ins w:id="478" w:author="Microsoft Office User" w:date="2022-08-15T17:38:00Z">
        <w:r>
          <w:rPr>
            <w:rFonts w:ascii="Arial" w:hAnsi="Arial" w:cs="Arial"/>
          </w:rPr>
          <w:t>We begin with</w:t>
        </w:r>
      </w:ins>
      <w:r w:rsidR="001E6D85">
        <w:rPr>
          <w:rFonts w:ascii="Arial" w:hAnsi="Arial" w:cs="Arial"/>
        </w:rPr>
        <w:t xml:space="preserve"> </w:t>
      </w:r>
      <w:ins w:id="479" w:author="Microsoft Office User" w:date="2022-08-16T15:29:00Z">
        <w:r w:rsidR="0000192A">
          <w:rPr>
            <w:rFonts w:ascii="Arial" w:hAnsi="Arial" w:cs="Arial"/>
          </w:rPr>
          <w:fldChar w:fldCharType="begin"/>
        </w:r>
        <w:r w:rsidR="004730BD">
          <w:rPr>
            <w:rFonts w:ascii="Arial" w:hAnsi="Arial" w:cs="Arial"/>
          </w:rPr>
          <w:instrText xml:space="preserve"> ADDIN ZOTERO_ITEM CSL_CITATION {"citationID":"qLjJzTo6","properties":{"formattedCitation":"(Xiang &amp; Kuperberg, 2015)","plainCitation":"(Xiang &amp; Kuperberg, 2015)","dontUpdate":true,"noteIndex":0},"citationItems":[{"id":212,"uris":["http://zotero.org/users/7527615/items/DZQ8MGSE"],"itemData":{"id":212,"type":"article-journal","abstract":"In two event-related potential experiments, we asked whether comprehenders used the concessive connective, even so, to predict upcoming events. Participants read coherent and incoherent scenarios, with and without even so, e.g. ‘Elizabeth had a history exam on Monday. She took the test and aced/failed it. (Even so), she went home and celebrated wildly’, as they rated coherence (Experiment 1) or simply answered intermittent comprehension questions (Experiment 2). The semantic function of even so was used to reverse real-world knowledge predictions, leading to an attenuated N400 to coherent versus incoherent target words (‘celebrated’). Moreover, its pragmatic communicative function enhanced predictive processing, leading to more N400 attenuation to coherent targets in scenarios with than without even so. This benefit however, did not come for free: the detection of failed event predictions triggered a later posterior positivity and/or an anterior negativity effect, and costs of maintaining alternative likelihood relations manifest as a sustained negativity effect on sentence-final words.","container-title":"Language, Cognition and Neuroscience","DOI":"10.1080/23273798.2014.995679","ISSN":"2327-3798","issue":"6","note":"publisher: Routledge\n_eprint: https://doi.org/10.1080/23273798.2014.995679","page":"648-672","source":"Taylor and Francis+NEJM","title":"Reversing expectations during discourse comprehension","volume":"30","author":[{"family":"Xiang","given":"Ming"},{"family":"Kuperberg","given":"Gina"}],"issued":{"date-parts":[["2015",7,3]]}}}],"schema":"https://github.com/citation-style-language/schema/raw/master/csl-citation.json"} </w:instrText>
        </w:r>
        <w:r w:rsidR="0000192A">
          <w:rPr>
            <w:rFonts w:ascii="Arial" w:hAnsi="Arial" w:cs="Arial"/>
          </w:rPr>
          <w:fldChar w:fldCharType="separate"/>
        </w:r>
        <w:r w:rsidR="0000192A">
          <w:rPr>
            <w:rFonts w:ascii="Arial" w:hAnsi="Arial" w:cs="Arial"/>
            <w:noProof/>
          </w:rPr>
          <w:t>Xiang &amp; Kuperberg (2015)</w:t>
        </w:r>
        <w:r w:rsidR="0000192A">
          <w:rPr>
            <w:rFonts w:ascii="Arial" w:hAnsi="Arial" w:cs="Arial"/>
          </w:rPr>
          <w:fldChar w:fldCharType="end"/>
        </w:r>
      </w:ins>
      <w:ins w:id="480" w:author="Microsoft Office User" w:date="2022-08-15T17:38:00Z">
        <w:r>
          <w:rPr>
            <w:rFonts w:ascii="Arial" w:hAnsi="Arial" w:cs="Arial"/>
          </w:rPr>
          <w:t>, who</w:t>
        </w:r>
      </w:ins>
      <w:ins w:id="481" w:author="Microsoft Office User" w:date="2022-08-09T16:21:00Z">
        <w:r w:rsidR="0000192A">
          <w:rPr>
            <w:rFonts w:ascii="Arial" w:hAnsi="Arial" w:cs="Arial"/>
          </w:rPr>
          <w:t xml:space="preserve"> </w:t>
        </w:r>
        <w:r w:rsidR="00EA561C" w:rsidRPr="00EA561C">
          <w:rPr>
            <w:rFonts w:ascii="Arial" w:hAnsi="Arial" w:cs="Arial"/>
          </w:rPr>
          <w:t>explored the</w:t>
        </w:r>
      </w:ins>
      <w:r w:rsidR="001E6D85">
        <w:rPr>
          <w:rFonts w:ascii="Arial" w:hAnsi="Arial" w:cs="Arial"/>
        </w:rPr>
        <w:t xml:space="preserve"> </w:t>
      </w:r>
      <w:ins w:id="482" w:author="Microsoft Office User" w:date="2022-08-16T15:29:00Z">
        <w:r w:rsidR="00EA561C" w:rsidRPr="00EA561C">
          <w:rPr>
            <w:rFonts w:ascii="Arial" w:hAnsi="Arial" w:cs="Arial"/>
          </w:rPr>
          <w:t>effect</w:t>
        </w:r>
      </w:ins>
      <w:ins w:id="483" w:author="Microsoft Office User" w:date="2022-08-15T17:31:00Z">
        <w:r w:rsidR="001B6CB7">
          <w:rPr>
            <w:rFonts w:ascii="Arial" w:hAnsi="Arial" w:cs="Arial"/>
          </w:rPr>
          <w:t>s</w:t>
        </w:r>
      </w:ins>
      <w:r w:rsidR="00EA561C" w:rsidRPr="00EA561C">
        <w:rPr>
          <w:rFonts w:ascii="Arial" w:hAnsi="Arial" w:cs="Arial"/>
        </w:rPr>
        <w:t xml:space="preserve"> of polarity of relation on sentence processing in a series of EEG experiments. </w:t>
      </w:r>
      <w:ins w:id="484" w:author="Microsoft Office User" w:date="2022-08-16T19:11:00Z">
        <w:r w:rsidR="00202B04">
          <w:rPr>
            <w:rFonts w:ascii="Arial" w:hAnsi="Arial" w:cs="Arial"/>
          </w:rPr>
          <w:t xml:space="preserve">They investigated a critical word </w:t>
        </w:r>
      </w:ins>
      <w:ins w:id="485" w:author="Microsoft Office User" w:date="2022-08-16T19:12:00Z">
        <w:r w:rsidR="00202B04">
          <w:rPr>
            <w:rFonts w:ascii="Arial" w:hAnsi="Arial" w:cs="Arial"/>
          </w:rPr>
          <w:t xml:space="preserve">downstream </w:t>
        </w:r>
        <w:del w:id="486" w:author="Morgan Moyer" w:date="2022-09-06T10:29:00Z">
          <w:r w:rsidR="00202B04" w:rsidDel="008B48A0">
            <w:rPr>
              <w:rFonts w:ascii="Arial" w:hAnsi="Arial" w:cs="Arial"/>
            </w:rPr>
            <w:delText xml:space="preserve">under </w:delText>
          </w:r>
        </w:del>
        <w:r w:rsidR="00202B04">
          <w:rPr>
            <w:rFonts w:ascii="Arial" w:hAnsi="Arial" w:cs="Arial"/>
          </w:rPr>
          <w:t xml:space="preserve">in a 2 x 2 paradigm.  One condition was the presence </w:t>
        </w:r>
      </w:ins>
      <w:ins w:id="487" w:author="Microsoft Office User" w:date="2022-08-16T19:22:00Z">
        <w:r w:rsidR="00871D4F">
          <w:rPr>
            <w:rFonts w:ascii="Arial" w:hAnsi="Arial" w:cs="Arial"/>
          </w:rPr>
          <w:t xml:space="preserve">or absence </w:t>
        </w:r>
      </w:ins>
      <w:ins w:id="488" w:author="Microsoft Office User" w:date="2022-08-16T19:12:00Z">
        <w:r w:rsidR="00202B04">
          <w:rPr>
            <w:rFonts w:ascii="Arial" w:hAnsi="Arial" w:cs="Arial"/>
          </w:rPr>
          <w:t xml:space="preserve">of a </w:t>
        </w:r>
      </w:ins>
      <w:ins w:id="489" w:author="Microsoft Office User" w:date="2022-08-16T19:22:00Z">
        <w:r w:rsidR="00871D4F">
          <w:rPr>
            <w:rFonts w:ascii="Arial" w:hAnsi="Arial" w:cs="Arial"/>
          </w:rPr>
          <w:t xml:space="preserve">concessive </w:t>
        </w:r>
      </w:ins>
      <w:ins w:id="490" w:author="Microsoft Office User" w:date="2022-08-16T19:12:00Z">
        <w:r w:rsidR="00202B04">
          <w:rPr>
            <w:rFonts w:ascii="Arial" w:hAnsi="Arial" w:cs="Arial"/>
          </w:rPr>
          <w:t xml:space="preserve">discourse connective, </w:t>
        </w:r>
        <w:r w:rsidR="00202B04" w:rsidRPr="008C7124">
          <w:rPr>
            <w:rFonts w:ascii="Arial" w:hAnsi="Arial" w:cs="Arial"/>
            <w:i/>
            <w:iCs/>
          </w:rPr>
          <w:t>even so</w:t>
        </w:r>
      </w:ins>
      <w:ins w:id="491" w:author="Microsoft Office User" w:date="2022-08-16T19:22:00Z">
        <w:r w:rsidR="00871D4F">
          <w:rPr>
            <w:rFonts w:ascii="Arial" w:hAnsi="Arial" w:cs="Arial"/>
          </w:rPr>
          <w:t xml:space="preserve"> and the other was the Coherence or Incoherence of the test sentences.</w:t>
        </w:r>
      </w:ins>
      <w:ins w:id="492" w:author="Microsoft Office User" w:date="2022-08-16T19:12:00Z">
        <w:r w:rsidR="00202B04">
          <w:rPr>
            <w:rFonts w:ascii="Arial" w:hAnsi="Arial" w:cs="Arial"/>
          </w:rPr>
          <w:t xml:space="preserve">  </w:t>
        </w:r>
      </w:ins>
      <w:ins w:id="493" w:author="Microsoft Office User" w:date="2022-08-16T19:14:00Z">
        <w:r w:rsidR="00202B04">
          <w:rPr>
            <w:rFonts w:ascii="Arial" w:hAnsi="Arial" w:cs="Arial"/>
          </w:rPr>
          <w:t>Below is</w:t>
        </w:r>
      </w:ins>
      <w:ins w:id="494" w:author="Microsoft Office User" w:date="2022-08-16T19:13:00Z">
        <w:r w:rsidR="00202B04">
          <w:rPr>
            <w:rFonts w:ascii="Arial" w:hAnsi="Arial" w:cs="Arial"/>
          </w:rPr>
          <w:t xml:space="preserve"> </w:t>
        </w:r>
      </w:ins>
      <w:ins w:id="495" w:author="Microsoft Office User" w:date="2022-08-16T19:14:00Z">
        <w:r w:rsidR="00202B04">
          <w:rPr>
            <w:rFonts w:ascii="Arial" w:hAnsi="Arial" w:cs="Arial"/>
          </w:rPr>
          <w:t xml:space="preserve">an example of the </w:t>
        </w:r>
      </w:ins>
      <w:ins w:id="496" w:author="Microsoft Office User" w:date="2022-08-16T19:15:00Z">
        <w:r w:rsidR="00202B04">
          <w:rPr>
            <w:rFonts w:ascii="Arial" w:hAnsi="Arial" w:cs="Arial"/>
          </w:rPr>
          <w:t xml:space="preserve">Even </w:t>
        </w:r>
        <w:proofErr w:type="gramStart"/>
        <w:r w:rsidR="00202B04">
          <w:rPr>
            <w:rFonts w:ascii="Arial" w:hAnsi="Arial" w:cs="Arial"/>
          </w:rPr>
          <w:t>so</w:t>
        </w:r>
        <w:proofErr w:type="gramEnd"/>
        <w:r w:rsidR="00202B04">
          <w:rPr>
            <w:rFonts w:ascii="Arial" w:hAnsi="Arial" w:cs="Arial"/>
          </w:rPr>
          <w:t>-</w:t>
        </w:r>
      </w:ins>
      <w:ins w:id="497" w:author="Microsoft Office User" w:date="2022-08-16T19:14:00Z">
        <w:r w:rsidR="00202B04">
          <w:rPr>
            <w:rFonts w:ascii="Arial" w:hAnsi="Arial" w:cs="Arial"/>
          </w:rPr>
          <w:t>Coherent</w:t>
        </w:r>
      </w:ins>
      <w:ins w:id="498" w:author="Microsoft Office User" w:date="2022-08-16T19:15:00Z">
        <w:r w:rsidR="00202B04">
          <w:rPr>
            <w:rFonts w:ascii="Arial" w:hAnsi="Arial" w:cs="Arial"/>
          </w:rPr>
          <w:t xml:space="preserve"> </w:t>
        </w:r>
      </w:ins>
      <w:ins w:id="499" w:author="Microsoft Office User" w:date="2022-08-16T19:13:00Z">
        <w:r w:rsidR="00202B04">
          <w:rPr>
            <w:rFonts w:ascii="Arial" w:hAnsi="Arial" w:cs="Arial"/>
          </w:rPr>
          <w:t>condition</w:t>
        </w:r>
      </w:ins>
      <w:ins w:id="500" w:author="Microsoft Office User" w:date="2022-08-16T19:15:00Z">
        <w:r w:rsidR="00202B04">
          <w:rPr>
            <w:rFonts w:ascii="Arial" w:hAnsi="Arial" w:cs="Arial"/>
          </w:rPr>
          <w:t>. The critical word</w:t>
        </w:r>
      </w:ins>
      <w:ins w:id="501" w:author="Microsoft Office User" w:date="2022-08-16T19:23:00Z">
        <w:r w:rsidR="00871D4F">
          <w:rPr>
            <w:rFonts w:ascii="Arial" w:hAnsi="Arial" w:cs="Arial"/>
          </w:rPr>
          <w:t xml:space="preserve"> from which the authors recorded EEG measures is downstream.  Here it is the word </w:t>
        </w:r>
      </w:ins>
      <w:ins w:id="502" w:author="Microsoft Office User" w:date="2022-08-16T19:15:00Z">
        <w:r w:rsidR="00202B04" w:rsidRPr="008C7124">
          <w:rPr>
            <w:rFonts w:ascii="Arial" w:hAnsi="Arial" w:cs="Arial"/>
            <w:i/>
            <w:iCs/>
          </w:rPr>
          <w:t>c</w:t>
        </w:r>
      </w:ins>
      <w:ins w:id="503" w:author="Microsoft Office User" w:date="2022-08-16T19:16:00Z">
        <w:r w:rsidR="00202B04" w:rsidRPr="008C7124">
          <w:rPr>
            <w:rFonts w:ascii="Arial" w:hAnsi="Arial" w:cs="Arial"/>
            <w:i/>
            <w:iCs/>
          </w:rPr>
          <w:t>elebrated</w:t>
        </w:r>
      </w:ins>
      <w:ins w:id="504" w:author="Microsoft Office User" w:date="2022-08-16T19:23:00Z">
        <w:r w:rsidR="00871D4F">
          <w:rPr>
            <w:rFonts w:ascii="Arial" w:hAnsi="Arial" w:cs="Arial"/>
          </w:rPr>
          <w:t xml:space="preserve"> which we italic</w:t>
        </w:r>
      </w:ins>
      <w:ins w:id="505" w:author="Microsoft Office User" w:date="2022-08-16T19:24:00Z">
        <w:r w:rsidR="00871D4F">
          <w:rPr>
            <w:rFonts w:ascii="Arial" w:hAnsi="Arial" w:cs="Arial"/>
          </w:rPr>
          <w:t>ize for convenience:</w:t>
        </w:r>
      </w:ins>
    </w:p>
    <w:p w14:paraId="42D507D3" w14:textId="019A00F3" w:rsidR="00202B04" w:rsidRDefault="00202B04" w:rsidP="0000192A">
      <w:pPr>
        <w:rPr>
          <w:ins w:id="506" w:author="Microsoft Office User" w:date="2022-08-16T19:13:00Z"/>
          <w:rFonts w:ascii="Arial" w:hAnsi="Arial" w:cs="Arial"/>
        </w:rPr>
      </w:pPr>
    </w:p>
    <w:p w14:paraId="34A68D56" w14:textId="2A410D30" w:rsidR="00202B04" w:rsidRPr="00FB1B1B" w:rsidRDefault="00202B04" w:rsidP="00A7743B">
      <w:pPr>
        <w:pStyle w:val="Paragraphedeliste"/>
        <w:numPr>
          <w:ilvl w:val="0"/>
          <w:numId w:val="2"/>
        </w:numPr>
        <w:rPr>
          <w:ins w:id="507" w:author="Microsoft Office User" w:date="2022-08-16T19:13:00Z"/>
          <w:rFonts w:ascii="Arial" w:hAnsi="Arial" w:cs="Arial"/>
          <w:sz w:val="28"/>
          <w:szCs w:val="28"/>
        </w:rPr>
      </w:pPr>
      <w:ins w:id="508" w:author="Microsoft Office User" w:date="2022-08-16T19:13:00Z">
        <w:r w:rsidRPr="00FB1B1B">
          <w:rPr>
            <w:rFonts w:ascii="Arial" w:hAnsi="Arial" w:cs="Arial"/>
          </w:rPr>
          <w:t>Elizabeth had a history exam on Monday. She took the test</w:t>
        </w:r>
      </w:ins>
      <w:ins w:id="509" w:author="Microsoft Office User" w:date="2022-08-16T19:14:00Z">
        <w:r w:rsidRPr="008C7124">
          <w:rPr>
            <w:rFonts w:ascii="Arial" w:hAnsi="Arial" w:cs="Arial"/>
            <w:sz w:val="28"/>
            <w:szCs w:val="28"/>
            <w:lang w:val="en-US"/>
          </w:rPr>
          <w:t xml:space="preserve"> </w:t>
        </w:r>
      </w:ins>
      <w:ins w:id="510" w:author="Microsoft Office User" w:date="2022-08-16T19:13:00Z">
        <w:r w:rsidRPr="00FB1B1B">
          <w:rPr>
            <w:rFonts w:ascii="Arial" w:hAnsi="Arial" w:cs="Arial"/>
          </w:rPr>
          <w:t>and faile</w:t>
        </w:r>
      </w:ins>
      <w:ins w:id="511" w:author="Microsoft Office User" w:date="2022-08-16T19:14:00Z">
        <w:r w:rsidRPr="008C7124">
          <w:rPr>
            <w:rFonts w:ascii="Arial" w:hAnsi="Arial" w:cs="Arial"/>
            <w:lang w:val="en-US"/>
          </w:rPr>
          <w:t>d</w:t>
        </w:r>
      </w:ins>
      <w:ins w:id="512" w:author="Microsoft Office User" w:date="2022-08-16T19:13:00Z">
        <w:r w:rsidRPr="00FB1B1B">
          <w:rPr>
            <w:rFonts w:ascii="Arial" w:hAnsi="Arial" w:cs="Arial"/>
          </w:rPr>
          <w:t xml:space="preserve"> it. Even so, she went home and </w:t>
        </w:r>
        <w:r w:rsidRPr="008C7124">
          <w:rPr>
            <w:rFonts w:ascii="Arial" w:hAnsi="Arial" w:cs="Arial"/>
            <w:i/>
            <w:iCs/>
          </w:rPr>
          <w:t>celebrated</w:t>
        </w:r>
        <w:r w:rsidRPr="00FB1B1B">
          <w:rPr>
            <w:rFonts w:ascii="Arial" w:hAnsi="Arial" w:cs="Arial"/>
          </w:rPr>
          <w:t xml:space="preserve"> wildly</w:t>
        </w:r>
      </w:ins>
      <w:ins w:id="513" w:author="Microsoft Office User" w:date="2022-08-16T19:14:00Z">
        <w:r w:rsidRPr="00FB1B1B">
          <w:rPr>
            <w:rFonts w:ascii="Arial" w:hAnsi="Arial" w:cs="Arial"/>
            <w:lang w:val="fr-FR"/>
          </w:rPr>
          <w:t>.</w:t>
        </w:r>
      </w:ins>
    </w:p>
    <w:p w14:paraId="0C230ED9" w14:textId="77777777" w:rsidR="00202B04" w:rsidRPr="00FB1B1B" w:rsidRDefault="00202B04" w:rsidP="0000192A">
      <w:pPr>
        <w:rPr>
          <w:ins w:id="514" w:author="Microsoft Office User" w:date="2022-08-16T19:12:00Z"/>
          <w:rFonts w:ascii="Arial" w:hAnsi="Arial" w:cs="Arial"/>
          <w:sz w:val="28"/>
          <w:szCs w:val="28"/>
        </w:rPr>
      </w:pPr>
    </w:p>
    <w:p w14:paraId="5B2160F0" w14:textId="77777777" w:rsidR="00202B04" w:rsidRDefault="00202B04" w:rsidP="0000192A">
      <w:pPr>
        <w:rPr>
          <w:ins w:id="515" w:author="Microsoft Office User" w:date="2022-08-16T19:13:00Z"/>
          <w:rFonts w:ascii="Arial" w:hAnsi="Arial" w:cs="Arial"/>
        </w:rPr>
      </w:pPr>
    </w:p>
    <w:p w14:paraId="77403F0A" w14:textId="3AC05B2D" w:rsidR="00202B04" w:rsidRDefault="00D51609" w:rsidP="0000192A">
      <w:pPr>
        <w:rPr>
          <w:ins w:id="516" w:author="Microsoft Office User" w:date="2022-08-16T19:19:00Z"/>
          <w:rFonts w:ascii="Arial" w:hAnsi="Arial" w:cs="Arial"/>
        </w:rPr>
      </w:pPr>
      <w:ins w:id="517" w:author="Microsoft Office User" w:date="2022-08-16T19:16:00Z">
        <w:r>
          <w:rPr>
            <w:rFonts w:ascii="Arial" w:hAnsi="Arial" w:cs="Arial"/>
          </w:rPr>
          <w:t xml:space="preserve">In order to turn </w:t>
        </w:r>
      </w:ins>
      <w:ins w:id="518" w:author="Microsoft Office User" w:date="2022-08-16T19:24:00Z">
        <w:r w:rsidR="00871D4F">
          <w:rPr>
            <w:rFonts w:ascii="Arial" w:hAnsi="Arial" w:cs="Arial"/>
          </w:rPr>
          <w:t>(</w:t>
        </w:r>
      </w:ins>
      <w:r w:rsidR="00FB1B1B">
        <w:rPr>
          <w:rFonts w:ascii="Arial" w:hAnsi="Arial" w:cs="Arial"/>
        </w:rPr>
        <w:t>1</w:t>
      </w:r>
      <w:r w:rsidR="00A7743B">
        <w:rPr>
          <w:rFonts w:ascii="Arial" w:hAnsi="Arial" w:cs="Arial"/>
        </w:rPr>
        <w:t>2</w:t>
      </w:r>
      <w:r w:rsidR="00FB1B1B">
        <w:rPr>
          <w:rFonts w:ascii="Arial" w:hAnsi="Arial" w:cs="Arial"/>
        </w:rPr>
        <w:t>)</w:t>
      </w:r>
      <w:ins w:id="519" w:author="Microsoft Office User" w:date="2022-08-16T19:16:00Z">
        <w:r>
          <w:rPr>
            <w:rFonts w:ascii="Arial" w:hAnsi="Arial" w:cs="Arial"/>
          </w:rPr>
          <w:t xml:space="preserve"> into an </w:t>
        </w:r>
      </w:ins>
      <w:ins w:id="520" w:author="Microsoft Office User" w:date="2022-08-16T19:20:00Z">
        <w:r w:rsidRPr="008C7124">
          <w:rPr>
            <w:rFonts w:ascii="Arial" w:hAnsi="Arial" w:cs="Arial"/>
            <w:i/>
            <w:iCs/>
          </w:rPr>
          <w:t xml:space="preserve">Even </w:t>
        </w:r>
        <w:proofErr w:type="gramStart"/>
        <w:r w:rsidRPr="008C7124">
          <w:rPr>
            <w:rFonts w:ascii="Arial" w:hAnsi="Arial" w:cs="Arial"/>
            <w:i/>
            <w:iCs/>
          </w:rPr>
          <w:t>so</w:t>
        </w:r>
        <w:proofErr w:type="gramEnd"/>
        <w:r w:rsidRPr="008C7124">
          <w:rPr>
            <w:rFonts w:ascii="Arial" w:hAnsi="Arial" w:cs="Arial"/>
            <w:i/>
            <w:iCs/>
          </w:rPr>
          <w:t>-</w:t>
        </w:r>
      </w:ins>
      <w:ins w:id="521" w:author="Microsoft Office User" w:date="2022-08-16T19:16:00Z">
        <w:r w:rsidRPr="008C7124">
          <w:rPr>
            <w:rFonts w:ascii="Arial" w:hAnsi="Arial" w:cs="Arial"/>
            <w:i/>
            <w:iCs/>
          </w:rPr>
          <w:t>Incoherent</w:t>
        </w:r>
        <w:r>
          <w:rPr>
            <w:rFonts w:ascii="Arial" w:hAnsi="Arial" w:cs="Arial"/>
          </w:rPr>
          <w:t xml:space="preserve"> condition, </w:t>
        </w:r>
      </w:ins>
      <w:ins w:id="522" w:author="Microsoft Office User" w:date="2022-08-16T19:24:00Z">
        <w:r w:rsidR="00871D4F">
          <w:rPr>
            <w:rFonts w:ascii="Arial" w:hAnsi="Arial" w:cs="Arial"/>
          </w:rPr>
          <w:t>the authors</w:t>
        </w:r>
      </w:ins>
      <w:ins w:id="523" w:author="Microsoft Office User" w:date="2022-08-16T19:16:00Z">
        <w:r>
          <w:rPr>
            <w:rFonts w:ascii="Arial" w:hAnsi="Arial" w:cs="Arial"/>
          </w:rPr>
          <w:t xml:space="preserve"> </w:t>
        </w:r>
      </w:ins>
      <w:ins w:id="524" w:author="Microsoft Office User" w:date="2022-08-16T19:17:00Z">
        <w:r>
          <w:rPr>
            <w:rFonts w:ascii="Arial" w:hAnsi="Arial" w:cs="Arial"/>
          </w:rPr>
          <w:t>switch</w:t>
        </w:r>
      </w:ins>
      <w:ins w:id="525" w:author="Microsoft Office User" w:date="2022-08-16T19:24:00Z">
        <w:r w:rsidR="00871D4F">
          <w:rPr>
            <w:rFonts w:ascii="Arial" w:hAnsi="Arial" w:cs="Arial"/>
          </w:rPr>
          <w:t>ed</w:t>
        </w:r>
      </w:ins>
      <w:ins w:id="526" w:author="Microsoft Office User" w:date="2022-08-16T19:17:00Z">
        <w:r>
          <w:rPr>
            <w:rFonts w:ascii="Arial" w:hAnsi="Arial" w:cs="Arial"/>
          </w:rPr>
          <w:t xml:space="preserve"> out “failed” and replace</w:t>
        </w:r>
      </w:ins>
      <w:ins w:id="527" w:author="Microsoft Office User" w:date="2022-08-16T19:24:00Z">
        <w:r w:rsidR="00871D4F">
          <w:rPr>
            <w:rFonts w:ascii="Arial" w:hAnsi="Arial" w:cs="Arial"/>
          </w:rPr>
          <w:t>d</w:t>
        </w:r>
      </w:ins>
      <w:ins w:id="528" w:author="Microsoft Office User" w:date="2022-08-16T19:17:00Z">
        <w:r>
          <w:rPr>
            <w:rFonts w:ascii="Arial" w:hAnsi="Arial" w:cs="Arial"/>
          </w:rPr>
          <w:t xml:space="preserve"> it with “aced.”  In order to create a “Plain” condition, one needs to remove the “Even so.” </w:t>
        </w:r>
      </w:ins>
      <w:ins w:id="529" w:author="Microsoft Office User" w:date="2022-08-16T19:20:00Z">
        <w:r>
          <w:rPr>
            <w:rFonts w:ascii="Arial" w:hAnsi="Arial" w:cs="Arial"/>
          </w:rPr>
          <w:t>Note, however, that</w:t>
        </w:r>
      </w:ins>
      <w:ins w:id="530" w:author="Microsoft Office User" w:date="2022-08-16T19:18:00Z">
        <w:r>
          <w:rPr>
            <w:rFonts w:ascii="Arial" w:hAnsi="Arial" w:cs="Arial"/>
          </w:rPr>
          <w:t xml:space="preserve"> the Plain-</w:t>
        </w:r>
      </w:ins>
      <w:ins w:id="531" w:author="Microsoft Office User" w:date="2022-08-16T19:19:00Z">
        <w:r>
          <w:rPr>
            <w:rFonts w:ascii="Arial" w:hAnsi="Arial" w:cs="Arial"/>
          </w:rPr>
          <w:t>Coherent condition described a case in which Elisabeth aced the test and celebrated wildl</w:t>
        </w:r>
      </w:ins>
      <w:ins w:id="532" w:author="Microsoft Office User" w:date="2022-08-16T19:21:00Z">
        <w:r>
          <w:rPr>
            <w:rFonts w:ascii="Arial" w:hAnsi="Arial" w:cs="Arial"/>
          </w:rPr>
          <w:t xml:space="preserve">y and the Plain-Incoherent condition described how she failed </w:t>
        </w:r>
      </w:ins>
      <w:ins w:id="533" w:author="Microsoft Office User" w:date="2022-08-16T19:24:00Z">
        <w:r w:rsidR="00871D4F">
          <w:rPr>
            <w:rFonts w:ascii="Arial" w:hAnsi="Arial" w:cs="Arial"/>
          </w:rPr>
          <w:t xml:space="preserve">the test </w:t>
        </w:r>
      </w:ins>
      <w:ins w:id="534" w:author="Microsoft Office User" w:date="2022-08-16T19:21:00Z">
        <w:r>
          <w:rPr>
            <w:rFonts w:ascii="Arial" w:hAnsi="Arial" w:cs="Arial"/>
          </w:rPr>
          <w:t>and celebrated.</w:t>
        </w:r>
      </w:ins>
      <w:ins w:id="535" w:author="Microsoft Office User" w:date="2022-08-16T19:25:00Z">
        <w:r w:rsidR="00871D4F">
          <w:rPr>
            <w:rFonts w:ascii="Arial" w:hAnsi="Arial" w:cs="Arial"/>
          </w:rPr>
          <w:t xml:space="preserve"> </w:t>
        </w:r>
      </w:ins>
    </w:p>
    <w:p w14:paraId="7EA341C4" w14:textId="77777777" w:rsidR="00D51609" w:rsidRDefault="00D51609" w:rsidP="0000192A">
      <w:pPr>
        <w:rPr>
          <w:ins w:id="536" w:author="Microsoft Office User" w:date="2022-08-16T19:13:00Z"/>
          <w:rFonts w:ascii="Arial" w:hAnsi="Arial" w:cs="Arial"/>
        </w:rPr>
      </w:pPr>
    </w:p>
    <w:p w14:paraId="76A05B47" w14:textId="22107A02" w:rsidR="001C4E26" w:rsidRPr="008C7124" w:rsidRDefault="00EA561C" w:rsidP="0000192A">
      <w:pPr>
        <w:rPr>
          <w:rFonts w:ascii="Arial" w:hAnsi="Arial" w:cs="Arial"/>
        </w:rPr>
      </w:pPr>
      <w:r w:rsidRPr="008C7124">
        <w:rPr>
          <w:rFonts w:ascii="Arial" w:hAnsi="Arial" w:cs="Arial"/>
        </w:rPr>
        <w:t xml:space="preserve">They reported </w:t>
      </w:r>
      <w:r w:rsidR="00FB1B1B" w:rsidRPr="008C7124">
        <w:rPr>
          <w:rFonts w:ascii="Arial" w:hAnsi="Arial" w:cs="Arial"/>
        </w:rPr>
        <w:t xml:space="preserve">an increased N400 </w:t>
      </w:r>
      <w:r w:rsidR="00737268" w:rsidRPr="008C7124">
        <w:rPr>
          <w:rFonts w:ascii="Arial" w:hAnsi="Arial" w:cs="Arial"/>
        </w:rPr>
        <w:t>(</w:t>
      </w:r>
      <w:ins w:id="537" w:author="Microsoft Office User" w:date="2022-08-15T17:31:00Z">
        <w:r w:rsidR="00737268" w:rsidRPr="008C7124">
          <w:rPr>
            <w:rFonts w:ascii="Arial" w:hAnsi="Arial" w:cs="Arial"/>
          </w:rPr>
          <w:t xml:space="preserve">which is a </w:t>
        </w:r>
      </w:ins>
      <w:r w:rsidR="00737268" w:rsidRPr="008C7124">
        <w:rPr>
          <w:rFonts w:ascii="Arial" w:hAnsi="Arial" w:cs="Arial"/>
        </w:rPr>
        <w:t xml:space="preserve">sign of an unexpected event) </w:t>
      </w:r>
      <w:r w:rsidR="00FB1B1B" w:rsidRPr="008C7124">
        <w:rPr>
          <w:rFonts w:ascii="Arial" w:hAnsi="Arial" w:cs="Arial"/>
        </w:rPr>
        <w:t>following the target verb [</w:t>
      </w:r>
      <w:r w:rsidR="00737268" w:rsidRPr="008C7124">
        <w:rPr>
          <w:rFonts w:ascii="Arial" w:hAnsi="Arial" w:cs="Arial"/>
          <w:i/>
          <w:iCs/>
        </w:rPr>
        <w:t>failed</w:t>
      </w:r>
      <w:r w:rsidR="00737268" w:rsidRPr="008C7124">
        <w:rPr>
          <w:rFonts w:ascii="Arial" w:hAnsi="Arial" w:cs="Arial"/>
        </w:rPr>
        <w:t xml:space="preserve"> or </w:t>
      </w:r>
      <w:r w:rsidR="00737268" w:rsidRPr="008C7124">
        <w:rPr>
          <w:rFonts w:ascii="Arial" w:hAnsi="Arial" w:cs="Arial"/>
          <w:i/>
          <w:iCs/>
        </w:rPr>
        <w:t xml:space="preserve">aced </w:t>
      </w:r>
      <w:r w:rsidR="00FB1B1B" w:rsidRPr="008C7124">
        <w:rPr>
          <w:rFonts w:ascii="Arial" w:hAnsi="Arial" w:cs="Arial"/>
        </w:rPr>
        <w:t>in (1</w:t>
      </w:r>
      <w:r w:rsidR="00010D6C">
        <w:rPr>
          <w:rFonts w:ascii="Arial" w:hAnsi="Arial" w:cs="Arial"/>
        </w:rPr>
        <w:t>2</w:t>
      </w:r>
      <w:r w:rsidR="00FB1B1B" w:rsidRPr="008C7124">
        <w:rPr>
          <w:rFonts w:ascii="Arial" w:hAnsi="Arial" w:cs="Arial"/>
        </w:rPr>
        <w:t>)]</w:t>
      </w:r>
      <w:r w:rsidR="00737268" w:rsidRPr="008C7124">
        <w:rPr>
          <w:rFonts w:ascii="Arial" w:hAnsi="Arial" w:cs="Arial"/>
        </w:rPr>
        <w:t xml:space="preserve"> i</w:t>
      </w:r>
      <w:r w:rsidR="00FB1B1B" w:rsidRPr="008C7124">
        <w:rPr>
          <w:rFonts w:ascii="Arial" w:hAnsi="Arial" w:cs="Arial"/>
        </w:rPr>
        <w:t>n Plain-incoherent</w:t>
      </w:r>
      <w:r w:rsidR="00737268" w:rsidRPr="008C7124">
        <w:rPr>
          <w:rFonts w:ascii="Arial" w:hAnsi="Arial" w:cs="Arial"/>
        </w:rPr>
        <w:t xml:space="preserve"> conditions relative to Plain-coherent conditions.</w:t>
      </w:r>
      <w:r w:rsidRPr="008C7124">
        <w:rPr>
          <w:rFonts w:ascii="Arial" w:hAnsi="Arial" w:cs="Arial"/>
        </w:rPr>
        <w:t xml:space="preserve"> </w:t>
      </w:r>
      <w:r w:rsidR="001D43A7" w:rsidRPr="008C7124">
        <w:rPr>
          <w:rFonts w:ascii="Arial" w:hAnsi="Arial" w:cs="Arial"/>
        </w:rPr>
        <w:t>However, t</w:t>
      </w:r>
      <w:r w:rsidRPr="008C7124">
        <w:rPr>
          <w:rFonts w:ascii="Arial" w:hAnsi="Arial" w:cs="Arial"/>
        </w:rPr>
        <w:t>h</w:t>
      </w:r>
      <w:r w:rsidR="001D43A7" w:rsidRPr="008C7124">
        <w:rPr>
          <w:rFonts w:ascii="Arial" w:hAnsi="Arial" w:cs="Arial"/>
        </w:rPr>
        <w:t>is</w:t>
      </w:r>
      <w:r w:rsidRPr="008C7124">
        <w:rPr>
          <w:rFonts w:ascii="Arial" w:hAnsi="Arial" w:cs="Arial"/>
        </w:rPr>
        <w:t xml:space="preserve"> </w:t>
      </w:r>
      <w:r w:rsidR="00737268" w:rsidRPr="008C7124">
        <w:rPr>
          <w:rFonts w:ascii="Arial" w:hAnsi="Arial" w:cs="Arial"/>
        </w:rPr>
        <w:t xml:space="preserve">difference in </w:t>
      </w:r>
      <w:r w:rsidRPr="008C7124">
        <w:rPr>
          <w:rFonts w:ascii="Arial" w:hAnsi="Arial" w:cs="Arial"/>
        </w:rPr>
        <w:t>N400</w:t>
      </w:r>
      <w:r w:rsidR="001D43A7" w:rsidRPr="008C7124">
        <w:rPr>
          <w:rFonts w:ascii="Arial" w:hAnsi="Arial" w:cs="Arial"/>
        </w:rPr>
        <w:t xml:space="preserve"> </w:t>
      </w:r>
      <w:r w:rsidR="00737268" w:rsidRPr="008C7124">
        <w:rPr>
          <w:rFonts w:ascii="Arial" w:hAnsi="Arial" w:cs="Arial"/>
        </w:rPr>
        <w:t xml:space="preserve">between coherent and incoherent scenarios was reduced </w:t>
      </w:r>
      <w:r w:rsidR="001C4E26" w:rsidRPr="008C7124">
        <w:rPr>
          <w:rFonts w:ascii="Arial" w:hAnsi="Arial" w:cs="Arial"/>
        </w:rPr>
        <w:t xml:space="preserve">in the </w:t>
      </w:r>
      <w:r w:rsidR="001C4E26" w:rsidRPr="008C7124">
        <w:rPr>
          <w:rFonts w:ascii="Arial" w:hAnsi="Arial" w:cs="Arial"/>
          <w:i/>
          <w:iCs/>
        </w:rPr>
        <w:t>Even so-</w:t>
      </w:r>
      <w:r w:rsidR="001C4E26" w:rsidRPr="008C7124">
        <w:rPr>
          <w:rFonts w:ascii="Arial" w:hAnsi="Arial" w:cs="Arial"/>
        </w:rPr>
        <w:t xml:space="preserve">trials. </w:t>
      </w:r>
      <w:r w:rsidR="00BF4A11" w:rsidRPr="008C7124">
        <w:rPr>
          <w:rFonts w:ascii="Arial" w:hAnsi="Arial" w:cs="Arial"/>
        </w:rPr>
        <w:t>Th</w:t>
      </w:r>
      <w:r w:rsidR="001C4E26" w:rsidRPr="008C7124">
        <w:rPr>
          <w:rFonts w:ascii="Arial" w:hAnsi="Arial" w:cs="Arial"/>
        </w:rPr>
        <w:t xml:space="preserve">is suggest that the pragmatic information of the DC had been </w:t>
      </w:r>
      <w:r w:rsidR="008C7124" w:rsidRPr="008C7124">
        <w:rPr>
          <w:rFonts w:ascii="Arial" w:hAnsi="Arial" w:cs="Arial"/>
        </w:rPr>
        <w:t>incrementally</w:t>
      </w:r>
      <w:r w:rsidR="001C4E26" w:rsidRPr="008C7124">
        <w:rPr>
          <w:rFonts w:ascii="Arial" w:hAnsi="Arial" w:cs="Arial"/>
        </w:rPr>
        <w:t xml:space="preserve"> integrated by participants to rev</w:t>
      </w:r>
      <w:r w:rsidR="008C7124" w:rsidRPr="008C7124">
        <w:rPr>
          <w:rFonts w:ascii="Arial" w:hAnsi="Arial" w:cs="Arial"/>
        </w:rPr>
        <w:t xml:space="preserve">ise their world-knowledge based discourse expectations. </w:t>
      </w:r>
      <w:r w:rsidR="00BF4A11" w:rsidRPr="008C7124">
        <w:rPr>
          <w:rFonts w:ascii="Arial" w:hAnsi="Arial" w:cs="Arial"/>
        </w:rPr>
        <w:t xml:space="preserve"> </w:t>
      </w:r>
    </w:p>
    <w:p w14:paraId="77316D2C" w14:textId="25D850CC" w:rsidR="00EA561C" w:rsidRPr="008C7124" w:rsidRDefault="00BF4A11" w:rsidP="0000192A">
      <w:pPr>
        <w:rPr>
          <w:rFonts w:ascii="Arial" w:hAnsi="Arial" w:cs="Arial"/>
        </w:rPr>
      </w:pPr>
      <w:r w:rsidRPr="008C7124">
        <w:rPr>
          <w:rFonts w:ascii="Arial" w:hAnsi="Arial" w:cs="Arial"/>
        </w:rPr>
        <w:t>Though this study reports a clear effect of the DC on sentence processing</w:t>
      </w:r>
      <w:r w:rsidR="00DE4842" w:rsidRPr="008C7124">
        <w:rPr>
          <w:rFonts w:ascii="Arial" w:hAnsi="Arial" w:cs="Arial"/>
        </w:rPr>
        <w:t>, the question of how the DC in itself is processed</w:t>
      </w:r>
      <w:r w:rsidRPr="008C7124">
        <w:rPr>
          <w:rFonts w:ascii="Arial" w:hAnsi="Arial" w:cs="Arial"/>
        </w:rPr>
        <w:t xml:space="preserve"> remains </w:t>
      </w:r>
      <w:r w:rsidR="00DE4842" w:rsidRPr="008C7124">
        <w:rPr>
          <w:rFonts w:ascii="Arial" w:hAnsi="Arial" w:cs="Arial"/>
        </w:rPr>
        <w:t xml:space="preserve">unanswered. </w:t>
      </w:r>
      <w:ins w:id="538" w:author="Microsoft Office User" w:date="2022-08-16T15:22:00Z">
        <w:r w:rsidR="00F8338A" w:rsidRPr="008C7124">
          <w:rPr>
            <w:rFonts w:ascii="Arial" w:hAnsi="Arial" w:cs="Arial"/>
          </w:rPr>
          <w:t xml:space="preserve"> </w:t>
        </w:r>
      </w:ins>
    </w:p>
    <w:p w14:paraId="5D354B33" w14:textId="195E729C" w:rsidR="007C753A" w:rsidRDefault="007C753A" w:rsidP="0039710F">
      <w:pPr>
        <w:rPr>
          <w:rFonts w:ascii="Arial" w:hAnsi="Arial" w:cs="Arial"/>
        </w:rPr>
      </w:pPr>
    </w:p>
    <w:p w14:paraId="355699CC" w14:textId="77777777" w:rsidR="00F8338A" w:rsidRDefault="00F8338A" w:rsidP="0039710F">
      <w:pPr>
        <w:rPr>
          <w:ins w:id="539" w:author="Microsoft Office User" w:date="2022-08-16T15:25:00Z"/>
          <w:rFonts w:ascii="Arial" w:hAnsi="Arial" w:cs="Arial"/>
        </w:rPr>
      </w:pPr>
    </w:p>
    <w:p w14:paraId="40855B6D" w14:textId="31FB5AB0" w:rsidR="0039710F" w:rsidRPr="0039710F" w:rsidRDefault="00DE4842" w:rsidP="0039710F">
      <w:pPr>
        <w:rPr>
          <w:rFonts w:ascii="Arial" w:hAnsi="Arial" w:cs="Arial"/>
        </w:rPr>
      </w:pPr>
      <w:r>
        <w:rPr>
          <w:rFonts w:ascii="Arial" w:hAnsi="Arial" w:cs="Arial"/>
        </w:rPr>
        <w:t xml:space="preserve">A recent study by </w:t>
      </w:r>
      <w:r>
        <w:rPr>
          <w:rFonts w:ascii="Arial" w:hAnsi="Arial" w:cs="Arial"/>
        </w:rPr>
        <w:fldChar w:fldCharType="begin"/>
      </w:r>
      <w:r w:rsidR="004730BD">
        <w:rPr>
          <w:rFonts w:ascii="Arial" w:hAnsi="Arial" w:cs="Arial"/>
        </w:rPr>
        <w:instrText xml:space="preserve"> ADDIN ZOTERO_ITEM CSL_CITATION {"citationID":"wCOUeJlp","properties":{"formattedCitation":"(K\\uc0\\u246{}hne-Fuetterer et al., 2021)","plainCitation":"(Köhne-Fuetterer et al., 2021)","dontUpdate":true,"noteIndex":0},"citationItems":[{"id":207,"uris":["http://zotero.org/users/7527615/items/KCUK6BLJ"],"itemData":{"id":207,"type":"article-journal","abstract":"While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schema":"https://github.com/citation-style-language/schema/raw/master/csl-citation.json"} </w:instrText>
      </w:r>
      <w:r>
        <w:rPr>
          <w:rFonts w:ascii="Arial" w:hAnsi="Arial" w:cs="Arial"/>
        </w:rPr>
        <w:fldChar w:fldCharType="separate"/>
      </w:r>
      <w:r w:rsidRPr="00DE4842">
        <w:rPr>
          <w:rFonts w:ascii="Arial" w:hAnsi="Arial" w:cs="Arial"/>
        </w:rPr>
        <w:t xml:space="preserve">Köhne-Fuetterer et al. </w:t>
      </w:r>
      <w:r>
        <w:rPr>
          <w:rFonts w:ascii="Arial" w:hAnsi="Arial" w:cs="Arial"/>
        </w:rPr>
        <w:t>(</w:t>
      </w:r>
      <w:r w:rsidRPr="00DE4842">
        <w:rPr>
          <w:rFonts w:ascii="Arial" w:hAnsi="Arial" w:cs="Arial"/>
        </w:rPr>
        <w:t>2021)</w:t>
      </w:r>
      <w:r>
        <w:rPr>
          <w:rFonts w:ascii="Arial" w:hAnsi="Arial" w:cs="Arial"/>
        </w:rPr>
        <w:fldChar w:fldCharType="end"/>
      </w:r>
      <w:r>
        <w:rPr>
          <w:rFonts w:ascii="Arial" w:hAnsi="Arial" w:cs="Arial"/>
        </w:rPr>
        <w:t xml:space="preserve"> </w:t>
      </w:r>
      <w:ins w:id="540" w:author="Microsoft Office User" w:date="2022-08-16T15:29:00Z">
        <w:r>
          <w:rPr>
            <w:rFonts w:ascii="Arial" w:hAnsi="Arial" w:cs="Arial"/>
          </w:rPr>
          <w:t>set</w:t>
        </w:r>
      </w:ins>
      <w:ins w:id="541" w:author="Microsoft Office User" w:date="2022-08-15T17:45:00Z">
        <w:r w:rsidR="004B596E">
          <w:rPr>
            <w:rFonts w:ascii="Arial" w:hAnsi="Arial" w:cs="Arial"/>
          </w:rPr>
          <w:t>s</w:t>
        </w:r>
      </w:ins>
      <w:r>
        <w:rPr>
          <w:rFonts w:ascii="Arial" w:hAnsi="Arial" w:cs="Arial"/>
        </w:rPr>
        <w:t xml:space="preserve"> out to dissect the processing of DC</w:t>
      </w:r>
      <w:ins w:id="542" w:author="Microsoft Office User" w:date="2022-08-15T17:34:00Z">
        <w:r w:rsidR="00937617">
          <w:rPr>
            <w:rFonts w:ascii="Arial" w:hAnsi="Arial" w:cs="Arial"/>
          </w:rPr>
          <w:t>s</w:t>
        </w:r>
      </w:ins>
      <w:r>
        <w:rPr>
          <w:rFonts w:ascii="Arial" w:hAnsi="Arial" w:cs="Arial"/>
        </w:rPr>
        <w:t xml:space="preserve"> and their online integration to sentence processing. </w:t>
      </w:r>
      <w:r>
        <w:rPr>
          <w:rFonts w:ascii="Arial" w:hAnsi="Arial" w:cs="Arial"/>
        </w:rPr>
        <w:fldChar w:fldCharType="begin"/>
      </w:r>
      <w:r w:rsidR="004730BD" w:rsidRPr="00550A2F">
        <w:rPr>
          <w:rFonts w:ascii="Arial" w:hAnsi="Arial" w:cs="Arial"/>
        </w:rPr>
        <w:instrText xml:space="preserve"> ADDIN ZOTERO_ITEM CSL_CITATION {"citationID":"FdgyfUSD","properties":{"formattedCitation":"(K\\uc0\\u246{}hne-Fuetterer et al., 2021)","plainCitation":"(Köhne-Fuetterer et al., 2021)","dontUpdate":true,"noteIndex":0},"citationItems":[{"id":207,"uris":["http://zotero.org/users/7527615/items/KCUK6BLJ"],"itemData":{"id":207,"type":"article-journal","abstract":"While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schema":"https://github.com/citation-style-language/schema/raw/master/csl-citation.json"} </w:instrText>
      </w:r>
      <w:r>
        <w:rPr>
          <w:rFonts w:ascii="Arial" w:hAnsi="Arial" w:cs="Arial"/>
        </w:rPr>
        <w:fldChar w:fldCharType="separate"/>
      </w:r>
      <w:r w:rsidRPr="00550A2F">
        <w:rPr>
          <w:rFonts w:ascii="Arial" w:hAnsi="Arial" w:cs="Arial"/>
        </w:rPr>
        <w:t>Köhne-Fuetterer et al. (2021)</w:t>
      </w:r>
      <w:r>
        <w:rPr>
          <w:rFonts w:ascii="Arial" w:hAnsi="Arial" w:cs="Arial"/>
        </w:rPr>
        <w:fldChar w:fldCharType="end"/>
      </w:r>
      <w:r w:rsidRPr="00550A2F">
        <w:rPr>
          <w:rFonts w:ascii="Arial" w:hAnsi="Arial" w:cs="Arial"/>
        </w:rPr>
        <w:t xml:space="preserve"> </w:t>
      </w:r>
      <w:r w:rsidR="0039710F" w:rsidRPr="00550A2F">
        <w:rPr>
          <w:rFonts w:ascii="Arial" w:hAnsi="Arial" w:cs="Arial"/>
        </w:rPr>
        <w:t>contrasted the incremental processing of positive causal and negative causal (concessive)</w:t>
      </w:r>
      <w:r w:rsidRPr="00550A2F">
        <w:rPr>
          <w:rFonts w:ascii="Arial" w:hAnsi="Arial" w:cs="Arial"/>
        </w:rPr>
        <w:t xml:space="preserve"> DC</w:t>
      </w:r>
      <w:r w:rsidR="0039710F" w:rsidRPr="00550A2F">
        <w:rPr>
          <w:rFonts w:ascii="Arial" w:hAnsi="Arial" w:cs="Arial"/>
        </w:rPr>
        <w:t xml:space="preserve">. </w:t>
      </w:r>
      <w:r w:rsidR="0039710F" w:rsidRPr="0039710F">
        <w:rPr>
          <w:rFonts w:ascii="Arial" w:hAnsi="Arial" w:cs="Arial"/>
        </w:rPr>
        <w:t xml:space="preserve">They designed a visual world </w:t>
      </w:r>
      <w:r w:rsidR="00EC01AE">
        <w:rPr>
          <w:rFonts w:ascii="Arial" w:hAnsi="Arial" w:cs="Arial"/>
        </w:rPr>
        <w:t xml:space="preserve">and an </w:t>
      </w:r>
      <w:r w:rsidR="00EC01AE" w:rsidRPr="0039710F">
        <w:rPr>
          <w:rFonts w:ascii="Arial" w:hAnsi="Arial" w:cs="Arial"/>
        </w:rPr>
        <w:t xml:space="preserve">event-related potentials (ERPs) </w:t>
      </w:r>
      <w:proofErr w:type="gramStart"/>
      <w:r w:rsidR="0039710F" w:rsidRPr="0039710F">
        <w:rPr>
          <w:rFonts w:ascii="Arial" w:hAnsi="Arial" w:cs="Arial"/>
        </w:rPr>
        <w:t>paradigm</w:t>
      </w:r>
      <w:r w:rsidR="00EC01AE">
        <w:rPr>
          <w:rFonts w:ascii="Arial" w:hAnsi="Arial" w:cs="Arial"/>
        </w:rPr>
        <w:t>s</w:t>
      </w:r>
      <w:proofErr w:type="gramEnd"/>
      <w:r w:rsidR="0039710F" w:rsidRPr="0039710F">
        <w:rPr>
          <w:rFonts w:ascii="Arial" w:hAnsi="Arial" w:cs="Arial"/>
        </w:rPr>
        <w:t xml:space="preserve">. In their </w:t>
      </w:r>
      <w:r w:rsidR="00EC01AE">
        <w:rPr>
          <w:rFonts w:ascii="Arial" w:hAnsi="Arial" w:cs="Arial"/>
        </w:rPr>
        <w:t xml:space="preserve">first </w:t>
      </w:r>
      <w:r w:rsidR="0039710F" w:rsidRPr="0039710F">
        <w:rPr>
          <w:rFonts w:ascii="Arial" w:hAnsi="Arial" w:cs="Arial"/>
        </w:rPr>
        <w:t xml:space="preserve">experiment, participants heard a story as in </w:t>
      </w:r>
      <w:r>
        <w:rPr>
          <w:rFonts w:ascii="Arial" w:hAnsi="Arial" w:cs="Arial"/>
        </w:rPr>
        <w:t>(</w:t>
      </w:r>
      <w:r w:rsidR="007666BC">
        <w:rPr>
          <w:rFonts w:ascii="Arial" w:hAnsi="Arial" w:cs="Arial"/>
        </w:rPr>
        <w:t>1</w:t>
      </w:r>
      <w:r w:rsidR="00010D6C">
        <w:rPr>
          <w:rFonts w:ascii="Arial" w:hAnsi="Arial" w:cs="Arial"/>
        </w:rPr>
        <w:t>3</w:t>
      </w:r>
      <w:r>
        <w:rPr>
          <w:rFonts w:ascii="Arial" w:hAnsi="Arial" w:cs="Arial"/>
        </w:rPr>
        <w:t>)</w:t>
      </w:r>
      <w:r w:rsidR="0039710F" w:rsidRPr="0039710F">
        <w:rPr>
          <w:rFonts w:ascii="Arial" w:hAnsi="Arial" w:cs="Arial"/>
        </w:rPr>
        <w:t xml:space="preserve"> [see </w:t>
      </w:r>
      <w:r>
        <w:rPr>
          <w:rFonts w:ascii="Arial" w:hAnsi="Arial" w:cs="Arial"/>
        </w:rPr>
        <w:fldChar w:fldCharType="begin"/>
      </w:r>
      <w:r w:rsidR="004730BD">
        <w:rPr>
          <w:rFonts w:ascii="Arial" w:hAnsi="Arial" w:cs="Arial"/>
        </w:rPr>
        <w:instrText xml:space="preserve"> ADDIN ZOTERO_ITEM CSL_CITATION {"citationID":"FfgU6Z9L","properties":{"formattedCitation":"(K\\uc0\\u246{}hne-Fuetterer et al., 2021)","plainCitation":"(Köhne-Fuetterer et al., 2021)","dontUpdate":true,"noteIndex":0},"citationItems":[{"id":207,"uris":["http://zotero.org/users/7527615/items/KCUK6BLJ"],"itemData":{"id":207,"type":"article-journal","abstract":"While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schema":"https://github.com/citation-style-language/schema/raw/master/csl-citation.json"} </w:instrText>
      </w:r>
      <w:r>
        <w:rPr>
          <w:rFonts w:ascii="Arial" w:hAnsi="Arial" w:cs="Arial"/>
        </w:rPr>
        <w:fldChar w:fldCharType="separate"/>
      </w:r>
      <w:r w:rsidRPr="00DE4842">
        <w:rPr>
          <w:rFonts w:ascii="Arial" w:hAnsi="Arial" w:cs="Arial"/>
        </w:rPr>
        <w:t>Köhne-Fuetterer et al.</w:t>
      </w:r>
      <w:r>
        <w:rPr>
          <w:rFonts w:ascii="Arial" w:hAnsi="Arial" w:cs="Arial"/>
        </w:rPr>
        <w:t>, (</w:t>
      </w:r>
      <w:r w:rsidRPr="00DE4842">
        <w:rPr>
          <w:rFonts w:ascii="Arial" w:hAnsi="Arial" w:cs="Arial"/>
        </w:rPr>
        <w:t>2021)</w:t>
      </w:r>
      <w:r>
        <w:rPr>
          <w:rFonts w:ascii="Arial" w:hAnsi="Arial" w:cs="Arial"/>
        </w:rPr>
        <w:fldChar w:fldCharType="end"/>
      </w:r>
      <w:r>
        <w:rPr>
          <w:rFonts w:ascii="Arial" w:hAnsi="Arial" w:cs="Arial"/>
        </w:rPr>
        <w:t>, p.423,</w:t>
      </w:r>
      <w:r w:rsidR="0039710F" w:rsidRPr="0039710F">
        <w:rPr>
          <w:rFonts w:ascii="Arial" w:hAnsi="Arial" w:cs="Arial"/>
        </w:rPr>
        <w:t xml:space="preserve"> for the original material in German] while looking at a scene composed of potential candidates to predict the end of the narrative. </w:t>
      </w:r>
    </w:p>
    <w:p w14:paraId="57114448" w14:textId="3C93850D" w:rsidR="00DE4842" w:rsidRPr="0039710F" w:rsidRDefault="00DE4842" w:rsidP="00DE4842">
      <w:pPr>
        <w:rPr>
          <w:rFonts w:ascii="Arial" w:hAnsi="Arial" w:cs="Arial"/>
        </w:rPr>
      </w:pPr>
      <w:r w:rsidRPr="0039710F">
        <w:rPr>
          <w:rFonts w:ascii="Arial" w:hAnsi="Arial" w:cs="Arial"/>
        </w:rPr>
        <w:t xml:space="preserve"> </w:t>
      </w:r>
    </w:p>
    <w:p w14:paraId="4C7B8648" w14:textId="6F7F5890" w:rsidR="0039710F" w:rsidRDefault="0039710F" w:rsidP="00A7743B">
      <w:pPr>
        <w:pStyle w:val="Paragraphedeliste"/>
        <w:numPr>
          <w:ilvl w:val="0"/>
          <w:numId w:val="2"/>
        </w:numPr>
        <w:rPr>
          <w:rFonts w:ascii="Arial" w:hAnsi="Arial" w:cs="Arial"/>
          <w:i/>
          <w:iCs/>
        </w:rPr>
      </w:pPr>
      <w:r w:rsidRPr="00DE4842">
        <w:rPr>
          <w:rFonts w:ascii="Arial" w:hAnsi="Arial" w:cs="Arial"/>
          <w:i/>
          <w:iCs/>
        </w:rPr>
        <w:t>Scene comprises: a cake, a waffle, a pretzel, a slice of cheese and a distractor</w:t>
      </w:r>
      <w:r w:rsidR="00DE4842">
        <w:rPr>
          <w:rFonts w:ascii="Arial" w:hAnsi="Arial" w:cs="Arial"/>
          <w:i/>
          <w:iCs/>
        </w:rPr>
        <w:t>.</w:t>
      </w:r>
    </w:p>
    <w:p w14:paraId="037576A4" w14:textId="77777777" w:rsidR="006D6F23" w:rsidRPr="00DE4842" w:rsidRDefault="006D6F23" w:rsidP="006D6F23">
      <w:pPr>
        <w:pStyle w:val="Paragraphedeliste"/>
        <w:rPr>
          <w:rFonts w:ascii="Arial" w:hAnsi="Arial" w:cs="Arial"/>
          <w:i/>
          <w:iCs/>
        </w:rPr>
      </w:pPr>
    </w:p>
    <w:p w14:paraId="39DB639B" w14:textId="02641E9D" w:rsidR="0039710F" w:rsidRPr="0039710F" w:rsidRDefault="0039710F" w:rsidP="0039710F">
      <w:pPr>
        <w:rPr>
          <w:rFonts w:ascii="Arial" w:hAnsi="Arial" w:cs="Arial"/>
        </w:rPr>
      </w:pPr>
      <w:r w:rsidRPr="0039710F">
        <w:rPr>
          <w:rFonts w:ascii="Arial" w:hAnsi="Arial" w:cs="Arial"/>
        </w:rPr>
        <w:t xml:space="preserve">       </w:t>
      </w:r>
      <w:r w:rsidR="00DE4842">
        <w:rPr>
          <w:rFonts w:ascii="Arial" w:hAnsi="Arial" w:cs="Arial"/>
        </w:rPr>
        <w:tab/>
      </w:r>
      <w:r w:rsidRPr="0039710F">
        <w:rPr>
          <w:rFonts w:ascii="Arial" w:hAnsi="Arial" w:cs="Arial"/>
        </w:rPr>
        <w:t xml:space="preserve"> ‘Marc fancies a small snack. He feels like having something sweet.</w:t>
      </w:r>
    </w:p>
    <w:p w14:paraId="3088F6EB" w14:textId="3F0B047A" w:rsidR="0039710F" w:rsidRPr="0039710F" w:rsidRDefault="0039710F" w:rsidP="002F7392">
      <w:pPr>
        <w:ind w:left="860"/>
        <w:rPr>
          <w:rFonts w:ascii="Arial" w:hAnsi="Arial" w:cs="Arial"/>
        </w:rPr>
      </w:pPr>
      <w:r w:rsidRPr="0039710F">
        <w:rPr>
          <w:rFonts w:ascii="Arial" w:hAnsi="Arial" w:cs="Arial"/>
        </w:rPr>
        <w:t>Therefore</w:t>
      </w:r>
      <w:r w:rsidR="002F7392">
        <w:rPr>
          <w:rFonts w:ascii="Arial" w:hAnsi="Arial" w:cs="Arial"/>
          <w:vertAlign w:val="subscript"/>
        </w:rPr>
        <w:t>1</w:t>
      </w:r>
      <w:r w:rsidRPr="0039710F">
        <w:rPr>
          <w:rFonts w:ascii="Arial" w:hAnsi="Arial" w:cs="Arial"/>
        </w:rPr>
        <w:t>/</w:t>
      </w:r>
      <w:r w:rsidR="002F7392">
        <w:rPr>
          <w:rFonts w:ascii="Arial" w:hAnsi="Arial" w:cs="Arial"/>
        </w:rPr>
        <w:t>N</w:t>
      </w:r>
      <w:r w:rsidRPr="0039710F">
        <w:rPr>
          <w:rFonts w:ascii="Arial" w:hAnsi="Arial" w:cs="Arial"/>
        </w:rPr>
        <w:t>evertheless</w:t>
      </w:r>
      <w:r w:rsidR="002F7392">
        <w:rPr>
          <w:rFonts w:ascii="Arial" w:hAnsi="Arial" w:cs="Arial"/>
          <w:vertAlign w:val="subscript"/>
        </w:rPr>
        <w:t>2</w:t>
      </w:r>
      <w:r w:rsidRPr="0039710F">
        <w:rPr>
          <w:rFonts w:ascii="Arial" w:hAnsi="Arial" w:cs="Arial"/>
        </w:rPr>
        <w:t>, he gets the delicious waffle</w:t>
      </w:r>
      <w:r w:rsidR="002F7392">
        <w:rPr>
          <w:rFonts w:ascii="Arial" w:hAnsi="Arial" w:cs="Arial"/>
          <w:vertAlign w:val="subscript"/>
        </w:rPr>
        <w:t>1</w:t>
      </w:r>
      <w:r w:rsidR="002F7392">
        <w:rPr>
          <w:rFonts w:ascii="Arial" w:hAnsi="Arial" w:cs="Arial"/>
        </w:rPr>
        <w:t>/pretzel</w:t>
      </w:r>
      <w:r w:rsidR="002F7392">
        <w:rPr>
          <w:rFonts w:ascii="Arial" w:hAnsi="Arial" w:cs="Arial"/>
          <w:vertAlign w:val="subscript"/>
        </w:rPr>
        <w:t>2</w:t>
      </w:r>
      <w:r w:rsidRPr="0039710F">
        <w:rPr>
          <w:rFonts w:ascii="Arial" w:hAnsi="Arial" w:cs="Arial"/>
        </w:rPr>
        <w:t xml:space="preserve"> from the </w:t>
      </w:r>
      <w:r w:rsidR="002F7392">
        <w:rPr>
          <w:rFonts w:ascii="Arial" w:hAnsi="Arial" w:cs="Arial"/>
        </w:rPr>
        <w:t xml:space="preserve">   </w:t>
      </w:r>
      <w:r w:rsidRPr="0039710F">
        <w:rPr>
          <w:rFonts w:ascii="Arial" w:hAnsi="Arial" w:cs="Arial"/>
        </w:rPr>
        <w:t>kitchen.’</w:t>
      </w:r>
    </w:p>
    <w:p w14:paraId="11756566" w14:textId="77777777" w:rsidR="0039710F" w:rsidRPr="0039710F" w:rsidRDefault="0039710F" w:rsidP="0039710F">
      <w:pPr>
        <w:rPr>
          <w:rFonts w:ascii="Arial" w:hAnsi="Arial" w:cs="Arial"/>
        </w:rPr>
      </w:pPr>
    </w:p>
    <w:p w14:paraId="461640FD" w14:textId="704B78E5" w:rsidR="00335AD4" w:rsidRDefault="0039710F" w:rsidP="0039710F">
      <w:pPr>
        <w:rPr>
          <w:rFonts w:ascii="Arial" w:hAnsi="Arial" w:cs="Arial"/>
        </w:rPr>
      </w:pPr>
      <w:r w:rsidRPr="0039710F">
        <w:rPr>
          <w:rFonts w:ascii="Arial" w:hAnsi="Arial" w:cs="Arial"/>
        </w:rPr>
        <w:t xml:space="preserve">The eye-tracking results showed that anticipatory looks after the </w:t>
      </w:r>
      <w:r w:rsidR="00DE4842">
        <w:rPr>
          <w:rFonts w:ascii="Arial" w:hAnsi="Arial" w:cs="Arial"/>
        </w:rPr>
        <w:t>DC</w:t>
      </w:r>
      <w:r w:rsidRPr="0039710F">
        <w:rPr>
          <w:rFonts w:ascii="Arial" w:hAnsi="Arial" w:cs="Arial"/>
        </w:rPr>
        <w:t xml:space="preserve"> region depended on the</w:t>
      </w:r>
      <w:r w:rsidR="008B48B6">
        <w:rPr>
          <w:rFonts w:ascii="Arial" w:hAnsi="Arial" w:cs="Arial"/>
        </w:rPr>
        <w:t xml:space="preserve"> specific</w:t>
      </w:r>
      <w:r w:rsidRPr="0039710F">
        <w:rPr>
          <w:rFonts w:ascii="Arial" w:hAnsi="Arial" w:cs="Arial"/>
        </w:rPr>
        <w:t xml:space="preserve"> </w:t>
      </w:r>
      <w:r w:rsidR="008B48B6">
        <w:rPr>
          <w:rFonts w:ascii="Arial" w:hAnsi="Arial" w:cs="Arial"/>
        </w:rPr>
        <w:t xml:space="preserve">DC </w:t>
      </w:r>
      <w:r w:rsidRPr="0039710F">
        <w:rPr>
          <w:rFonts w:ascii="Arial" w:hAnsi="Arial" w:cs="Arial"/>
        </w:rPr>
        <w:t>heard</w:t>
      </w:r>
      <w:r w:rsidR="008B48B6">
        <w:rPr>
          <w:rFonts w:ascii="Arial" w:hAnsi="Arial" w:cs="Arial"/>
        </w:rPr>
        <w:t xml:space="preserve"> by participants</w:t>
      </w:r>
      <w:r w:rsidRPr="0039710F">
        <w:rPr>
          <w:rFonts w:ascii="Arial" w:hAnsi="Arial" w:cs="Arial"/>
        </w:rPr>
        <w:t>. For instance</w:t>
      </w:r>
      <w:r w:rsidR="008B48B6">
        <w:rPr>
          <w:rFonts w:ascii="Arial" w:hAnsi="Arial" w:cs="Arial"/>
        </w:rPr>
        <w:t>,</w:t>
      </w:r>
      <w:r w:rsidRPr="0039710F">
        <w:rPr>
          <w:rFonts w:ascii="Arial" w:hAnsi="Arial" w:cs="Arial"/>
        </w:rPr>
        <w:t xml:space="preserve"> in </w:t>
      </w:r>
      <w:r w:rsidR="008B48B6">
        <w:rPr>
          <w:rFonts w:ascii="Arial" w:hAnsi="Arial" w:cs="Arial"/>
        </w:rPr>
        <w:t>(</w:t>
      </w:r>
      <w:r w:rsidR="007666BC">
        <w:rPr>
          <w:rFonts w:ascii="Arial" w:hAnsi="Arial" w:cs="Arial"/>
        </w:rPr>
        <w:t>1</w:t>
      </w:r>
      <w:r w:rsidR="00010D6C">
        <w:rPr>
          <w:rFonts w:ascii="Arial" w:hAnsi="Arial" w:cs="Arial"/>
        </w:rPr>
        <w:t>3</w:t>
      </w:r>
      <w:r w:rsidR="008B48B6">
        <w:rPr>
          <w:rFonts w:ascii="Arial" w:hAnsi="Arial" w:cs="Arial"/>
        </w:rPr>
        <w:t>),</w:t>
      </w:r>
      <w:r w:rsidRPr="0039710F">
        <w:rPr>
          <w:rFonts w:ascii="Arial" w:hAnsi="Arial" w:cs="Arial"/>
        </w:rPr>
        <w:t xml:space="preserve"> since the protagonist craves something sweet, participants tended to look more at the sweet candidates (waffle and cake) </w:t>
      </w:r>
      <w:r w:rsidR="008B48B6">
        <w:rPr>
          <w:rFonts w:ascii="Arial" w:hAnsi="Arial" w:cs="Arial"/>
        </w:rPr>
        <w:t xml:space="preserve">before the DC and </w:t>
      </w:r>
      <w:r w:rsidRPr="0039710F">
        <w:rPr>
          <w:rFonts w:ascii="Arial" w:hAnsi="Arial" w:cs="Arial"/>
        </w:rPr>
        <w:t xml:space="preserve">upon hearing the positive causal </w:t>
      </w:r>
      <w:r w:rsidR="008B48B6">
        <w:rPr>
          <w:rFonts w:ascii="Arial" w:hAnsi="Arial" w:cs="Arial"/>
        </w:rPr>
        <w:t xml:space="preserve">DC </w:t>
      </w:r>
      <w:r w:rsidR="008B48B6">
        <w:rPr>
          <w:rFonts w:ascii="Arial" w:hAnsi="Arial" w:cs="Arial"/>
        </w:rPr>
        <w:lastRenderedPageBreak/>
        <w:t>(</w:t>
      </w:r>
      <w:r w:rsidR="008B48B6" w:rsidRPr="008B48B6">
        <w:rPr>
          <w:rFonts w:ascii="Arial" w:hAnsi="Arial" w:cs="Arial"/>
          <w:i/>
          <w:iCs/>
        </w:rPr>
        <w:t>therefore</w:t>
      </w:r>
      <w:ins w:id="543" w:author="Microsoft Office User" w:date="2022-08-16T15:29:00Z">
        <w:r w:rsidR="008B48B6">
          <w:rPr>
            <w:rFonts w:ascii="Arial" w:hAnsi="Arial" w:cs="Arial"/>
          </w:rPr>
          <w:t>)</w:t>
        </w:r>
      </w:ins>
      <w:ins w:id="544" w:author="Microsoft Office User" w:date="2022-08-15T18:31:00Z">
        <w:r w:rsidR="00A411AE">
          <w:rPr>
            <w:rFonts w:ascii="Arial" w:hAnsi="Arial" w:cs="Arial"/>
          </w:rPr>
          <w:t xml:space="preserve">; in contrast, </w:t>
        </w:r>
      </w:ins>
      <w:r w:rsidR="0028184B">
        <w:rPr>
          <w:rFonts w:ascii="Arial" w:hAnsi="Arial" w:cs="Arial"/>
        </w:rPr>
        <w:t>when hearing the</w:t>
      </w:r>
      <w:r w:rsidR="008B48B6">
        <w:rPr>
          <w:rFonts w:ascii="Arial" w:hAnsi="Arial" w:cs="Arial"/>
        </w:rPr>
        <w:t xml:space="preserve"> </w:t>
      </w:r>
      <w:r w:rsidRPr="0039710F">
        <w:rPr>
          <w:rFonts w:ascii="Arial" w:hAnsi="Arial" w:cs="Arial"/>
        </w:rPr>
        <w:t xml:space="preserve">negative causal </w:t>
      </w:r>
      <w:r w:rsidR="008B48B6">
        <w:rPr>
          <w:rFonts w:ascii="Arial" w:hAnsi="Arial" w:cs="Arial"/>
        </w:rPr>
        <w:t>DC (</w:t>
      </w:r>
      <w:r w:rsidR="008B48B6" w:rsidRPr="008B48B6">
        <w:rPr>
          <w:rFonts w:ascii="Arial" w:hAnsi="Arial" w:cs="Arial"/>
          <w:i/>
          <w:iCs/>
        </w:rPr>
        <w:t>nevertheless</w:t>
      </w:r>
      <w:ins w:id="545" w:author="Microsoft Office User" w:date="2022-08-16T15:29:00Z">
        <w:r w:rsidR="008B48B6">
          <w:rPr>
            <w:rFonts w:ascii="Arial" w:hAnsi="Arial" w:cs="Arial"/>
          </w:rPr>
          <w:t>)</w:t>
        </w:r>
      </w:ins>
      <w:ins w:id="546" w:author="Microsoft Office User" w:date="2022-08-15T18:31:00Z">
        <w:r w:rsidR="00A411AE">
          <w:rPr>
            <w:rFonts w:ascii="Arial" w:hAnsi="Arial" w:cs="Arial"/>
          </w:rPr>
          <w:t>,</w:t>
        </w:r>
      </w:ins>
      <w:r w:rsidR="0028184B">
        <w:rPr>
          <w:rFonts w:ascii="Arial" w:hAnsi="Arial" w:cs="Arial"/>
        </w:rPr>
        <w:t xml:space="preserve"> their looks turned to the non-sweet options (pretzel and cheese)</w:t>
      </w:r>
      <w:r w:rsidRPr="0039710F">
        <w:rPr>
          <w:rFonts w:ascii="Arial" w:hAnsi="Arial" w:cs="Arial"/>
        </w:rPr>
        <w:t xml:space="preserve">. This </w:t>
      </w:r>
      <w:r w:rsidR="008B48B6">
        <w:rPr>
          <w:rFonts w:ascii="Arial" w:hAnsi="Arial" w:cs="Arial"/>
        </w:rPr>
        <w:t xml:space="preserve">provides direct evidence that the information carried by the DC is </w:t>
      </w:r>
      <w:ins w:id="547" w:author="Microsoft Office User" w:date="2022-08-15T18:32:00Z">
        <w:r w:rsidR="00A411AE">
          <w:rPr>
            <w:rFonts w:ascii="Arial" w:hAnsi="Arial" w:cs="Arial"/>
          </w:rPr>
          <w:t xml:space="preserve">readily </w:t>
        </w:r>
      </w:ins>
      <w:r w:rsidRPr="0039710F">
        <w:rPr>
          <w:rFonts w:ascii="Arial" w:hAnsi="Arial" w:cs="Arial"/>
        </w:rPr>
        <w:t>integrat</w:t>
      </w:r>
      <w:r w:rsidR="008B48B6">
        <w:rPr>
          <w:rFonts w:ascii="Arial" w:hAnsi="Arial" w:cs="Arial"/>
        </w:rPr>
        <w:t>ed</w:t>
      </w:r>
      <w:r w:rsidRPr="0039710F">
        <w:rPr>
          <w:rFonts w:ascii="Arial" w:hAnsi="Arial" w:cs="Arial"/>
        </w:rPr>
        <w:t xml:space="preserve"> </w:t>
      </w:r>
      <w:ins w:id="548" w:author="Microsoft Office User" w:date="2022-08-15T18:32:00Z">
        <w:r w:rsidR="00A411AE">
          <w:rPr>
            <w:rFonts w:ascii="Arial" w:hAnsi="Arial" w:cs="Arial"/>
          </w:rPr>
          <w:t>in</w:t>
        </w:r>
      </w:ins>
      <w:ins w:id="549" w:author="Microsoft Office User" w:date="2022-08-16T15:29:00Z">
        <w:r w:rsidRPr="0039710F">
          <w:rPr>
            <w:rFonts w:ascii="Arial" w:hAnsi="Arial" w:cs="Arial"/>
          </w:rPr>
          <w:t>to</w:t>
        </w:r>
      </w:ins>
      <w:r w:rsidR="008B48B6">
        <w:rPr>
          <w:rFonts w:ascii="Arial" w:hAnsi="Arial" w:cs="Arial"/>
        </w:rPr>
        <w:t xml:space="preserve"> a participant’s</w:t>
      </w:r>
      <w:r w:rsidRPr="0039710F">
        <w:rPr>
          <w:rFonts w:ascii="Arial" w:hAnsi="Arial" w:cs="Arial"/>
        </w:rPr>
        <w:t xml:space="preserve"> discourse </w:t>
      </w:r>
      <w:r w:rsidR="008B48B6">
        <w:rPr>
          <w:rFonts w:ascii="Arial" w:hAnsi="Arial" w:cs="Arial"/>
        </w:rPr>
        <w:t>representation</w:t>
      </w:r>
      <w:r w:rsidRPr="0039710F">
        <w:rPr>
          <w:rFonts w:ascii="Arial" w:hAnsi="Arial" w:cs="Arial"/>
        </w:rPr>
        <w:t xml:space="preserve">. </w:t>
      </w:r>
      <w:r w:rsidR="0028184B">
        <w:rPr>
          <w:rFonts w:ascii="Arial" w:hAnsi="Arial" w:cs="Arial"/>
        </w:rPr>
        <w:t xml:space="preserve">Moreover, we see how the DC </w:t>
      </w:r>
      <w:r w:rsidR="0028184B" w:rsidRPr="0028184B">
        <w:rPr>
          <w:rFonts w:ascii="Arial" w:hAnsi="Arial" w:cs="Arial"/>
          <w:i/>
          <w:iCs/>
        </w:rPr>
        <w:t xml:space="preserve">nevertheless </w:t>
      </w:r>
      <w:r w:rsidR="0028184B">
        <w:rPr>
          <w:rFonts w:ascii="Arial" w:hAnsi="Arial" w:cs="Arial"/>
        </w:rPr>
        <w:t xml:space="preserve">made participants revise the expectations that they had formed after hearing the first two sentences. </w:t>
      </w:r>
      <w:r w:rsidR="00335AD4">
        <w:rPr>
          <w:rFonts w:ascii="Arial" w:hAnsi="Arial" w:cs="Arial"/>
        </w:rPr>
        <w:t>In a second Experiment, the authors adapted the visual world paradigm to an E</w:t>
      </w:r>
      <w:r w:rsidR="00FD51A4">
        <w:rPr>
          <w:rFonts w:ascii="Arial" w:hAnsi="Arial" w:cs="Arial"/>
        </w:rPr>
        <w:t>RP</w:t>
      </w:r>
      <w:r w:rsidR="00335AD4">
        <w:rPr>
          <w:rFonts w:ascii="Arial" w:hAnsi="Arial" w:cs="Arial"/>
        </w:rPr>
        <w:t xml:space="preserve"> design.</w:t>
      </w:r>
      <w:r w:rsidR="002F7392">
        <w:rPr>
          <w:rFonts w:ascii="Arial" w:hAnsi="Arial" w:cs="Arial"/>
        </w:rPr>
        <w:t xml:space="preserve"> In place of visual cues establishing the story continuation options [in (1</w:t>
      </w:r>
      <w:r w:rsidR="00010D6C">
        <w:rPr>
          <w:rFonts w:ascii="Arial" w:hAnsi="Arial" w:cs="Arial"/>
        </w:rPr>
        <w:t>3</w:t>
      </w:r>
      <w:r w:rsidR="002F7392">
        <w:rPr>
          <w:rFonts w:ascii="Arial" w:hAnsi="Arial" w:cs="Arial"/>
        </w:rPr>
        <w:t>) the image of a cake, a waffle, a pretzel, a slice of cheese and a distractor]</w:t>
      </w:r>
      <w:r w:rsidR="00FD51A4">
        <w:rPr>
          <w:rFonts w:ascii="Arial" w:hAnsi="Arial" w:cs="Arial"/>
        </w:rPr>
        <w:t>, the design of this second Experiment relied solely on discourse cues as in (1</w:t>
      </w:r>
      <w:r w:rsidR="00010D6C">
        <w:rPr>
          <w:rFonts w:ascii="Arial" w:hAnsi="Arial" w:cs="Arial"/>
        </w:rPr>
        <w:t>4</w:t>
      </w:r>
      <w:r w:rsidR="00FD51A4">
        <w:rPr>
          <w:rFonts w:ascii="Arial" w:hAnsi="Arial" w:cs="Arial"/>
        </w:rPr>
        <w:t xml:space="preserve">) </w:t>
      </w:r>
      <w:r w:rsidR="00335AD4" w:rsidRPr="0039710F">
        <w:rPr>
          <w:rFonts w:ascii="Arial" w:hAnsi="Arial" w:cs="Arial"/>
        </w:rPr>
        <w:t>[</w:t>
      </w:r>
      <w:r w:rsidR="00335AD4">
        <w:rPr>
          <w:rFonts w:ascii="Arial" w:hAnsi="Arial" w:cs="Arial"/>
        </w:rPr>
        <w:fldChar w:fldCharType="begin"/>
      </w:r>
      <w:r w:rsidR="00C80669">
        <w:rPr>
          <w:rFonts w:ascii="Arial" w:hAnsi="Arial" w:cs="Arial"/>
        </w:rPr>
        <w:instrText xml:space="preserve"> ADDIN ZOTERO_ITEM CSL_CITATION {"citationID":"QqxW2U3G","properties":{"formattedCitation":"(K\\uc0\\u246{}hne-Fuetterer et al., 2021)","plainCitation":"(Köhne-Fuetterer et al., 2021)","dontUpdate":true,"noteIndex":0},"citationItems":[{"id":207,"uris":["http://zotero.org/users/7527615/items/KCUK6BLJ"],"itemData":{"id":207,"type":"article-journal","abstract":"While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schema":"https://github.com/citation-style-language/schema/raw/master/csl-citation.json"} </w:instrText>
      </w:r>
      <w:r w:rsidR="00335AD4">
        <w:rPr>
          <w:rFonts w:ascii="Arial" w:hAnsi="Arial" w:cs="Arial"/>
        </w:rPr>
        <w:fldChar w:fldCharType="separate"/>
      </w:r>
      <w:r w:rsidR="00335AD4" w:rsidRPr="00DE4842">
        <w:rPr>
          <w:rFonts w:ascii="Arial" w:hAnsi="Arial" w:cs="Arial"/>
        </w:rPr>
        <w:t>Köhne-Fuetterer et al.</w:t>
      </w:r>
      <w:r w:rsidR="00335AD4">
        <w:rPr>
          <w:rFonts w:ascii="Arial" w:hAnsi="Arial" w:cs="Arial"/>
        </w:rPr>
        <w:t>, (</w:t>
      </w:r>
      <w:r w:rsidR="00335AD4" w:rsidRPr="00DE4842">
        <w:rPr>
          <w:rFonts w:ascii="Arial" w:hAnsi="Arial" w:cs="Arial"/>
        </w:rPr>
        <w:t>2021)</w:t>
      </w:r>
      <w:r w:rsidR="00335AD4">
        <w:rPr>
          <w:rFonts w:ascii="Arial" w:hAnsi="Arial" w:cs="Arial"/>
        </w:rPr>
        <w:fldChar w:fldCharType="end"/>
      </w:r>
      <w:r w:rsidR="00335AD4">
        <w:rPr>
          <w:rFonts w:ascii="Arial" w:hAnsi="Arial" w:cs="Arial"/>
        </w:rPr>
        <w:t>, p.431]</w:t>
      </w:r>
      <w:r w:rsidR="00FD51A4">
        <w:rPr>
          <w:rFonts w:ascii="Arial" w:hAnsi="Arial" w:cs="Arial"/>
        </w:rPr>
        <w:t>. The target sentence starting with the DC in (1</w:t>
      </w:r>
      <w:r w:rsidR="00010D6C">
        <w:rPr>
          <w:rFonts w:ascii="Arial" w:hAnsi="Arial" w:cs="Arial"/>
        </w:rPr>
        <w:t>4</w:t>
      </w:r>
      <w:r w:rsidR="00FD51A4">
        <w:rPr>
          <w:rFonts w:ascii="Arial" w:hAnsi="Arial" w:cs="Arial"/>
        </w:rPr>
        <w:t xml:space="preserve">) is preceded by a short story inviting participants to predict that Tim and Kim will </w:t>
      </w:r>
      <w:r w:rsidR="00D268B4">
        <w:rPr>
          <w:rFonts w:ascii="Arial" w:hAnsi="Arial" w:cs="Arial"/>
        </w:rPr>
        <w:t xml:space="preserve">either </w:t>
      </w:r>
      <w:r w:rsidR="00FD51A4">
        <w:rPr>
          <w:rFonts w:ascii="Arial" w:hAnsi="Arial" w:cs="Arial"/>
        </w:rPr>
        <w:t>go</w:t>
      </w:r>
      <w:r w:rsidR="00D268B4">
        <w:rPr>
          <w:rFonts w:ascii="Arial" w:hAnsi="Arial" w:cs="Arial"/>
        </w:rPr>
        <w:t xml:space="preserve"> to the cinema (place to watch a movie) or, even more likely, to the night club (place to dance). </w:t>
      </w:r>
    </w:p>
    <w:p w14:paraId="45695A0C" w14:textId="09F0815B" w:rsidR="00335AD4" w:rsidRDefault="00335AD4" w:rsidP="0039710F">
      <w:pPr>
        <w:rPr>
          <w:rFonts w:ascii="Arial" w:hAnsi="Arial" w:cs="Arial"/>
        </w:rPr>
      </w:pPr>
    </w:p>
    <w:p w14:paraId="3ECA3C7B" w14:textId="7713A123" w:rsidR="002F7392" w:rsidRDefault="002F7392" w:rsidP="00A7743B">
      <w:pPr>
        <w:pStyle w:val="Paragraphedeliste"/>
        <w:numPr>
          <w:ilvl w:val="0"/>
          <w:numId w:val="2"/>
        </w:numPr>
        <w:rPr>
          <w:rFonts w:ascii="Arial" w:hAnsi="Arial" w:cs="Arial"/>
        </w:rPr>
      </w:pPr>
      <w:r>
        <w:rPr>
          <w:rFonts w:ascii="Arial" w:hAnsi="Arial" w:cs="Arial"/>
        </w:rPr>
        <w:t>‘</w:t>
      </w:r>
      <w:r w:rsidR="00335AD4" w:rsidRPr="00335AD4">
        <w:rPr>
          <w:rFonts w:ascii="Arial" w:hAnsi="Arial" w:cs="Arial"/>
        </w:rPr>
        <w:t>Tim and Kim are wondering whether they prefer to go dancing or to watch the new movie. Kim likes dancing a lot.</w:t>
      </w:r>
      <w:r w:rsidR="00335AD4">
        <w:rPr>
          <w:rFonts w:ascii="Arial" w:hAnsi="Arial" w:cs="Arial"/>
        </w:rPr>
        <w:t xml:space="preserve"> </w:t>
      </w:r>
    </w:p>
    <w:p w14:paraId="4E3A881D" w14:textId="3084E609" w:rsidR="00335AD4" w:rsidRPr="002F7392" w:rsidRDefault="00335AD4" w:rsidP="002F7392">
      <w:pPr>
        <w:pStyle w:val="Paragraphedeliste"/>
        <w:rPr>
          <w:rFonts w:ascii="Arial" w:hAnsi="Arial" w:cs="Arial"/>
        </w:rPr>
      </w:pPr>
      <w:r w:rsidRPr="00335AD4">
        <w:rPr>
          <w:rFonts w:ascii="Arial" w:hAnsi="Arial" w:cs="Arial"/>
        </w:rPr>
        <w:t>Therefore</w:t>
      </w:r>
      <w:r w:rsidR="002F7392">
        <w:rPr>
          <w:rFonts w:ascii="Arial" w:hAnsi="Arial" w:cs="Arial"/>
        </w:rPr>
        <w:t>/Nevertheless</w:t>
      </w:r>
      <w:r w:rsidRPr="00335AD4">
        <w:rPr>
          <w:rFonts w:ascii="Arial" w:hAnsi="Arial" w:cs="Arial"/>
        </w:rPr>
        <w:t>, they go to the</w:t>
      </w:r>
      <w:r w:rsidR="002F7392">
        <w:rPr>
          <w:rFonts w:ascii="Arial" w:hAnsi="Arial" w:cs="Arial"/>
        </w:rPr>
        <w:t xml:space="preserve"> </w:t>
      </w:r>
      <w:r w:rsidRPr="002F7392">
        <w:rPr>
          <w:rFonts w:ascii="Arial" w:hAnsi="Arial" w:cs="Arial"/>
        </w:rPr>
        <w:t>freshly renovated night club</w:t>
      </w:r>
      <w:r w:rsidR="002F7392">
        <w:rPr>
          <w:rFonts w:ascii="Arial" w:hAnsi="Arial" w:cs="Arial"/>
        </w:rPr>
        <w:t xml:space="preserve">/cinema </w:t>
      </w:r>
      <w:r w:rsidRPr="002F7392">
        <w:rPr>
          <w:rFonts w:ascii="Arial" w:hAnsi="Arial" w:cs="Arial"/>
        </w:rPr>
        <w:t>to enjoy themselves really well.</w:t>
      </w:r>
      <w:r w:rsidR="002F7392">
        <w:rPr>
          <w:rFonts w:ascii="Arial" w:hAnsi="Arial" w:cs="Arial"/>
        </w:rPr>
        <w:t>’</w:t>
      </w:r>
    </w:p>
    <w:p w14:paraId="757D12B2" w14:textId="0EBC9E42" w:rsidR="007666BC" w:rsidRDefault="00D268B4" w:rsidP="0039710F">
      <w:pPr>
        <w:rPr>
          <w:rFonts w:ascii="Arial" w:hAnsi="Arial" w:cs="Arial"/>
        </w:rPr>
      </w:pPr>
      <w:r>
        <w:rPr>
          <w:rFonts w:ascii="Arial" w:hAnsi="Arial" w:cs="Arial"/>
        </w:rPr>
        <w:br/>
        <w:t>Critically, the German words for night club (</w:t>
      </w:r>
      <w:proofErr w:type="spellStart"/>
      <w:r w:rsidRPr="00D268B4">
        <w:rPr>
          <w:rFonts w:ascii="Arial" w:hAnsi="Arial" w:cs="Arial"/>
          <w:i/>
          <w:iCs/>
        </w:rPr>
        <w:t>Disko</w:t>
      </w:r>
      <w:proofErr w:type="spellEnd"/>
      <w:r>
        <w:rPr>
          <w:rFonts w:ascii="Arial" w:hAnsi="Arial" w:cs="Arial"/>
        </w:rPr>
        <w:t>) and for cinema (</w:t>
      </w:r>
      <w:r w:rsidRPr="00D268B4">
        <w:rPr>
          <w:rFonts w:ascii="Arial" w:hAnsi="Arial" w:cs="Arial"/>
          <w:i/>
          <w:iCs/>
        </w:rPr>
        <w:t>Kino</w:t>
      </w:r>
      <w:r>
        <w:rPr>
          <w:rFonts w:ascii="Arial" w:hAnsi="Arial" w:cs="Arial"/>
        </w:rPr>
        <w:t xml:space="preserve">) do not take the same grammatical gender (feminine and neuter, </w:t>
      </w:r>
      <w:proofErr w:type="spellStart"/>
      <w:r>
        <w:rPr>
          <w:rFonts w:ascii="Arial" w:hAnsi="Arial" w:cs="Arial"/>
        </w:rPr>
        <w:t>repectively</w:t>
      </w:r>
      <w:proofErr w:type="spellEnd"/>
      <w:r>
        <w:rPr>
          <w:rFonts w:ascii="Arial" w:hAnsi="Arial" w:cs="Arial"/>
        </w:rPr>
        <w:t>).</w:t>
      </w:r>
      <w:r w:rsidR="00FC1867">
        <w:rPr>
          <w:rFonts w:ascii="Arial" w:hAnsi="Arial" w:cs="Arial"/>
        </w:rPr>
        <w:t xml:space="preserve"> </w:t>
      </w:r>
      <w:proofErr w:type="spellStart"/>
      <w:r w:rsidR="00FC1867">
        <w:rPr>
          <w:rFonts w:ascii="Arial" w:hAnsi="Arial" w:cs="Arial"/>
        </w:rPr>
        <w:t>Morevoer</w:t>
      </w:r>
      <w:proofErr w:type="spellEnd"/>
      <w:r w:rsidR="00FC1867">
        <w:rPr>
          <w:rFonts w:ascii="Arial" w:hAnsi="Arial" w:cs="Arial"/>
        </w:rPr>
        <w:t>, adjectives in German take the ending corresponding to the gender of the head of the noun phrase. In other words, upon hearing “</w:t>
      </w:r>
      <w:r w:rsidR="00FC1867" w:rsidRPr="00FC1867">
        <w:rPr>
          <w:rFonts w:ascii="Arial" w:hAnsi="Arial" w:cs="Arial"/>
          <w:i/>
          <w:iCs/>
        </w:rPr>
        <w:t>the freshly renovated</w:t>
      </w:r>
      <w:r w:rsidR="00FC1867">
        <w:rPr>
          <w:rFonts w:ascii="Arial" w:hAnsi="Arial" w:cs="Arial"/>
        </w:rPr>
        <w:t>” in (1</w:t>
      </w:r>
      <w:r w:rsidR="00010D6C">
        <w:rPr>
          <w:rFonts w:ascii="Arial" w:hAnsi="Arial" w:cs="Arial"/>
        </w:rPr>
        <w:t>4</w:t>
      </w:r>
      <w:r w:rsidR="00FC1867">
        <w:rPr>
          <w:rFonts w:ascii="Arial" w:hAnsi="Arial" w:cs="Arial"/>
        </w:rPr>
        <w:t xml:space="preserve">), participants were </w:t>
      </w:r>
      <w:r w:rsidR="00CB1A57">
        <w:rPr>
          <w:rFonts w:ascii="Arial" w:hAnsi="Arial" w:cs="Arial"/>
        </w:rPr>
        <w:t xml:space="preserve">presumably </w:t>
      </w:r>
      <w:r w:rsidR="00FC1867">
        <w:rPr>
          <w:rFonts w:ascii="Arial" w:hAnsi="Arial" w:cs="Arial"/>
        </w:rPr>
        <w:t>able to anticipate the gender of the upcoming noun and hence</w:t>
      </w:r>
      <w:r w:rsidR="00CB1A57">
        <w:rPr>
          <w:rFonts w:ascii="Arial" w:hAnsi="Arial" w:cs="Arial"/>
        </w:rPr>
        <w:t xml:space="preserve"> predict which of the two contextually defined competitors (club or cinema) was coming.</w:t>
      </w:r>
      <w:r w:rsidR="00F471FC">
        <w:rPr>
          <w:rFonts w:ascii="Arial" w:hAnsi="Arial" w:cs="Arial"/>
        </w:rPr>
        <w:t xml:space="preserve"> </w:t>
      </w:r>
      <w:proofErr w:type="spellStart"/>
      <w:r w:rsidR="00FC1867" w:rsidRPr="00DE4842">
        <w:rPr>
          <w:rFonts w:ascii="Arial" w:hAnsi="Arial" w:cs="Arial"/>
        </w:rPr>
        <w:t>Köhne-Fuetterer</w:t>
      </w:r>
      <w:proofErr w:type="spellEnd"/>
      <w:r w:rsidR="00FC1867" w:rsidRPr="00DE4842">
        <w:rPr>
          <w:rFonts w:ascii="Arial" w:hAnsi="Arial" w:cs="Arial"/>
        </w:rPr>
        <w:t xml:space="preserve"> et al.</w:t>
      </w:r>
      <w:r w:rsidR="00FC1867">
        <w:rPr>
          <w:rFonts w:ascii="Arial" w:hAnsi="Arial" w:cs="Arial"/>
        </w:rPr>
        <w:t xml:space="preserve"> </w:t>
      </w:r>
      <w:r w:rsidR="0039710F" w:rsidRPr="0039710F">
        <w:rPr>
          <w:rFonts w:ascii="Arial" w:hAnsi="Arial" w:cs="Arial"/>
        </w:rPr>
        <w:t xml:space="preserve">reported </w:t>
      </w:r>
      <w:r w:rsidR="00F471FC">
        <w:rPr>
          <w:rFonts w:ascii="Arial" w:hAnsi="Arial" w:cs="Arial"/>
        </w:rPr>
        <w:t xml:space="preserve">that </w:t>
      </w:r>
      <w:r w:rsidR="00F471FC" w:rsidRPr="0039710F">
        <w:rPr>
          <w:rFonts w:ascii="Arial" w:hAnsi="Arial" w:cs="Arial"/>
        </w:rPr>
        <w:t>gender-marked adjective</w:t>
      </w:r>
      <w:r w:rsidR="00F471FC">
        <w:rPr>
          <w:rFonts w:ascii="Arial" w:hAnsi="Arial" w:cs="Arial"/>
        </w:rPr>
        <w:t>s</w:t>
      </w:r>
      <w:r w:rsidR="00F471FC" w:rsidRPr="0039710F">
        <w:rPr>
          <w:rFonts w:ascii="Arial" w:hAnsi="Arial" w:cs="Arial"/>
        </w:rPr>
        <w:t xml:space="preserve"> </w:t>
      </w:r>
      <w:r w:rsidR="00F471FC">
        <w:rPr>
          <w:rFonts w:ascii="Arial" w:hAnsi="Arial" w:cs="Arial"/>
        </w:rPr>
        <w:t>that were</w:t>
      </w:r>
      <w:r w:rsidR="00F471FC" w:rsidRPr="0039710F">
        <w:rPr>
          <w:rFonts w:ascii="Arial" w:hAnsi="Arial" w:cs="Arial"/>
        </w:rPr>
        <w:t xml:space="preserve"> not congruent with the gender of the</w:t>
      </w:r>
      <w:r w:rsidR="00F471FC">
        <w:rPr>
          <w:rFonts w:ascii="Arial" w:hAnsi="Arial" w:cs="Arial"/>
        </w:rPr>
        <w:t xml:space="preserve"> preferred </w:t>
      </w:r>
      <w:r w:rsidR="00F471FC" w:rsidRPr="0039710F">
        <w:rPr>
          <w:rFonts w:ascii="Arial" w:hAnsi="Arial" w:cs="Arial"/>
        </w:rPr>
        <w:t>candidat</w:t>
      </w:r>
      <w:r w:rsidR="00F471FC">
        <w:rPr>
          <w:rFonts w:ascii="Arial" w:hAnsi="Arial" w:cs="Arial"/>
        </w:rPr>
        <w:t xml:space="preserve">e </w:t>
      </w:r>
      <w:r w:rsidR="00004E43">
        <w:rPr>
          <w:rFonts w:ascii="Arial" w:hAnsi="Arial" w:cs="Arial"/>
        </w:rPr>
        <w:t xml:space="preserve">following the context-DC combination </w:t>
      </w:r>
      <w:r w:rsidR="00F471FC">
        <w:rPr>
          <w:rFonts w:ascii="Arial" w:hAnsi="Arial" w:cs="Arial"/>
        </w:rPr>
        <w:t xml:space="preserve">elicited </w:t>
      </w:r>
      <w:r w:rsidR="0039710F" w:rsidRPr="0039710F">
        <w:rPr>
          <w:rFonts w:ascii="Arial" w:hAnsi="Arial" w:cs="Arial"/>
        </w:rPr>
        <w:t>a</w:t>
      </w:r>
      <w:r w:rsidR="00F471FC">
        <w:rPr>
          <w:rFonts w:ascii="Arial" w:hAnsi="Arial" w:cs="Arial"/>
        </w:rPr>
        <w:t xml:space="preserve"> larger </w:t>
      </w:r>
      <w:r w:rsidR="0039710F" w:rsidRPr="0039710F">
        <w:rPr>
          <w:rFonts w:ascii="Arial" w:hAnsi="Arial" w:cs="Arial"/>
        </w:rPr>
        <w:t>N400</w:t>
      </w:r>
      <w:r w:rsidR="00F471FC">
        <w:rPr>
          <w:rFonts w:ascii="Arial" w:hAnsi="Arial" w:cs="Arial"/>
        </w:rPr>
        <w:t xml:space="preserve"> that adjectives whose ending matched the gender of the target word</w:t>
      </w:r>
      <w:r w:rsidR="00004E43">
        <w:rPr>
          <w:rFonts w:ascii="Arial" w:hAnsi="Arial" w:cs="Arial"/>
        </w:rPr>
        <w:t xml:space="preserve">. </w:t>
      </w:r>
      <w:ins w:id="550" w:author="Microsoft Office User" w:date="2022-08-15T18:33:00Z">
        <w:r w:rsidR="00004E43">
          <w:rPr>
            <w:rFonts w:ascii="Arial" w:hAnsi="Arial" w:cs="Arial"/>
          </w:rPr>
          <w:t xml:space="preserve">To make this explicit, </w:t>
        </w:r>
      </w:ins>
      <w:r w:rsidR="00F471FC">
        <w:rPr>
          <w:rFonts w:ascii="Arial" w:hAnsi="Arial" w:cs="Arial"/>
        </w:rPr>
        <w:t>in (1</w:t>
      </w:r>
      <w:r w:rsidR="00010D6C">
        <w:rPr>
          <w:rFonts w:ascii="Arial" w:hAnsi="Arial" w:cs="Arial"/>
        </w:rPr>
        <w:t>4</w:t>
      </w:r>
      <w:r w:rsidR="00F471FC">
        <w:rPr>
          <w:rFonts w:ascii="Arial" w:hAnsi="Arial" w:cs="Arial"/>
        </w:rPr>
        <w:t xml:space="preserve">) the target would be feminine for </w:t>
      </w:r>
      <w:proofErr w:type="spellStart"/>
      <w:r w:rsidR="00F471FC" w:rsidRPr="00004E43">
        <w:rPr>
          <w:rFonts w:ascii="Arial" w:hAnsi="Arial" w:cs="Arial"/>
          <w:i/>
          <w:iCs/>
        </w:rPr>
        <w:t>Disko</w:t>
      </w:r>
      <w:proofErr w:type="spellEnd"/>
      <w:r w:rsidR="00004E43" w:rsidRPr="00004E43">
        <w:rPr>
          <w:rFonts w:ascii="Arial" w:hAnsi="Arial" w:cs="Arial"/>
          <w:i/>
          <w:iCs/>
        </w:rPr>
        <w:t xml:space="preserve"> </w:t>
      </w:r>
      <w:r w:rsidR="00004E43">
        <w:rPr>
          <w:rFonts w:ascii="Arial" w:hAnsi="Arial" w:cs="Arial"/>
        </w:rPr>
        <w:t>(nightclub)</w:t>
      </w:r>
      <w:r w:rsidR="00F471FC">
        <w:rPr>
          <w:rFonts w:ascii="Arial" w:hAnsi="Arial" w:cs="Arial"/>
        </w:rPr>
        <w:t xml:space="preserve"> </w:t>
      </w:r>
      <w:r w:rsidR="00004E43">
        <w:rPr>
          <w:rFonts w:ascii="Arial" w:hAnsi="Arial" w:cs="Arial"/>
        </w:rPr>
        <w:t xml:space="preserve">following </w:t>
      </w:r>
      <w:r w:rsidR="007F5580" w:rsidRPr="007F5580">
        <w:rPr>
          <w:rFonts w:ascii="Arial" w:hAnsi="Arial" w:cs="Arial"/>
          <w:i/>
          <w:iCs/>
        </w:rPr>
        <w:t xml:space="preserve">Therefore </w:t>
      </w:r>
      <w:r w:rsidR="007F5580">
        <w:rPr>
          <w:rFonts w:ascii="Arial" w:hAnsi="Arial" w:cs="Arial"/>
        </w:rPr>
        <w:t xml:space="preserve">or neuter for </w:t>
      </w:r>
      <w:r w:rsidR="007F5580" w:rsidRPr="00004E43">
        <w:rPr>
          <w:rFonts w:ascii="Arial" w:hAnsi="Arial" w:cs="Arial"/>
          <w:i/>
          <w:iCs/>
        </w:rPr>
        <w:t>Kino</w:t>
      </w:r>
      <w:r w:rsidR="007F5580">
        <w:rPr>
          <w:rFonts w:ascii="Arial" w:hAnsi="Arial" w:cs="Arial"/>
        </w:rPr>
        <w:t xml:space="preserve"> (</w:t>
      </w:r>
      <w:r w:rsidR="007F5580" w:rsidRPr="00004E43">
        <w:rPr>
          <w:rFonts w:ascii="Arial" w:hAnsi="Arial" w:cs="Arial"/>
          <w:i/>
          <w:iCs/>
        </w:rPr>
        <w:t>cinema</w:t>
      </w:r>
      <w:r w:rsidR="007F5580">
        <w:rPr>
          <w:rFonts w:ascii="Arial" w:hAnsi="Arial" w:cs="Arial"/>
          <w:i/>
          <w:iCs/>
        </w:rPr>
        <w:t>)</w:t>
      </w:r>
      <w:r w:rsidR="007F5580">
        <w:rPr>
          <w:rFonts w:ascii="Arial" w:hAnsi="Arial" w:cs="Arial"/>
        </w:rPr>
        <w:t xml:space="preserve"> following </w:t>
      </w:r>
      <w:r w:rsidR="007F5580" w:rsidRPr="007F5580">
        <w:rPr>
          <w:rFonts w:ascii="Arial" w:hAnsi="Arial" w:cs="Arial"/>
          <w:i/>
          <w:iCs/>
        </w:rPr>
        <w:t>Nevertheless</w:t>
      </w:r>
      <w:r w:rsidR="007F5580">
        <w:rPr>
          <w:rFonts w:ascii="Arial" w:hAnsi="Arial" w:cs="Arial"/>
        </w:rPr>
        <w:t xml:space="preserve"> </w:t>
      </w:r>
      <w:r w:rsidR="00004E43">
        <w:rPr>
          <w:rFonts w:ascii="Arial" w:hAnsi="Arial" w:cs="Arial"/>
        </w:rPr>
        <w:t xml:space="preserve">as </w:t>
      </w:r>
      <w:r w:rsidR="00F471FC">
        <w:rPr>
          <w:rFonts w:ascii="Arial" w:hAnsi="Arial" w:cs="Arial"/>
        </w:rPr>
        <w:t>it is said that Kim likes dancing a lot</w:t>
      </w:r>
      <w:r w:rsidR="00004E43">
        <w:rPr>
          <w:rFonts w:ascii="Arial" w:hAnsi="Arial" w:cs="Arial"/>
        </w:rPr>
        <w:t xml:space="preserve">. So, </w:t>
      </w:r>
      <w:r w:rsidR="007F5580">
        <w:rPr>
          <w:rFonts w:ascii="Arial" w:hAnsi="Arial" w:cs="Arial"/>
        </w:rPr>
        <w:t xml:space="preserve">in </w:t>
      </w:r>
      <w:r w:rsidR="007F5580" w:rsidRPr="007F5580">
        <w:rPr>
          <w:rFonts w:ascii="Arial" w:hAnsi="Arial" w:cs="Arial"/>
          <w:i/>
          <w:iCs/>
        </w:rPr>
        <w:t>Therefore</w:t>
      </w:r>
      <w:r w:rsidR="007F5580">
        <w:rPr>
          <w:rFonts w:ascii="Arial" w:hAnsi="Arial" w:cs="Arial"/>
        </w:rPr>
        <w:t xml:space="preserve">-trials, </w:t>
      </w:r>
      <w:r w:rsidR="00004E43">
        <w:rPr>
          <w:rFonts w:ascii="Arial" w:hAnsi="Arial" w:cs="Arial"/>
        </w:rPr>
        <w:t xml:space="preserve">a feminine ending on the adjective would elicit a smaller N400 than the neutral ending matching the word </w:t>
      </w:r>
      <w:r w:rsidR="00004E43" w:rsidRPr="00004E43">
        <w:rPr>
          <w:rFonts w:ascii="Arial" w:hAnsi="Arial" w:cs="Arial"/>
          <w:i/>
          <w:iCs/>
        </w:rPr>
        <w:t>Kino</w:t>
      </w:r>
      <w:r w:rsidR="00004E43">
        <w:rPr>
          <w:rFonts w:ascii="Arial" w:hAnsi="Arial" w:cs="Arial"/>
        </w:rPr>
        <w:t xml:space="preserve"> (</w:t>
      </w:r>
      <w:r w:rsidR="00004E43" w:rsidRPr="00004E43">
        <w:rPr>
          <w:rFonts w:ascii="Arial" w:hAnsi="Arial" w:cs="Arial"/>
          <w:i/>
          <w:iCs/>
        </w:rPr>
        <w:t>cinema</w:t>
      </w:r>
      <w:r w:rsidR="00004E43">
        <w:rPr>
          <w:rFonts w:ascii="Arial" w:hAnsi="Arial" w:cs="Arial"/>
          <w:i/>
          <w:iCs/>
        </w:rPr>
        <w:t>)</w:t>
      </w:r>
      <w:r w:rsidR="007F5580">
        <w:rPr>
          <w:rFonts w:ascii="Arial" w:hAnsi="Arial" w:cs="Arial"/>
        </w:rPr>
        <w:t xml:space="preserve"> and vice-versa for </w:t>
      </w:r>
      <w:r w:rsidR="007F5580" w:rsidRPr="007F5580">
        <w:rPr>
          <w:rFonts w:ascii="Arial" w:hAnsi="Arial" w:cs="Arial"/>
          <w:i/>
          <w:iCs/>
        </w:rPr>
        <w:t>Nevertheless</w:t>
      </w:r>
      <w:r w:rsidR="007F5580">
        <w:rPr>
          <w:rFonts w:ascii="Arial" w:hAnsi="Arial" w:cs="Arial"/>
          <w:i/>
          <w:iCs/>
        </w:rPr>
        <w:t>-</w:t>
      </w:r>
      <w:r w:rsidR="007F5580">
        <w:rPr>
          <w:rFonts w:ascii="Arial" w:hAnsi="Arial" w:cs="Arial"/>
        </w:rPr>
        <w:t>trials.</w:t>
      </w:r>
      <w:r w:rsidR="00F471FC">
        <w:rPr>
          <w:rFonts w:ascii="Arial" w:hAnsi="Arial" w:cs="Arial"/>
        </w:rPr>
        <w:t xml:space="preserve"> </w:t>
      </w:r>
    </w:p>
    <w:p w14:paraId="575F8E7B" w14:textId="7EEBC6FC" w:rsidR="0039710F" w:rsidRDefault="0039710F" w:rsidP="0039710F">
      <w:pPr>
        <w:rPr>
          <w:rFonts w:ascii="Arial" w:hAnsi="Arial" w:cs="Arial"/>
        </w:rPr>
      </w:pPr>
      <w:r w:rsidRPr="0039710F">
        <w:rPr>
          <w:rFonts w:ascii="Arial" w:hAnsi="Arial" w:cs="Arial"/>
        </w:rPr>
        <w:t xml:space="preserve">This again seems to indicate that the presence of a given connective incrementally creates specific expectations about the upcoming discourse. Furthermore, the authors </w:t>
      </w:r>
      <w:r w:rsidR="003E204F">
        <w:rPr>
          <w:rFonts w:ascii="Arial" w:hAnsi="Arial" w:cs="Arial"/>
        </w:rPr>
        <w:t>reported</w:t>
      </w:r>
      <w:r w:rsidRPr="0039710F">
        <w:rPr>
          <w:rFonts w:ascii="Arial" w:hAnsi="Arial" w:cs="Arial"/>
        </w:rPr>
        <w:t xml:space="preserve"> a larger P600 (</w:t>
      </w:r>
      <w:ins w:id="551" w:author="Microsoft Office User" w:date="2022-08-16T17:37:00Z">
        <w:r w:rsidR="003677FC">
          <w:rPr>
            <w:rFonts w:ascii="Arial" w:hAnsi="Arial" w:cs="Arial"/>
          </w:rPr>
          <w:t xml:space="preserve">which is a </w:t>
        </w:r>
      </w:ins>
      <w:r w:rsidRPr="0039710F">
        <w:rPr>
          <w:rFonts w:ascii="Arial" w:hAnsi="Arial" w:cs="Arial"/>
        </w:rPr>
        <w:t xml:space="preserve">sign of a </w:t>
      </w:r>
      <w:ins w:id="552" w:author="Microsoft Office User" w:date="2022-08-16T17:37:00Z">
        <w:r w:rsidR="003677FC">
          <w:rPr>
            <w:rFonts w:ascii="Arial" w:hAnsi="Arial" w:cs="Arial"/>
          </w:rPr>
          <w:t>linguistic or</w:t>
        </w:r>
        <w:r w:rsidR="003677FC" w:rsidRPr="0039710F">
          <w:rPr>
            <w:rFonts w:ascii="Arial" w:hAnsi="Arial" w:cs="Arial"/>
          </w:rPr>
          <w:t xml:space="preserve"> </w:t>
        </w:r>
        <w:r w:rsidR="003677FC">
          <w:rPr>
            <w:rFonts w:ascii="Arial" w:hAnsi="Arial" w:cs="Arial"/>
          </w:rPr>
          <w:t xml:space="preserve">pragmatic </w:t>
        </w:r>
      </w:ins>
      <w:r w:rsidRPr="0039710F">
        <w:rPr>
          <w:rFonts w:ascii="Arial" w:hAnsi="Arial" w:cs="Arial"/>
        </w:rPr>
        <w:t>anomaly</w:t>
      </w:r>
      <w:ins w:id="553" w:author="Microsoft Office User" w:date="2022-08-15T18:33:00Z">
        <w:r w:rsidR="00E35479">
          <w:rPr>
            <w:rFonts w:ascii="Arial" w:hAnsi="Arial" w:cs="Arial"/>
          </w:rPr>
          <w:t xml:space="preserve"> and repair</w:t>
        </w:r>
      </w:ins>
      <w:r w:rsidRPr="0039710F">
        <w:rPr>
          <w:rFonts w:ascii="Arial" w:hAnsi="Arial" w:cs="Arial"/>
        </w:rPr>
        <w:t xml:space="preserve">) </w:t>
      </w:r>
      <w:r w:rsidR="003E204F">
        <w:rPr>
          <w:rFonts w:ascii="Arial" w:hAnsi="Arial" w:cs="Arial"/>
        </w:rPr>
        <w:t>after</w:t>
      </w:r>
      <w:r w:rsidRPr="0039710F">
        <w:rPr>
          <w:rFonts w:ascii="Arial" w:hAnsi="Arial" w:cs="Arial"/>
        </w:rPr>
        <w:t xml:space="preserve"> the concessive </w:t>
      </w:r>
      <w:r w:rsidR="008F0CDC">
        <w:rPr>
          <w:rFonts w:ascii="Arial" w:hAnsi="Arial" w:cs="Arial"/>
        </w:rPr>
        <w:t>DC</w:t>
      </w:r>
      <w:r w:rsidRPr="0039710F">
        <w:rPr>
          <w:rFonts w:ascii="Arial" w:hAnsi="Arial" w:cs="Arial"/>
        </w:rPr>
        <w:t xml:space="preserve"> than </w:t>
      </w:r>
      <w:r w:rsidR="00BB2DBD">
        <w:rPr>
          <w:rFonts w:ascii="Arial" w:hAnsi="Arial" w:cs="Arial"/>
        </w:rPr>
        <w:t>after</w:t>
      </w:r>
      <w:r w:rsidR="00C80669">
        <w:rPr>
          <w:rFonts w:ascii="Arial" w:hAnsi="Arial" w:cs="Arial"/>
        </w:rPr>
        <w:t xml:space="preserve"> t</w:t>
      </w:r>
      <w:r w:rsidRPr="0039710F">
        <w:rPr>
          <w:rFonts w:ascii="Arial" w:hAnsi="Arial" w:cs="Arial"/>
        </w:rPr>
        <w:t>he causal</w:t>
      </w:r>
      <w:r w:rsidR="008F0CDC">
        <w:rPr>
          <w:rFonts w:ascii="Arial" w:hAnsi="Arial" w:cs="Arial"/>
        </w:rPr>
        <w:t xml:space="preserve"> DC</w:t>
      </w:r>
      <w:r w:rsidR="00BB76A3">
        <w:rPr>
          <w:rFonts w:ascii="Arial" w:hAnsi="Arial" w:cs="Arial"/>
        </w:rPr>
        <w:t xml:space="preserve">. Assuming that participants expected a positive causal relation, this P600 effect suggests that the information of the DC is directly compared against the hearer’s already existing discourse representation. </w:t>
      </w:r>
    </w:p>
    <w:p w14:paraId="4E649E72" w14:textId="20A2B893" w:rsidR="0039710F" w:rsidRDefault="0039710F" w:rsidP="0039710F">
      <w:pPr>
        <w:rPr>
          <w:rFonts w:ascii="Arial" w:hAnsi="Arial" w:cs="Arial"/>
        </w:rPr>
      </w:pPr>
    </w:p>
    <w:p w14:paraId="1D8FA829" w14:textId="3AF656A4" w:rsidR="003E204F" w:rsidRDefault="00E35479" w:rsidP="0039710F">
      <w:pPr>
        <w:rPr>
          <w:rFonts w:ascii="Arial" w:hAnsi="Arial" w:cs="Arial"/>
        </w:rPr>
      </w:pPr>
      <w:ins w:id="554" w:author="Microsoft Office User" w:date="2022-08-15T18:34:00Z">
        <w:r>
          <w:rPr>
            <w:rFonts w:ascii="Arial" w:hAnsi="Arial" w:cs="Arial"/>
          </w:rPr>
          <w:t>Using</w:t>
        </w:r>
      </w:ins>
      <w:r w:rsidR="004730BD">
        <w:rPr>
          <w:rFonts w:ascii="Arial" w:hAnsi="Arial" w:cs="Arial"/>
        </w:rPr>
        <w:t xml:space="preserve"> a slightly different approach, </w:t>
      </w:r>
      <w:r w:rsidR="004730BD">
        <w:rPr>
          <w:rFonts w:ascii="Arial" w:hAnsi="Arial" w:cs="Arial"/>
        </w:rPr>
        <w:fldChar w:fldCharType="begin"/>
      </w:r>
      <w:r w:rsidR="000A658A">
        <w:rPr>
          <w:rFonts w:ascii="Arial" w:hAnsi="Arial" w:cs="Arial"/>
        </w:rPr>
        <w:instrText xml:space="preserve"> ADDIN ZOTERO_ITEM CSL_CITATION {"citationID":"mHqvOAW6","properties":{"formattedCitation":"(Schwab &amp; Liu, 2020)","plainCitation":"(Schwab &amp; Liu, 2020)","dontUpdate":true,"noteIndex":0},"citationItems":[{"id":638,"uris":["http://zotero.org/users/7527615/items/SVYJYCHI"],"itemData":{"id":638,"type":"article-journal","abstract":"Existing literature shows that readers and listeners rapidly adjust their expectations about likely discourse continuations through discourse markers, as well as through other linguistic and extra-linguistic cues. However, it is unclear whether (i) the facilitative effects of various (extra-)linguistic cues differ in quality and (ii) whether the effects interact with one another in any principled manner. We conducted two self-paced reading experiments on concessive constructions in German and English wherein optional lexical and/or contextual cues appeared ahead of the concessive discourse marker. The results demonstrate that readers can use both types of cues to anticipate the upcoming discourse relation. Our study thus provides novel evidence for expectation-driven accounts of discourse processing and elucidates the functions of discourse signals. Furthermore, the results also show that the role that a type of cues plays is subject to cross-linguistic variation.","container-title":"Dialogue &amp; Discourse","DOI":"10.5087/dad.2020.203","ISSN":"2152-9620","issue":"2","language":"en","license":"Copyright (c) 2020","note":"number: 2","page":"74-109","source":"journals.uic.edu","title":"Lexical and contextual cue effects in discourse expectations: Experimenting with German 'zwar...aber' and English 'true/sure...but'","title-short":"Lexical and contextual cue effects in discourse expectations","volume":"11","author":[{"family":"Schwab","given":"Juliane"},{"family":"Liu","given":"Mingya"}],"issued":{"date-parts":[["2020",8,20]]}}}],"schema":"https://github.com/citation-style-language/schema/raw/master/csl-citation.json"} </w:instrText>
      </w:r>
      <w:r w:rsidR="004730BD">
        <w:rPr>
          <w:rFonts w:ascii="Arial" w:hAnsi="Arial" w:cs="Arial"/>
        </w:rPr>
        <w:fldChar w:fldCharType="separate"/>
      </w:r>
      <w:r w:rsidR="004730BD">
        <w:rPr>
          <w:rFonts w:ascii="Arial" w:hAnsi="Arial" w:cs="Arial"/>
          <w:noProof/>
        </w:rPr>
        <w:t>Schwab &amp; Liu (2020)</w:t>
      </w:r>
      <w:r w:rsidR="004730BD">
        <w:rPr>
          <w:rFonts w:ascii="Arial" w:hAnsi="Arial" w:cs="Arial"/>
        </w:rPr>
        <w:fldChar w:fldCharType="end"/>
      </w:r>
      <w:r w:rsidR="004730BD">
        <w:rPr>
          <w:rFonts w:ascii="Arial" w:hAnsi="Arial" w:cs="Arial"/>
        </w:rPr>
        <w:t xml:space="preserve"> </w:t>
      </w:r>
      <w:r w:rsidR="00A308EA">
        <w:rPr>
          <w:rFonts w:ascii="Arial" w:hAnsi="Arial" w:cs="Arial"/>
        </w:rPr>
        <w:t xml:space="preserve">looked at </w:t>
      </w:r>
      <w:r w:rsidR="004730BD">
        <w:rPr>
          <w:rFonts w:ascii="Arial" w:hAnsi="Arial" w:cs="Arial"/>
        </w:rPr>
        <w:t xml:space="preserve">the effect of the DM </w:t>
      </w:r>
      <w:r w:rsidR="004730BD" w:rsidRPr="004730BD">
        <w:rPr>
          <w:rFonts w:ascii="Arial" w:hAnsi="Arial" w:cs="Arial"/>
          <w:i/>
          <w:iCs/>
        </w:rPr>
        <w:t>true</w:t>
      </w:r>
      <w:r w:rsidR="004730BD">
        <w:rPr>
          <w:rFonts w:ascii="Arial" w:hAnsi="Arial" w:cs="Arial"/>
        </w:rPr>
        <w:t xml:space="preserve"> in English and </w:t>
      </w:r>
      <w:proofErr w:type="spellStart"/>
      <w:r w:rsidR="004730BD" w:rsidRPr="004730BD">
        <w:rPr>
          <w:rFonts w:ascii="Arial" w:hAnsi="Arial" w:cs="Arial"/>
          <w:i/>
          <w:iCs/>
        </w:rPr>
        <w:t>zwar</w:t>
      </w:r>
      <w:proofErr w:type="spellEnd"/>
      <w:r w:rsidR="004730BD">
        <w:rPr>
          <w:rFonts w:ascii="Arial" w:hAnsi="Arial" w:cs="Arial"/>
        </w:rPr>
        <w:t xml:space="preserve"> in German on sentence processing. </w:t>
      </w:r>
      <w:r w:rsidR="00A308EA">
        <w:rPr>
          <w:rFonts w:ascii="Arial" w:hAnsi="Arial" w:cs="Arial"/>
        </w:rPr>
        <w:t xml:space="preserve">Supported by corpus data, </w:t>
      </w:r>
      <w:r w:rsidR="00A308EA" w:rsidRPr="00BB2DBD">
        <w:rPr>
          <w:rFonts w:ascii="Arial" w:hAnsi="Arial"/>
        </w:rPr>
        <w:t>t</w:t>
      </w:r>
      <w:r w:rsidR="004730BD" w:rsidRPr="00BB2DBD">
        <w:rPr>
          <w:rFonts w:ascii="Arial" w:hAnsi="Arial"/>
        </w:rPr>
        <w:t xml:space="preserve">hey argue that in </w:t>
      </w:r>
      <w:r w:rsidR="00BB2DBD" w:rsidRPr="00BB2DBD">
        <w:rPr>
          <w:rFonts w:ascii="Arial" w:hAnsi="Arial"/>
        </w:rPr>
        <w:t>utterance</w:t>
      </w:r>
      <w:r w:rsidR="004730BD" w:rsidRPr="00BB2DBD">
        <w:rPr>
          <w:rFonts w:ascii="Arial" w:hAnsi="Arial"/>
        </w:rPr>
        <w:t xml:space="preserve"> initial</w:t>
      </w:r>
      <w:r w:rsidR="00BB2DBD" w:rsidRPr="00BB2DBD">
        <w:rPr>
          <w:rFonts w:ascii="Arial" w:hAnsi="Arial" w:cs="Arial"/>
        </w:rPr>
        <w:t xml:space="preserve"> </w:t>
      </w:r>
      <w:r w:rsidR="004730BD" w:rsidRPr="00BB2DBD">
        <w:rPr>
          <w:rFonts w:ascii="Arial" w:hAnsi="Arial" w:cs="Arial"/>
        </w:rPr>
        <w:t xml:space="preserve">position those two </w:t>
      </w:r>
      <w:ins w:id="555" w:author="Microsoft Office User" w:date="2022-08-16T15:29:00Z">
        <w:r w:rsidR="004730BD" w:rsidRPr="00BB2DBD">
          <w:rPr>
            <w:rFonts w:ascii="Arial" w:hAnsi="Arial" w:cs="Arial"/>
          </w:rPr>
          <w:t>D</w:t>
        </w:r>
        <w:r w:rsidR="00B37290" w:rsidRPr="00BB2DBD">
          <w:rPr>
            <w:rFonts w:ascii="Arial" w:hAnsi="Arial" w:cs="Arial"/>
          </w:rPr>
          <w:t>M</w:t>
        </w:r>
      </w:ins>
      <w:ins w:id="556" w:author="Microsoft Office User" w:date="2022-08-15T18:35:00Z">
        <w:r w:rsidRPr="00BB2DBD">
          <w:rPr>
            <w:rFonts w:ascii="Arial" w:hAnsi="Arial" w:cs="Arial"/>
          </w:rPr>
          <w:t>s</w:t>
        </w:r>
      </w:ins>
      <w:r w:rsidR="004730BD" w:rsidRPr="00BB2DBD">
        <w:rPr>
          <w:rFonts w:ascii="Arial" w:hAnsi="Arial" w:cs="Arial"/>
        </w:rPr>
        <w:t xml:space="preserve"> express </w:t>
      </w:r>
      <w:r w:rsidR="00B37290" w:rsidRPr="00BB2DBD">
        <w:rPr>
          <w:rFonts w:ascii="Arial" w:hAnsi="Arial" w:cs="Arial"/>
        </w:rPr>
        <w:t xml:space="preserve">agreement with the previous utterance and may introduce a concessive </w:t>
      </w:r>
      <w:r w:rsidR="00102E6A" w:rsidRPr="00BB2DBD">
        <w:rPr>
          <w:rFonts w:ascii="Arial" w:hAnsi="Arial" w:cs="Arial"/>
        </w:rPr>
        <w:t>relation. In turn medial position howe</w:t>
      </w:r>
      <w:r w:rsidR="00102E6A">
        <w:rPr>
          <w:rFonts w:ascii="Arial" w:hAnsi="Arial" w:cs="Arial"/>
        </w:rPr>
        <w:t xml:space="preserve">ver, </w:t>
      </w:r>
      <w:r w:rsidR="00102E6A" w:rsidRPr="00102E6A">
        <w:rPr>
          <w:rFonts w:ascii="Arial" w:hAnsi="Arial" w:cs="Arial"/>
          <w:i/>
          <w:iCs/>
        </w:rPr>
        <w:t>true</w:t>
      </w:r>
      <w:r w:rsidR="00102E6A">
        <w:rPr>
          <w:rFonts w:ascii="Arial" w:hAnsi="Arial" w:cs="Arial"/>
        </w:rPr>
        <w:t xml:space="preserve"> and </w:t>
      </w:r>
      <w:proofErr w:type="spellStart"/>
      <w:r w:rsidR="00102E6A" w:rsidRPr="00102E6A">
        <w:rPr>
          <w:rFonts w:ascii="Arial" w:hAnsi="Arial" w:cs="Arial"/>
          <w:i/>
          <w:iCs/>
        </w:rPr>
        <w:t>zwar</w:t>
      </w:r>
      <w:proofErr w:type="spellEnd"/>
      <w:r w:rsidR="00102E6A" w:rsidRPr="00102E6A">
        <w:rPr>
          <w:rFonts w:ascii="Arial" w:hAnsi="Arial" w:cs="Arial"/>
          <w:i/>
          <w:iCs/>
        </w:rPr>
        <w:t xml:space="preserve"> </w:t>
      </w:r>
      <w:r w:rsidR="00102E6A">
        <w:rPr>
          <w:rFonts w:ascii="Arial" w:hAnsi="Arial" w:cs="Arial"/>
        </w:rPr>
        <w:t xml:space="preserve">seem to be clear indicator of a concessive relation. </w:t>
      </w:r>
      <w:r w:rsidR="00A308EA">
        <w:rPr>
          <w:rFonts w:ascii="Arial" w:hAnsi="Arial" w:cs="Arial"/>
        </w:rPr>
        <w:t xml:space="preserve">Based on this hypothesis, </w:t>
      </w:r>
      <w:r w:rsidR="00102E6A">
        <w:rPr>
          <w:rFonts w:ascii="Arial" w:hAnsi="Arial" w:cs="Arial"/>
        </w:rPr>
        <w:fldChar w:fldCharType="begin"/>
      </w:r>
      <w:r w:rsidR="000A658A">
        <w:rPr>
          <w:rFonts w:ascii="Arial" w:hAnsi="Arial" w:cs="Arial"/>
        </w:rPr>
        <w:instrText xml:space="preserve"> ADDIN ZOTERO_ITEM CSL_CITATION {"citationID":"Wo1u2S3s","properties":{"formattedCitation":"(Schwab &amp; Liu, 2020)","plainCitation":"(Schwab &amp; Liu, 2020)","dontUpdate":true,"noteIndex":0},"citationItems":[{"id":638,"uris":["http://zotero.org/users/7527615/items/SVYJYCHI"],"itemData":{"id":638,"type":"article-journal","abstract":"Existing literature shows that readers and listeners rapidly adjust their expectations about likely discourse continuations through discourse markers, as well as through other linguistic and extra-linguistic cues. However, it is unclear whether (i) the facilitative effects of various (extra-)linguistic cues differ in quality and (ii) whether the effects interact with one another in any principled manner. We conducted two self-paced reading experiments on concessive constructions in German and English wherein optional lexical and/or contextual cues appeared ahead of the concessive discourse marker. The results demonstrate that readers can use both types of cues to anticipate the upcoming discourse relation. Our study thus provides novel evidence for expectation-driven accounts of discourse processing and elucidates the functions of discourse signals. Furthermore, the results also show that the role that a type of cues plays is subject to cross-linguistic variation.","container-title":"Dialogue &amp; Discourse","DOI":"10.5087/dad.2020.203","ISSN":"2152-9620","issue":"2","language":"en","license":"Copyright (c) 2020","note":"number: 2","page":"74-109","source":"journals.uic.edu","title":"Lexical and contextual cue effects in discourse expectations: Experimenting with German 'zwar...aber' and English 'true/sure...but'","title-short":"Lexical and contextual cue effects in discourse expectations","volume":"11","author":[{"family":"Schwab","given":"Juliane"},{"family":"Liu","given":"Mingya"}],"issued":{"date-parts":[["2020",8,20]]}}}],"schema":"https://github.com/citation-style-language/schema/raw/master/csl-citation.json"} </w:instrText>
      </w:r>
      <w:r w:rsidR="00102E6A">
        <w:rPr>
          <w:rFonts w:ascii="Arial" w:hAnsi="Arial" w:cs="Arial"/>
        </w:rPr>
        <w:fldChar w:fldCharType="separate"/>
      </w:r>
      <w:r w:rsidR="00102E6A">
        <w:rPr>
          <w:rFonts w:ascii="Arial" w:hAnsi="Arial" w:cs="Arial"/>
          <w:noProof/>
        </w:rPr>
        <w:t>Schwab &amp; Liu (2020)</w:t>
      </w:r>
      <w:r w:rsidR="00102E6A">
        <w:rPr>
          <w:rFonts w:ascii="Arial" w:hAnsi="Arial" w:cs="Arial"/>
        </w:rPr>
        <w:fldChar w:fldCharType="end"/>
      </w:r>
      <w:r w:rsidR="00102E6A">
        <w:rPr>
          <w:rFonts w:ascii="Arial" w:hAnsi="Arial" w:cs="Arial"/>
        </w:rPr>
        <w:t xml:space="preserve"> designed a reading time experiment </w:t>
      </w:r>
      <w:r w:rsidR="00A308EA">
        <w:rPr>
          <w:rFonts w:ascii="Arial" w:hAnsi="Arial" w:cs="Arial"/>
        </w:rPr>
        <w:t xml:space="preserve">assessing whether the presence of </w:t>
      </w:r>
      <w:r w:rsidR="00A308EA" w:rsidRPr="00102E6A">
        <w:rPr>
          <w:rFonts w:ascii="Arial" w:hAnsi="Arial" w:cs="Arial"/>
          <w:i/>
          <w:iCs/>
        </w:rPr>
        <w:t>true</w:t>
      </w:r>
      <w:r w:rsidR="00A308EA">
        <w:rPr>
          <w:rFonts w:ascii="Arial" w:hAnsi="Arial" w:cs="Arial"/>
        </w:rPr>
        <w:t xml:space="preserve"> or </w:t>
      </w:r>
      <w:proofErr w:type="spellStart"/>
      <w:r w:rsidR="00A308EA" w:rsidRPr="00102E6A">
        <w:rPr>
          <w:rFonts w:ascii="Arial" w:hAnsi="Arial" w:cs="Arial"/>
          <w:i/>
          <w:iCs/>
        </w:rPr>
        <w:t>zwar</w:t>
      </w:r>
      <w:proofErr w:type="spellEnd"/>
      <w:r w:rsidR="00A308EA">
        <w:rPr>
          <w:rFonts w:ascii="Arial" w:hAnsi="Arial" w:cs="Arial"/>
          <w:i/>
          <w:iCs/>
        </w:rPr>
        <w:t xml:space="preserve"> </w:t>
      </w:r>
      <w:r w:rsidR="00A308EA">
        <w:rPr>
          <w:rFonts w:ascii="Arial" w:hAnsi="Arial" w:cs="Arial"/>
        </w:rPr>
        <w:t xml:space="preserve">ahead of a concessive relation facilitates its processing. Participants saw sentences </w:t>
      </w:r>
      <w:r w:rsidR="00CE5CC7">
        <w:rPr>
          <w:rFonts w:ascii="Arial" w:hAnsi="Arial" w:cs="Arial"/>
        </w:rPr>
        <w:t>such as (</w:t>
      </w:r>
      <w:ins w:id="557" w:author="Microsoft Office User" w:date="2022-08-16T19:29:00Z">
        <w:r w:rsidR="00864856">
          <w:rPr>
            <w:rFonts w:ascii="Arial" w:hAnsi="Arial" w:cs="Arial"/>
          </w:rPr>
          <w:t>1</w:t>
        </w:r>
      </w:ins>
      <w:r w:rsidR="00010D6C">
        <w:rPr>
          <w:rFonts w:ascii="Arial" w:hAnsi="Arial" w:cs="Arial"/>
        </w:rPr>
        <w:t>5</w:t>
      </w:r>
      <w:r w:rsidR="00CE5CC7">
        <w:rPr>
          <w:rFonts w:ascii="Arial" w:hAnsi="Arial" w:cs="Arial"/>
        </w:rPr>
        <w:t>a</w:t>
      </w:r>
      <w:del w:id="558" w:author="Morgan Moyer" w:date="2022-09-06T10:32:00Z">
        <w:r w:rsidR="00BB2DBD" w:rsidDel="008B48A0">
          <w:rPr>
            <w:rFonts w:ascii="Arial" w:hAnsi="Arial" w:cs="Arial"/>
          </w:rPr>
          <w:delText>.</w:delText>
        </w:r>
      </w:del>
      <w:r w:rsidR="00CE5CC7">
        <w:rPr>
          <w:rFonts w:ascii="Arial" w:hAnsi="Arial" w:cs="Arial"/>
        </w:rPr>
        <w:t xml:space="preserve">) for the critical condition with </w:t>
      </w:r>
      <w:ins w:id="559" w:author="Microsoft Office User" w:date="2022-08-15T18:38:00Z">
        <w:r>
          <w:rPr>
            <w:rFonts w:ascii="Arial" w:hAnsi="Arial" w:cs="Arial"/>
          </w:rPr>
          <w:t xml:space="preserve">the </w:t>
        </w:r>
      </w:ins>
      <w:r w:rsidR="00CE5CC7">
        <w:rPr>
          <w:rFonts w:ascii="Arial" w:hAnsi="Arial" w:cs="Arial"/>
        </w:rPr>
        <w:t>DM and (</w:t>
      </w:r>
      <w:ins w:id="560" w:author="Microsoft Office User" w:date="2022-08-16T19:29:00Z">
        <w:r w:rsidR="00864856">
          <w:rPr>
            <w:rFonts w:ascii="Arial" w:hAnsi="Arial" w:cs="Arial"/>
          </w:rPr>
          <w:t>1</w:t>
        </w:r>
      </w:ins>
      <w:r w:rsidR="00010D6C">
        <w:rPr>
          <w:rFonts w:ascii="Arial" w:hAnsi="Arial" w:cs="Arial"/>
        </w:rPr>
        <w:t>5</w:t>
      </w:r>
      <w:r w:rsidR="00BB2DBD">
        <w:rPr>
          <w:rFonts w:ascii="Arial" w:hAnsi="Arial" w:cs="Arial"/>
        </w:rPr>
        <w:t>b</w:t>
      </w:r>
      <w:del w:id="561" w:author="Morgan Moyer" w:date="2022-09-06T10:32:00Z">
        <w:r w:rsidR="00BB2DBD" w:rsidDel="008B48A0">
          <w:rPr>
            <w:rFonts w:ascii="Arial" w:hAnsi="Arial" w:cs="Arial"/>
          </w:rPr>
          <w:delText>.</w:delText>
        </w:r>
      </w:del>
      <w:r w:rsidR="00CE5CC7">
        <w:rPr>
          <w:rFonts w:ascii="Arial" w:hAnsi="Arial" w:cs="Arial"/>
        </w:rPr>
        <w:t xml:space="preserve">) for the control condition. The </w:t>
      </w:r>
      <w:r w:rsidR="00CE5CC7">
        <w:rPr>
          <w:rFonts w:ascii="Arial" w:hAnsi="Arial" w:cs="Arial"/>
        </w:rPr>
        <w:lastRenderedPageBreak/>
        <w:t>critical measure took place on the DC</w:t>
      </w:r>
      <w:r w:rsidR="00CE5CC7" w:rsidRPr="00CE5CC7">
        <w:rPr>
          <w:rFonts w:ascii="Arial" w:hAnsi="Arial" w:cs="Arial"/>
          <w:i/>
          <w:iCs/>
        </w:rPr>
        <w:t xml:space="preserve"> but</w:t>
      </w:r>
      <w:ins w:id="562" w:author="Microsoft Office User" w:date="2022-08-16T17:39:00Z">
        <w:r w:rsidR="003677FC">
          <w:rPr>
            <w:rFonts w:ascii="Arial" w:hAnsi="Arial" w:cs="Arial"/>
          </w:rPr>
          <w:t>, which</w:t>
        </w:r>
      </w:ins>
      <w:r w:rsidR="00CE5CC7">
        <w:rPr>
          <w:rFonts w:ascii="Arial" w:hAnsi="Arial" w:cs="Arial"/>
        </w:rPr>
        <w:t xml:space="preserve"> introduc</w:t>
      </w:r>
      <w:ins w:id="563" w:author="Microsoft Office User" w:date="2022-08-16T17:39:00Z">
        <w:r w:rsidR="003677FC">
          <w:rPr>
            <w:rFonts w:ascii="Arial" w:hAnsi="Arial" w:cs="Arial"/>
          </w:rPr>
          <w:t>ed</w:t>
        </w:r>
      </w:ins>
      <w:r w:rsidR="00CE5CC7">
        <w:rPr>
          <w:rFonts w:ascii="Arial" w:hAnsi="Arial" w:cs="Arial"/>
        </w:rPr>
        <w:t xml:space="preserve"> the concessive relation. The authors predicted that in </w:t>
      </w:r>
      <w:ins w:id="564" w:author="Microsoft Office User" w:date="2022-08-16T17:39:00Z">
        <w:r w:rsidR="003677FC">
          <w:rPr>
            <w:rFonts w:ascii="Arial" w:hAnsi="Arial" w:cs="Arial"/>
          </w:rPr>
          <w:t xml:space="preserve">the </w:t>
        </w:r>
      </w:ins>
      <w:r w:rsidR="00CE5CC7">
        <w:rPr>
          <w:rFonts w:ascii="Arial" w:hAnsi="Arial" w:cs="Arial"/>
        </w:rPr>
        <w:t>control condition</w:t>
      </w:r>
      <w:ins w:id="565" w:author="Microsoft Office User" w:date="2022-08-15T18:38:00Z">
        <w:r>
          <w:rPr>
            <w:rFonts w:ascii="Arial" w:hAnsi="Arial" w:cs="Arial"/>
          </w:rPr>
          <w:t xml:space="preserve"> (</w:t>
        </w:r>
      </w:ins>
      <w:ins w:id="566" w:author="Microsoft Office User" w:date="2022-08-16T17:40:00Z">
        <w:r w:rsidR="003677FC">
          <w:rPr>
            <w:rFonts w:ascii="Arial" w:hAnsi="Arial" w:cs="Arial"/>
          </w:rPr>
          <w:t xml:space="preserve">as exemplified by </w:t>
        </w:r>
      </w:ins>
      <w:ins w:id="567" w:author="Microsoft Office User" w:date="2022-08-16T19:29:00Z">
        <w:r w:rsidR="00864856">
          <w:rPr>
            <w:rFonts w:ascii="Arial" w:hAnsi="Arial" w:cs="Arial"/>
          </w:rPr>
          <w:t>1</w:t>
        </w:r>
      </w:ins>
      <w:r w:rsidR="00010D6C">
        <w:rPr>
          <w:rFonts w:ascii="Arial" w:hAnsi="Arial" w:cs="Arial"/>
        </w:rPr>
        <w:t>5</w:t>
      </w:r>
      <w:ins w:id="568" w:author="Microsoft Office User" w:date="2022-08-15T18:38:00Z">
        <w:r>
          <w:rPr>
            <w:rFonts w:ascii="Arial" w:hAnsi="Arial" w:cs="Arial"/>
          </w:rPr>
          <w:t>b</w:t>
        </w:r>
      </w:ins>
      <w:ins w:id="569" w:author="Microsoft Office User" w:date="2022-08-16T17:40:00Z">
        <w:r w:rsidR="003677FC">
          <w:rPr>
            <w:rFonts w:ascii="Arial" w:hAnsi="Arial" w:cs="Arial"/>
          </w:rPr>
          <w:t>),</w:t>
        </w:r>
      </w:ins>
      <w:ins w:id="570" w:author="Microsoft Office User" w:date="2022-08-16T15:29:00Z">
        <w:r w:rsidR="00CE5CC7">
          <w:rPr>
            <w:rFonts w:ascii="Arial" w:hAnsi="Arial" w:cs="Arial"/>
          </w:rPr>
          <w:t xml:space="preserve"> </w:t>
        </w:r>
      </w:ins>
      <w:r w:rsidR="00CE5CC7">
        <w:rPr>
          <w:rFonts w:ascii="Arial" w:hAnsi="Arial" w:cs="Arial"/>
        </w:rPr>
        <w:t xml:space="preserve">participants would require </w:t>
      </w:r>
      <w:ins w:id="571" w:author="Microsoft Office User" w:date="2022-08-15T18:38:00Z">
        <w:r>
          <w:rPr>
            <w:rFonts w:ascii="Arial" w:hAnsi="Arial" w:cs="Arial"/>
          </w:rPr>
          <w:t xml:space="preserve">more time </w:t>
        </w:r>
      </w:ins>
      <w:r w:rsidR="00CE5CC7">
        <w:rPr>
          <w:rFonts w:ascii="Arial" w:hAnsi="Arial" w:cs="Arial"/>
        </w:rPr>
        <w:t xml:space="preserve">to read the </w:t>
      </w:r>
      <w:proofErr w:type="spellStart"/>
      <w:r w:rsidR="00CE5CC7" w:rsidRPr="00CE5CC7">
        <w:rPr>
          <w:rFonts w:ascii="Arial" w:hAnsi="Arial" w:cs="Arial"/>
          <w:i/>
          <w:iCs/>
        </w:rPr>
        <w:t>but</w:t>
      </w:r>
      <w:proofErr w:type="spellEnd"/>
      <w:r w:rsidR="00CE5CC7">
        <w:rPr>
          <w:rFonts w:ascii="Arial" w:hAnsi="Arial" w:cs="Arial"/>
        </w:rPr>
        <w:t xml:space="preserve"> than in the </w:t>
      </w:r>
      <w:ins w:id="572" w:author="Microsoft Office User" w:date="2022-08-15T18:38:00Z">
        <w:r w:rsidR="0047481C">
          <w:rPr>
            <w:rFonts w:ascii="Arial" w:hAnsi="Arial" w:cs="Arial"/>
          </w:rPr>
          <w:t>experimental</w:t>
        </w:r>
      </w:ins>
      <w:r w:rsidR="00522CC8">
        <w:rPr>
          <w:rFonts w:ascii="Arial" w:hAnsi="Arial" w:cs="Arial"/>
        </w:rPr>
        <w:t xml:space="preserve"> </w:t>
      </w:r>
      <w:r w:rsidR="00CE5CC7">
        <w:rPr>
          <w:rFonts w:ascii="Arial" w:hAnsi="Arial" w:cs="Arial"/>
        </w:rPr>
        <w:t xml:space="preserve">condition </w:t>
      </w:r>
      <w:ins w:id="573" w:author="Microsoft Office User" w:date="2022-08-15T18:38:00Z">
        <w:r w:rsidR="0047481C">
          <w:rPr>
            <w:rFonts w:ascii="Arial" w:hAnsi="Arial" w:cs="Arial"/>
          </w:rPr>
          <w:t>that includes the DM</w:t>
        </w:r>
      </w:ins>
      <w:ins w:id="574" w:author="Microsoft Office User" w:date="2022-08-15T18:39:00Z">
        <w:r w:rsidR="0047481C">
          <w:rPr>
            <w:rFonts w:ascii="Arial" w:hAnsi="Arial" w:cs="Arial"/>
          </w:rPr>
          <w:t xml:space="preserve">. </w:t>
        </w:r>
      </w:ins>
    </w:p>
    <w:p w14:paraId="176349EF" w14:textId="5718174F" w:rsidR="00A308EA" w:rsidRDefault="00A308EA" w:rsidP="0039710F">
      <w:pPr>
        <w:rPr>
          <w:rFonts w:ascii="Arial" w:hAnsi="Arial" w:cs="Arial"/>
        </w:rPr>
      </w:pPr>
    </w:p>
    <w:p w14:paraId="4285D7E3" w14:textId="5355CEB5" w:rsidR="00BB2DBD" w:rsidRPr="00BB2DBD" w:rsidRDefault="00A308EA" w:rsidP="00A7743B">
      <w:pPr>
        <w:pStyle w:val="Paragraphedeliste"/>
        <w:numPr>
          <w:ilvl w:val="0"/>
          <w:numId w:val="2"/>
        </w:numPr>
        <w:rPr>
          <w:rFonts w:ascii="Arial" w:hAnsi="Arial" w:cs="Arial"/>
        </w:rPr>
      </w:pPr>
      <w:r w:rsidRPr="00BB2DBD">
        <w:rPr>
          <w:rFonts w:ascii="Arial" w:hAnsi="Arial" w:cs="Arial"/>
        </w:rPr>
        <w:t xml:space="preserve">a. Jens likes to run. </w:t>
      </w:r>
      <w:r w:rsidRPr="00BB2DBD">
        <w:rPr>
          <w:rFonts w:ascii="Arial" w:hAnsi="Arial" w:cs="Arial"/>
          <w:b/>
          <w:bCs/>
        </w:rPr>
        <w:t>True,</w:t>
      </w:r>
      <w:r w:rsidRPr="00BB2DBD">
        <w:rPr>
          <w:rFonts w:ascii="Arial" w:hAnsi="Arial" w:cs="Arial"/>
        </w:rPr>
        <w:t xml:space="preserve"> he has a treadmill in the living-room but he jogs often in the park. </w:t>
      </w:r>
    </w:p>
    <w:p w14:paraId="2049057C" w14:textId="64BBA6D6" w:rsidR="00A308EA" w:rsidRDefault="00A308EA" w:rsidP="00BB2DBD">
      <w:pPr>
        <w:pStyle w:val="Paragraphedeliste"/>
        <w:ind w:left="1440"/>
        <w:rPr>
          <w:rFonts w:ascii="Arial" w:hAnsi="Arial" w:cs="Arial"/>
        </w:rPr>
      </w:pPr>
      <w:r>
        <w:rPr>
          <w:rFonts w:ascii="Arial" w:hAnsi="Arial" w:cs="Arial"/>
        </w:rPr>
        <w:t>b. Jens likes to run. He has a treadmill in the living-room but he jogs often in the park.</w:t>
      </w:r>
    </w:p>
    <w:p w14:paraId="4CB5E46D" w14:textId="5502AFAF" w:rsidR="00A308EA" w:rsidRDefault="00A308EA" w:rsidP="00A308EA">
      <w:pPr>
        <w:ind w:left="360"/>
        <w:rPr>
          <w:rFonts w:ascii="Arial" w:hAnsi="Arial" w:cs="Arial"/>
        </w:rPr>
      </w:pPr>
    </w:p>
    <w:p w14:paraId="631AADC1" w14:textId="2AFDAB12" w:rsidR="00A308EA" w:rsidRDefault="00CE5CC7" w:rsidP="00CE5CC7">
      <w:pPr>
        <w:rPr>
          <w:ins w:id="575" w:author="Microsoft Office User" w:date="2022-08-15T18:39:00Z"/>
          <w:rFonts w:ascii="Arial" w:hAnsi="Arial" w:cs="Arial"/>
        </w:rPr>
      </w:pPr>
      <w:r>
        <w:rPr>
          <w:rFonts w:ascii="Arial" w:hAnsi="Arial" w:cs="Arial"/>
        </w:rPr>
        <w:t xml:space="preserve">It is worth noting that </w:t>
      </w:r>
      <w:r w:rsidR="00CF422B">
        <w:rPr>
          <w:rFonts w:ascii="Arial" w:hAnsi="Arial" w:cs="Arial"/>
        </w:rPr>
        <w:t>similarly to studies presented in the previous section, Schwab &amp; Liu used the processing of a DC (</w:t>
      </w:r>
      <w:r w:rsidR="00CF422B" w:rsidRPr="00CF422B">
        <w:rPr>
          <w:rFonts w:ascii="Arial" w:hAnsi="Arial" w:cs="Arial"/>
          <w:i/>
          <w:iCs/>
        </w:rPr>
        <w:t>but</w:t>
      </w:r>
      <w:r w:rsidR="00CF422B">
        <w:rPr>
          <w:rFonts w:ascii="Arial" w:hAnsi="Arial" w:cs="Arial"/>
        </w:rPr>
        <w:t xml:space="preserve"> here)</w:t>
      </w:r>
      <w:r>
        <w:rPr>
          <w:rFonts w:ascii="Arial" w:hAnsi="Arial" w:cs="Arial"/>
        </w:rPr>
        <w:t xml:space="preserve"> </w:t>
      </w:r>
      <w:r w:rsidR="00CF422B">
        <w:rPr>
          <w:rFonts w:ascii="Arial" w:hAnsi="Arial" w:cs="Arial"/>
        </w:rPr>
        <w:t xml:space="preserve">to assess the processing effort of the discourse relation it encodes. They reported that for both English and German speakers, the presence of </w:t>
      </w:r>
      <w:r w:rsidR="00CF422B" w:rsidRPr="00102E6A">
        <w:rPr>
          <w:rFonts w:ascii="Arial" w:hAnsi="Arial" w:cs="Arial"/>
          <w:i/>
          <w:iCs/>
        </w:rPr>
        <w:t>true</w:t>
      </w:r>
      <w:r w:rsidR="00CF422B">
        <w:rPr>
          <w:rFonts w:ascii="Arial" w:hAnsi="Arial" w:cs="Arial"/>
        </w:rPr>
        <w:t xml:space="preserve"> or </w:t>
      </w:r>
      <w:proofErr w:type="spellStart"/>
      <w:r w:rsidR="00CF422B" w:rsidRPr="00102E6A">
        <w:rPr>
          <w:rFonts w:ascii="Arial" w:hAnsi="Arial" w:cs="Arial"/>
          <w:i/>
          <w:iCs/>
        </w:rPr>
        <w:t>zwar</w:t>
      </w:r>
      <w:proofErr w:type="spellEnd"/>
      <w:r w:rsidR="00CF422B">
        <w:rPr>
          <w:rFonts w:ascii="Arial" w:hAnsi="Arial" w:cs="Arial"/>
          <w:i/>
          <w:iCs/>
        </w:rPr>
        <w:t xml:space="preserve"> </w:t>
      </w:r>
      <w:r w:rsidR="00CF422B">
        <w:rPr>
          <w:rFonts w:ascii="Arial" w:hAnsi="Arial" w:cs="Arial"/>
        </w:rPr>
        <w:t>did facilitate the processing of the concessive DC. These results indicate that even when a DM does not have the clearly defined function of connecting two elements of discourse together</w:t>
      </w:r>
      <w:r w:rsidR="00361751">
        <w:rPr>
          <w:rFonts w:ascii="Arial" w:hAnsi="Arial" w:cs="Arial"/>
        </w:rPr>
        <w:t xml:space="preserve"> it still influence</w:t>
      </w:r>
      <w:r w:rsidR="002F5AB0">
        <w:rPr>
          <w:rFonts w:ascii="Arial" w:hAnsi="Arial" w:cs="Arial"/>
        </w:rPr>
        <w:t>s</w:t>
      </w:r>
      <w:r w:rsidR="00361751">
        <w:rPr>
          <w:rFonts w:ascii="Arial" w:hAnsi="Arial" w:cs="Arial"/>
        </w:rPr>
        <w:t xml:space="preserve"> a hearer’s discourse representation</w:t>
      </w:r>
      <w:r w:rsidR="002F5AB0">
        <w:rPr>
          <w:rFonts w:ascii="Arial" w:hAnsi="Arial" w:cs="Arial"/>
        </w:rPr>
        <w:t xml:space="preserve">. </w:t>
      </w:r>
    </w:p>
    <w:p w14:paraId="60988C22" w14:textId="77777777" w:rsidR="0047481C" w:rsidRDefault="0047481C" w:rsidP="00CE5CC7">
      <w:pPr>
        <w:rPr>
          <w:ins w:id="576" w:author="Microsoft Office User" w:date="2022-08-16T15:29:00Z"/>
          <w:rFonts w:ascii="Arial" w:hAnsi="Arial" w:cs="Arial"/>
        </w:rPr>
      </w:pPr>
    </w:p>
    <w:p w14:paraId="410294A4" w14:textId="44861426" w:rsidR="002F5AB0" w:rsidRPr="00CF422B" w:rsidRDefault="002F5AB0" w:rsidP="00CE5CC7">
      <w:pPr>
        <w:rPr>
          <w:rFonts w:ascii="Arial" w:hAnsi="Arial" w:cs="Arial"/>
        </w:rPr>
      </w:pPr>
      <w:r>
        <w:rPr>
          <w:rFonts w:ascii="Arial" w:hAnsi="Arial" w:cs="Arial"/>
        </w:rPr>
        <w:t>The three studies presented in this section provide evidence</w:t>
      </w:r>
      <w:ins w:id="577" w:author="Microsoft Office User" w:date="2022-08-16T17:40:00Z">
        <w:r w:rsidR="003677FC">
          <w:rPr>
            <w:rFonts w:ascii="Arial" w:hAnsi="Arial" w:cs="Arial"/>
          </w:rPr>
          <w:t xml:space="preserve"> showing</w:t>
        </w:r>
      </w:ins>
      <w:r>
        <w:rPr>
          <w:rFonts w:ascii="Arial" w:hAnsi="Arial" w:cs="Arial"/>
        </w:rPr>
        <w:t xml:space="preserve"> that </w:t>
      </w:r>
      <w:ins w:id="578" w:author="Microsoft Office User" w:date="2022-08-15T18:39:00Z">
        <w:r w:rsidR="0047481C">
          <w:rPr>
            <w:rFonts w:ascii="Arial" w:hAnsi="Arial" w:cs="Arial"/>
          </w:rPr>
          <w:t xml:space="preserve">DCs and more generally </w:t>
        </w:r>
      </w:ins>
      <w:r>
        <w:rPr>
          <w:rFonts w:ascii="Arial" w:hAnsi="Arial" w:cs="Arial"/>
        </w:rPr>
        <w:t>DM</w:t>
      </w:r>
      <w:ins w:id="579" w:author="Microsoft Office User" w:date="2022-08-15T18:39:00Z">
        <w:r w:rsidR="0047481C">
          <w:rPr>
            <w:rFonts w:ascii="Arial" w:hAnsi="Arial" w:cs="Arial"/>
          </w:rPr>
          <w:t>s</w:t>
        </w:r>
      </w:ins>
      <w:r>
        <w:rPr>
          <w:rFonts w:ascii="Arial" w:hAnsi="Arial" w:cs="Arial"/>
        </w:rPr>
        <w:t xml:space="preserve"> carry a concentration of procedural information that facilitate</w:t>
      </w:r>
      <w:r w:rsidR="00B00F8E">
        <w:rPr>
          <w:rFonts w:ascii="Arial" w:hAnsi="Arial" w:cs="Arial"/>
        </w:rPr>
        <w:t>s</w:t>
      </w:r>
      <w:r>
        <w:rPr>
          <w:rFonts w:ascii="Arial" w:hAnsi="Arial" w:cs="Arial"/>
        </w:rPr>
        <w:t xml:space="preserve"> the online processing of discourse. In the next section we will </w:t>
      </w:r>
      <w:r w:rsidR="00DD4440">
        <w:rPr>
          <w:rFonts w:ascii="Arial" w:hAnsi="Arial" w:cs="Arial"/>
        </w:rPr>
        <w:t xml:space="preserve">see </w:t>
      </w:r>
      <w:r>
        <w:rPr>
          <w:rFonts w:ascii="Arial" w:hAnsi="Arial" w:cs="Arial"/>
        </w:rPr>
        <w:t xml:space="preserve">that </w:t>
      </w:r>
      <w:ins w:id="580" w:author="Microsoft Office User" w:date="2022-08-16T15:29:00Z">
        <w:r w:rsidR="00DD4440">
          <w:rPr>
            <w:rFonts w:ascii="Arial" w:hAnsi="Arial" w:cs="Arial"/>
          </w:rPr>
          <w:t>DM</w:t>
        </w:r>
      </w:ins>
      <w:ins w:id="581" w:author="Microsoft Office User" w:date="2022-08-09T16:33:00Z">
        <w:r w:rsidR="001C0971">
          <w:rPr>
            <w:rFonts w:ascii="Arial" w:hAnsi="Arial" w:cs="Arial"/>
          </w:rPr>
          <w:t>s</w:t>
        </w:r>
      </w:ins>
      <w:r>
        <w:rPr>
          <w:rFonts w:ascii="Arial" w:hAnsi="Arial" w:cs="Arial"/>
        </w:rPr>
        <w:t xml:space="preserve"> not only </w:t>
      </w:r>
      <w:r w:rsidR="00DD4440">
        <w:rPr>
          <w:rFonts w:ascii="Arial" w:hAnsi="Arial" w:cs="Arial"/>
        </w:rPr>
        <w:t xml:space="preserve">help anticipate discourse relations but they also facilitate the integration of </w:t>
      </w:r>
      <w:r w:rsidR="00B00F8E">
        <w:rPr>
          <w:rFonts w:ascii="Arial" w:hAnsi="Arial" w:cs="Arial"/>
        </w:rPr>
        <w:t xml:space="preserve">new </w:t>
      </w:r>
      <w:r w:rsidR="00DD4440">
        <w:rPr>
          <w:rFonts w:ascii="Arial" w:hAnsi="Arial" w:cs="Arial"/>
        </w:rPr>
        <w:t xml:space="preserve">information. </w:t>
      </w:r>
    </w:p>
    <w:p w14:paraId="06E695D7" w14:textId="77777777" w:rsidR="007C753A" w:rsidRPr="007C753A" w:rsidRDefault="007C753A" w:rsidP="007C753A">
      <w:pPr>
        <w:rPr>
          <w:rFonts w:ascii="Arial" w:hAnsi="Arial" w:cs="Arial"/>
        </w:rPr>
      </w:pPr>
    </w:p>
    <w:p w14:paraId="5C139F2F" w14:textId="7614F200" w:rsidR="007C753A" w:rsidRDefault="00210100" w:rsidP="007C753A">
      <w:pPr>
        <w:pStyle w:val="Paragraphedeliste"/>
        <w:numPr>
          <w:ilvl w:val="2"/>
          <w:numId w:val="5"/>
        </w:numPr>
        <w:rPr>
          <w:rFonts w:ascii="Arial" w:hAnsi="Arial" w:cs="Arial"/>
        </w:rPr>
      </w:pPr>
      <w:ins w:id="582" w:author="Microsoft Office User" w:date="2022-08-16T15:29:00Z">
        <w:r>
          <w:rPr>
            <w:rFonts w:ascii="Arial" w:hAnsi="Arial" w:cs="Arial"/>
          </w:rPr>
          <w:t>D</w:t>
        </w:r>
      </w:ins>
      <w:ins w:id="583" w:author="Microsoft Office User" w:date="2022-08-15T17:15:00Z">
        <w:r w:rsidR="00633B26">
          <w:rPr>
            <w:rFonts w:ascii="Arial" w:hAnsi="Arial" w:cs="Arial"/>
          </w:rPr>
          <w:t>Cs</w:t>
        </w:r>
      </w:ins>
      <w:r>
        <w:rPr>
          <w:rFonts w:ascii="Arial" w:hAnsi="Arial" w:cs="Arial"/>
        </w:rPr>
        <w:t xml:space="preserve"> facilitate </w:t>
      </w:r>
      <w:ins w:id="584" w:author="Microsoft Office User" w:date="2022-08-15T17:15:00Z">
        <w:r w:rsidR="00633B26">
          <w:rPr>
            <w:rFonts w:ascii="Arial" w:hAnsi="Arial" w:cs="Arial"/>
          </w:rPr>
          <w:t xml:space="preserve">the </w:t>
        </w:r>
      </w:ins>
      <w:r>
        <w:rPr>
          <w:rFonts w:ascii="Arial" w:hAnsi="Arial" w:cs="Arial"/>
        </w:rPr>
        <w:t xml:space="preserve">integration of information </w:t>
      </w:r>
    </w:p>
    <w:p w14:paraId="266E804A" w14:textId="77777777" w:rsidR="006B05C9" w:rsidRDefault="006B05C9" w:rsidP="00845711">
      <w:pPr>
        <w:rPr>
          <w:rFonts w:ascii="Arial" w:hAnsi="Arial" w:cs="Arial"/>
        </w:rPr>
      </w:pPr>
    </w:p>
    <w:p w14:paraId="3A235C21" w14:textId="2809F4EC" w:rsidR="005A22C8" w:rsidRPr="007933C4" w:rsidRDefault="00760909" w:rsidP="00845711">
      <w:pPr>
        <w:rPr>
          <w:rFonts w:ascii="Arial" w:hAnsi="Arial" w:cs="Arial"/>
        </w:rPr>
      </w:pPr>
      <w:r w:rsidRPr="007933C4">
        <w:rPr>
          <w:rFonts w:ascii="Arial" w:hAnsi="Arial" w:cs="Arial"/>
        </w:rPr>
        <w:t xml:space="preserve">In an ERP study coupled with </w:t>
      </w:r>
      <w:r w:rsidRPr="0064775D">
        <w:rPr>
          <w:rFonts w:ascii="Arial" w:hAnsi="Arial" w:cs="Arial"/>
        </w:rPr>
        <w:t>memory tests</w:t>
      </w:r>
      <w:r w:rsidRPr="007933C4">
        <w:rPr>
          <w:rFonts w:ascii="Arial" w:hAnsi="Arial" w:cs="Arial"/>
        </w:rPr>
        <w:t xml:space="preserve">, </w:t>
      </w:r>
      <w:r w:rsidR="000A658A" w:rsidRPr="007933C4">
        <w:rPr>
          <w:rFonts w:ascii="Arial" w:hAnsi="Arial" w:cs="Arial"/>
        </w:rPr>
        <w:fldChar w:fldCharType="begin"/>
      </w:r>
      <w:r w:rsidR="005A424E">
        <w:rPr>
          <w:rFonts w:ascii="Arial" w:hAnsi="Arial" w:cs="Arial"/>
        </w:rPr>
        <w:instrText xml:space="preserve"> ADDIN ZOTERO_ITEM CSL_CITATION {"citationID":"JwYX6GUp","properties":{"formattedCitation":"(Rasenberg et al., 2020)","plainCitation":"(Rasenberg et al., 2020)","dontUpdate":true,"noteIndex":0},"citationItems":[{"id":622,"uris":["http://zotero.org/users/7527615/items/HE82AK55"],"itemData":{"id":622,"type":"article-journal","abstract":"In two ERP experiments, we investigated how the Dutch discourse markers eigenlijk “actually”, signalling expectation disconfirmation, and inderdaad “indeed”, signalling expectation confirmation, affect incremental dialogue comprehension. We investigated their effects on the processing of subsequent (un)predictable words, and on the quality of word representations in memory. Participants read dialogues with (un)predictable endings that followed a discourse marker (eigenlijk in Experiment 1, inderdaad in Experiment 2) or a control adverb. We found no strong evidence that discourse markers modulated online predictability effects elicited by subsequently read words. However, words following eigenlijk elicited an enhanced posterior post-N400 positivity compared with words following an adverb regardless of their predictability, potentially reflecting increased processing costs associated with pragmatically driven discourse updating. No effects of inderdaad were found on online processing, but inderdaad seemed to influence memory for (un)predictable dialogue endings. These findings nuance our understanding of how pragmatic markers affect incremental language comprehension.","container-title":"Language, Cognition and Neuroscience","DOI":"10.1080/23273798.2019.1624789","ISSN":"2327-3798","issue":"1","note":"publisher: Routledge\n_eprint: https://doi.org/10.1080/23273798.2019.1624789","page":"1-16","source":"Taylor and Francis+NEJM","title":"Anticipating predictability: an ERP investigation of expectation-managing discourse markers in dialogue comprehension","title-short":"Anticipating predictability","volume":"35","author":[{"family":"Rasenberg","given":"Marlou"},{"family":"Rommers","given":"Joost"},{"family":"Bergen","given":"Geertje","non-dropping-particle":"van"}],"issued":{"date-parts":[["2020",1,2]]}}}],"schema":"https://github.com/citation-style-language/schema/raw/master/csl-citation.json"} </w:instrText>
      </w:r>
      <w:r w:rsidR="000A658A" w:rsidRPr="007933C4">
        <w:rPr>
          <w:rFonts w:ascii="Arial" w:hAnsi="Arial" w:cs="Arial"/>
        </w:rPr>
        <w:fldChar w:fldCharType="separate"/>
      </w:r>
      <w:r w:rsidR="000A658A" w:rsidRPr="007933C4">
        <w:rPr>
          <w:rFonts w:ascii="Arial" w:hAnsi="Arial" w:cs="Arial"/>
          <w:noProof/>
        </w:rPr>
        <w:t>Rasenberg et al. (2020)</w:t>
      </w:r>
      <w:r w:rsidR="000A658A" w:rsidRPr="007933C4">
        <w:rPr>
          <w:rFonts w:ascii="Arial" w:hAnsi="Arial" w:cs="Arial"/>
        </w:rPr>
        <w:fldChar w:fldCharType="end"/>
      </w:r>
      <w:r w:rsidR="000A658A" w:rsidRPr="007933C4">
        <w:rPr>
          <w:rFonts w:ascii="Arial" w:hAnsi="Arial" w:cs="Arial"/>
        </w:rPr>
        <w:t xml:space="preserve"> explored the effect of the expectation-managing Dutch DM </w:t>
      </w:r>
      <w:proofErr w:type="spellStart"/>
      <w:r w:rsidR="00845711" w:rsidRPr="007933C4">
        <w:rPr>
          <w:rFonts w:ascii="Arial" w:hAnsi="Arial" w:cs="Arial"/>
          <w:i/>
          <w:iCs/>
        </w:rPr>
        <w:t>eigenlijk</w:t>
      </w:r>
      <w:proofErr w:type="spellEnd"/>
      <w:r w:rsidR="00845711" w:rsidRPr="007933C4">
        <w:rPr>
          <w:rFonts w:ascii="Arial" w:hAnsi="Arial" w:cs="Arial"/>
        </w:rPr>
        <w:t xml:space="preserve"> (</w:t>
      </w:r>
      <w:r w:rsidR="00845711" w:rsidRPr="007933C4">
        <w:rPr>
          <w:rFonts w:ascii="Arial" w:hAnsi="Arial" w:cs="Arial"/>
          <w:i/>
          <w:iCs/>
        </w:rPr>
        <w:t>actually</w:t>
      </w:r>
      <w:r w:rsidR="00AB288E">
        <w:rPr>
          <w:rFonts w:ascii="Arial" w:hAnsi="Arial" w:cs="Arial"/>
          <w:i/>
          <w:iCs/>
        </w:rPr>
        <w:t>-</w:t>
      </w:r>
      <w:proofErr w:type="spellStart"/>
      <w:r w:rsidR="00AB288E">
        <w:rPr>
          <w:rFonts w:ascii="Arial" w:hAnsi="Arial" w:cs="Arial"/>
        </w:rPr>
        <w:t>Expriment</w:t>
      </w:r>
      <w:proofErr w:type="spellEnd"/>
      <w:r w:rsidR="00AB288E">
        <w:rPr>
          <w:rFonts w:ascii="Arial" w:hAnsi="Arial" w:cs="Arial"/>
        </w:rPr>
        <w:t xml:space="preserve"> 1</w:t>
      </w:r>
      <w:r w:rsidR="00845711" w:rsidRPr="007933C4">
        <w:rPr>
          <w:rFonts w:ascii="Arial" w:hAnsi="Arial" w:cs="Arial"/>
        </w:rPr>
        <w:t xml:space="preserve">) and </w:t>
      </w:r>
      <w:proofErr w:type="spellStart"/>
      <w:r w:rsidR="00845711" w:rsidRPr="007933C4">
        <w:rPr>
          <w:rFonts w:ascii="Arial" w:hAnsi="Arial" w:cs="Arial"/>
          <w:i/>
          <w:iCs/>
        </w:rPr>
        <w:t>inderdaad</w:t>
      </w:r>
      <w:proofErr w:type="spellEnd"/>
      <w:r w:rsidR="00845711" w:rsidRPr="007933C4">
        <w:rPr>
          <w:rFonts w:ascii="Arial" w:hAnsi="Arial" w:cs="Arial"/>
        </w:rPr>
        <w:t xml:space="preserve"> (</w:t>
      </w:r>
      <w:r w:rsidR="00845711" w:rsidRPr="007933C4">
        <w:rPr>
          <w:rFonts w:ascii="Arial" w:hAnsi="Arial" w:cs="Arial"/>
          <w:i/>
          <w:iCs/>
        </w:rPr>
        <w:t>indeed</w:t>
      </w:r>
      <w:r w:rsidR="00AB288E">
        <w:rPr>
          <w:rFonts w:ascii="Arial" w:hAnsi="Arial" w:cs="Arial"/>
        </w:rPr>
        <w:t>-Experiment 2</w:t>
      </w:r>
      <w:r w:rsidR="00845711" w:rsidRPr="007933C4">
        <w:rPr>
          <w:rFonts w:ascii="Arial" w:hAnsi="Arial" w:cs="Arial"/>
        </w:rPr>
        <w:t>)</w:t>
      </w:r>
      <w:r w:rsidRPr="007933C4">
        <w:rPr>
          <w:rFonts w:ascii="Arial" w:hAnsi="Arial" w:cs="Arial"/>
        </w:rPr>
        <w:t xml:space="preserve"> on the processing of predictable and unpredictable discourse segments. </w:t>
      </w:r>
      <w:r w:rsidR="005A22C8" w:rsidRPr="007933C4">
        <w:rPr>
          <w:rFonts w:ascii="Arial" w:hAnsi="Arial" w:cs="Arial"/>
        </w:rPr>
        <w:t>Participants read short dialogues such as the one in (1</w:t>
      </w:r>
      <w:r w:rsidR="00010D6C">
        <w:rPr>
          <w:rFonts w:ascii="Arial" w:hAnsi="Arial" w:cs="Arial"/>
        </w:rPr>
        <w:t>6</w:t>
      </w:r>
      <w:r w:rsidR="005A22C8" w:rsidRPr="007933C4">
        <w:rPr>
          <w:rFonts w:ascii="Arial" w:hAnsi="Arial" w:cs="Arial"/>
        </w:rPr>
        <w:t>)</w:t>
      </w:r>
      <w:ins w:id="585" w:author="Microsoft Office User" w:date="2022-08-17T12:23:00Z">
        <w:r w:rsidR="00C25DC2">
          <w:rPr>
            <w:rFonts w:ascii="Arial" w:hAnsi="Arial" w:cs="Arial"/>
          </w:rPr>
          <w:t xml:space="preserve"> and </w:t>
        </w:r>
      </w:ins>
      <w:ins w:id="586" w:author="Microsoft Office User" w:date="2022-08-17T12:27:00Z">
        <w:r w:rsidR="005F4FCA">
          <w:rPr>
            <w:rFonts w:ascii="Arial" w:hAnsi="Arial" w:cs="Arial"/>
          </w:rPr>
          <w:t>carried out a recognition</w:t>
        </w:r>
      </w:ins>
      <w:ins w:id="587" w:author="Microsoft Office User" w:date="2022-08-17T12:23:00Z">
        <w:r w:rsidR="00C25DC2">
          <w:rPr>
            <w:rFonts w:ascii="Arial" w:hAnsi="Arial" w:cs="Arial"/>
          </w:rPr>
          <w:t xml:space="preserve"> memory</w:t>
        </w:r>
      </w:ins>
      <w:ins w:id="588" w:author="Microsoft Office User" w:date="2022-08-17T12:24:00Z">
        <w:r w:rsidR="00C25DC2">
          <w:rPr>
            <w:rFonts w:ascii="Arial" w:hAnsi="Arial" w:cs="Arial"/>
          </w:rPr>
          <w:t xml:space="preserve"> </w:t>
        </w:r>
      </w:ins>
      <w:ins w:id="589" w:author="Microsoft Office User" w:date="2022-08-17T12:27:00Z">
        <w:r w:rsidR="005F4FCA">
          <w:rPr>
            <w:rFonts w:ascii="Arial" w:hAnsi="Arial" w:cs="Arial"/>
          </w:rPr>
          <w:t>task with respect to words that were just</w:t>
        </w:r>
      </w:ins>
      <w:ins w:id="590" w:author="Microsoft Office User" w:date="2022-08-17T12:28:00Z">
        <w:r w:rsidR="005F4FCA">
          <w:rPr>
            <w:rFonts w:ascii="Arial" w:hAnsi="Arial" w:cs="Arial"/>
          </w:rPr>
          <w:t xml:space="preserve"> read or not</w:t>
        </w:r>
      </w:ins>
      <w:r w:rsidR="0031486C" w:rsidRPr="007933C4">
        <w:rPr>
          <w:rFonts w:ascii="Arial" w:hAnsi="Arial" w:cs="Arial"/>
        </w:rPr>
        <w:t xml:space="preserve">. The DM </w:t>
      </w:r>
      <w:r w:rsidR="00244A5F" w:rsidRPr="007933C4">
        <w:rPr>
          <w:rFonts w:ascii="Arial" w:hAnsi="Arial" w:cs="Arial"/>
          <w:i/>
          <w:iCs/>
        </w:rPr>
        <w:t>actually</w:t>
      </w:r>
      <w:r w:rsidR="00244A5F" w:rsidRPr="007933C4">
        <w:rPr>
          <w:rFonts w:ascii="Arial" w:hAnsi="Arial" w:cs="Arial"/>
        </w:rPr>
        <w:t xml:space="preserve"> typically mark</w:t>
      </w:r>
      <w:ins w:id="591" w:author="Microsoft Office User" w:date="2022-08-16T17:41:00Z">
        <w:r w:rsidR="003677FC">
          <w:rPr>
            <w:rFonts w:ascii="Arial" w:hAnsi="Arial" w:cs="Arial"/>
          </w:rPr>
          <w:t>s</w:t>
        </w:r>
      </w:ins>
      <w:r w:rsidR="00244A5F" w:rsidRPr="007933C4">
        <w:rPr>
          <w:rFonts w:ascii="Arial" w:hAnsi="Arial" w:cs="Arial"/>
        </w:rPr>
        <w:t xml:space="preserve"> unexpectedness </w:t>
      </w:r>
      <w:ins w:id="592" w:author="Microsoft Office User" w:date="2022-08-16T17:41:00Z">
        <w:r w:rsidR="003677FC">
          <w:rPr>
            <w:rFonts w:ascii="Arial" w:hAnsi="Arial" w:cs="Arial"/>
          </w:rPr>
          <w:t xml:space="preserve">while </w:t>
        </w:r>
      </w:ins>
      <w:r w:rsidR="00244A5F" w:rsidRPr="007933C4">
        <w:rPr>
          <w:rFonts w:ascii="Arial" w:hAnsi="Arial" w:cs="Arial"/>
          <w:i/>
          <w:iCs/>
        </w:rPr>
        <w:t>indeed</w:t>
      </w:r>
      <w:r w:rsidR="00244A5F" w:rsidRPr="007933C4">
        <w:rPr>
          <w:rFonts w:ascii="Arial" w:hAnsi="Arial" w:cs="Arial"/>
        </w:rPr>
        <w:t xml:space="preserve"> signal</w:t>
      </w:r>
      <w:ins w:id="593" w:author="Microsoft Office User" w:date="2022-08-16T17:41:00Z">
        <w:r w:rsidR="003677FC">
          <w:rPr>
            <w:rFonts w:ascii="Arial" w:hAnsi="Arial" w:cs="Arial"/>
          </w:rPr>
          <w:t>s</w:t>
        </w:r>
      </w:ins>
      <w:r w:rsidR="00244A5F" w:rsidRPr="007933C4">
        <w:rPr>
          <w:rFonts w:ascii="Arial" w:hAnsi="Arial" w:cs="Arial"/>
        </w:rPr>
        <w:t xml:space="preserve"> confirmation</w:t>
      </w:r>
      <w:ins w:id="594" w:author="Microsoft Office User" w:date="2022-08-16T17:42:00Z">
        <w:r w:rsidR="00450B29">
          <w:rPr>
            <w:rFonts w:ascii="Arial" w:hAnsi="Arial" w:cs="Arial"/>
          </w:rPr>
          <w:t>. Each of these</w:t>
        </w:r>
      </w:ins>
      <w:r w:rsidR="00244A5F" w:rsidRPr="007933C4">
        <w:rPr>
          <w:rFonts w:ascii="Arial" w:hAnsi="Arial" w:cs="Arial"/>
        </w:rPr>
        <w:t xml:space="preserve"> appear</w:t>
      </w:r>
      <w:r w:rsidR="0031486C" w:rsidRPr="007933C4">
        <w:rPr>
          <w:rFonts w:ascii="Arial" w:hAnsi="Arial" w:cs="Arial"/>
        </w:rPr>
        <w:t>ed</w:t>
      </w:r>
      <w:r w:rsidR="00244A5F" w:rsidRPr="007933C4">
        <w:rPr>
          <w:rFonts w:ascii="Arial" w:hAnsi="Arial" w:cs="Arial"/>
        </w:rPr>
        <w:t xml:space="preserve"> before </w:t>
      </w:r>
      <w:r w:rsidR="0031486C" w:rsidRPr="007933C4">
        <w:rPr>
          <w:rFonts w:ascii="Arial" w:hAnsi="Arial" w:cs="Arial"/>
        </w:rPr>
        <w:t xml:space="preserve">an </w:t>
      </w:r>
      <w:r w:rsidR="00244A5F" w:rsidRPr="007933C4">
        <w:rPr>
          <w:rFonts w:ascii="Arial" w:hAnsi="Arial" w:cs="Arial"/>
        </w:rPr>
        <w:t>expected target word (</w:t>
      </w:r>
      <w:r w:rsidR="0031486C" w:rsidRPr="007933C4">
        <w:rPr>
          <w:rFonts w:ascii="Arial" w:hAnsi="Arial" w:cs="Arial"/>
        </w:rPr>
        <w:t xml:space="preserve">e.g., </w:t>
      </w:r>
      <w:r w:rsidR="00244A5F" w:rsidRPr="007933C4">
        <w:rPr>
          <w:rFonts w:ascii="Arial" w:hAnsi="Arial" w:cs="Arial"/>
        </w:rPr>
        <w:t xml:space="preserve">museum) or </w:t>
      </w:r>
      <w:ins w:id="595" w:author="Microsoft Office User" w:date="2022-08-16T17:42:00Z">
        <w:r w:rsidR="00450B29">
          <w:rPr>
            <w:rFonts w:ascii="Arial" w:hAnsi="Arial" w:cs="Arial"/>
          </w:rPr>
          <w:t>an</w:t>
        </w:r>
        <w:r w:rsidR="00450B29" w:rsidRPr="007933C4">
          <w:rPr>
            <w:rFonts w:ascii="Arial" w:hAnsi="Arial" w:cs="Arial"/>
          </w:rPr>
          <w:t xml:space="preserve"> </w:t>
        </w:r>
      </w:ins>
      <w:r w:rsidR="00244A5F" w:rsidRPr="007933C4">
        <w:rPr>
          <w:rFonts w:ascii="Arial" w:hAnsi="Arial" w:cs="Arial"/>
        </w:rPr>
        <w:t>unexpected</w:t>
      </w:r>
      <w:ins w:id="596" w:author="Microsoft Office User" w:date="2022-08-16T17:42:00Z">
        <w:r w:rsidR="00450B29">
          <w:rPr>
            <w:rFonts w:ascii="Arial" w:hAnsi="Arial" w:cs="Arial"/>
          </w:rPr>
          <w:t xml:space="preserve"> one</w:t>
        </w:r>
      </w:ins>
      <w:r w:rsidR="00244A5F" w:rsidRPr="007933C4">
        <w:rPr>
          <w:rFonts w:ascii="Arial" w:hAnsi="Arial" w:cs="Arial"/>
        </w:rPr>
        <w:t xml:space="preserve"> (</w:t>
      </w:r>
      <w:r w:rsidR="0031486C" w:rsidRPr="007933C4">
        <w:rPr>
          <w:rFonts w:ascii="Arial" w:hAnsi="Arial" w:cs="Arial"/>
        </w:rPr>
        <w:t xml:space="preserve">e.g., </w:t>
      </w:r>
      <w:r w:rsidR="00244A5F" w:rsidRPr="007933C4">
        <w:rPr>
          <w:rFonts w:ascii="Arial" w:hAnsi="Arial" w:cs="Arial"/>
        </w:rPr>
        <w:t>park).</w:t>
      </w:r>
    </w:p>
    <w:p w14:paraId="7A82C587" w14:textId="77777777" w:rsidR="005A22C8" w:rsidRPr="007933C4" w:rsidRDefault="005A22C8" w:rsidP="00845711">
      <w:pPr>
        <w:rPr>
          <w:rFonts w:ascii="Arial" w:hAnsi="Arial" w:cs="Arial"/>
        </w:rPr>
      </w:pPr>
    </w:p>
    <w:p w14:paraId="1B6765E1" w14:textId="6805EED6" w:rsidR="005A22C8" w:rsidRPr="007933C4" w:rsidRDefault="005A22C8" w:rsidP="00A7743B">
      <w:pPr>
        <w:pStyle w:val="Paragraphedeliste"/>
        <w:numPr>
          <w:ilvl w:val="0"/>
          <w:numId w:val="2"/>
        </w:numPr>
        <w:rPr>
          <w:rFonts w:ascii="Arial" w:hAnsi="Arial" w:cs="Arial"/>
        </w:rPr>
      </w:pPr>
      <w:r w:rsidRPr="007933C4">
        <w:rPr>
          <w:rFonts w:ascii="Arial" w:hAnsi="Arial" w:cs="Arial"/>
        </w:rPr>
        <w:t xml:space="preserve">Context: Diana spent the weekend in Paris with her art academy class. </w:t>
      </w:r>
    </w:p>
    <w:p w14:paraId="5BEE4576" w14:textId="416951F3" w:rsidR="005A22C8" w:rsidRPr="007933C4" w:rsidRDefault="005A22C8" w:rsidP="005A22C8">
      <w:pPr>
        <w:ind w:left="1440"/>
        <w:rPr>
          <w:rFonts w:ascii="Arial" w:hAnsi="Arial" w:cs="Arial"/>
        </w:rPr>
      </w:pPr>
      <w:r w:rsidRPr="007933C4">
        <w:rPr>
          <w:rFonts w:ascii="Arial" w:hAnsi="Arial" w:cs="Arial"/>
        </w:rPr>
        <w:t xml:space="preserve">Question: Her friend asks “You guys must have seen a lot of art”. </w:t>
      </w:r>
    </w:p>
    <w:p w14:paraId="0079A9A1" w14:textId="277A1FC1" w:rsidR="005A22C8" w:rsidRPr="007933C4" w:rsidRDefault="005A22C8" w:rsidP="005A22C8">
      <w:pPr>
        <w:ind w:left="1440"/>
        <w:rPr>
          <w:rFonts w:ascii="Arial" w:hAnsi="Arial" w:cs="Arial"/>
        </w:rPr>
      </w:pPr>
      <w:r w:rsidRPr="007933C4">
        <w:rPr>
          <w:rFonts w:ascii="Arial" w:hAnsi="Arial" w:cs="Arial"/>
        </w:rPr>
        <w:t xml:space="preserve">Answer: Diana says “We </w:t>
      </w:r>
      <w:r w:rsidRPr="007933C4">
        <w:rPr>
          <w:rFonts w:ascii="Arial" w:hAnsi="Arial" w:cs="Arial"/>
          <w:b/>
          <w:bCs/>
        </w:rPr>
        <w:t>actually</w:t>
      </w:r>
      <w:r w:rsidR="00AB288E">
        <w:rPr>
          <w:rFonts w:ascii="Arial" w:hAnsi="Arial" w:cs="Arial"/>
          <w:b/>
          <w:bCs/>
          <w:vertAlign w:val="subscript"/>
        </w:rPr>
        <w:t>Experiment1</w:t>
      </w:r>
      <w:r w:rsidRPr="007933C4">
        <w:rPr>
          <w:rFonts w:ascii="Arial" w:hAnsi="Arial" w:cs="Arial"/>
          <w:b/>
          <w:bCs/>
        </w:rPr>
        <w:t>/indeed</w:t>
      </w:r>
      <w:r w:rsidR="00AB288E">
        <w:rPr>
          <w:rFonts w:ascii="Arial" w:hAnsi="Arial" w:cs="Arial"/>
          <w:b/>
          <w:bCs/>
          <w:vertAlign w:val="subscript"/>
        </w:rPr>
        <w:t>Experiment2</w:t>
      </w:r>
      <w:r w:rsidRPr="007933C4">
        <w:rPr>
          <w:rFonts w:ascii="Arial" w:hAnsi="Arial" w:cs="Arial"/>
        </w:rPr>
        <w:t xml:space="preserve"> went to the </w:t>
      </w:r>
      <w:r w:rsidRPr="007933C4">
        <w:rPr>
          <w:rFonts w:ascii="Arial" w:hAnsi="Arial" w:cs="Arial"/>
          <w:b/>
          <w:bCs/>
        </w:rPr>
        <w:t>park/museum</w:t>
      </w:r>
      <w:r w:rsidRPr="007933C4">
        <w:rPr>
          <w:rFonts w:ascii="Arial" w:hAnsi="Arial" w:cs="Arial"/>
        </w:rPr>
        <w:t xml:space="preserve"> </w:t>
      </w:r>
      <w:proofErr w:type="spellStart"/>
      <w:r w:rsidRPr="007933C4">
        <w:rPr>
          <w:rFonts w:ascii="Arial" w:hAnsi="Arial" w:cs="Arial"/>
        </w:rPr>
        <w:t>everyday</w:t>
      </w:r>
      <w:proofErr w:type="spellEnd"/>
      <w:r w:rsidRPr="007933C4">
        <w:rPr>
          <w:rFonts w:ascii="Arial" w:hAnsi="Arial" w:cs="Arial"/>
        </w:rPr>
        <w:t>.”</w:t>
      </w:r>
    </w:p>
    <w:p w14:paraId="1548648D" w14:textId="76D1F5F3" w:rsidR="000A658A" w:rsidRPr="007933C4" w:rsidRDefault="000A658A" w:rsidP="00505379">
      <w:pPr>
        <w:rPr>
          <w:rFonts w:ascii="Arial" w:hAnsi="Arial" w:cs="Arial"/>
        </w:rPr>
      </w:pPr>
    </w:p>
    <w:p w14:paraId="5E90A69C" w14:textId="09031449" w:rsidR="00AC7121" w:rsidRDefault="00244A5F" w:rsidP="00505379">
      <w:pPr>
        <w:rPr>
          <w:rFonts w:ascii="Arial" w:hAnsi="Arial" w:cs="Arial"/>
        </w:rPr>
      </w:pPr>
      <w:r w:rsidRPr="007933C4">
        <w:rPr>
          <w:rFonts w:ascii="Arial" w:hAnsi="Arial" w:cs="Arial"/>
        </w:rPr>
        <w:t xml:space="preserve">The authors </w:t>
      </w:r>
      <w:r w:rsidR="00F64E13" w:rsidRPr="007933C4">
        <w:rPr>
          <w:rFonts w:ascii="Arial" w:hAnsi="Arial" w:cs="Arial"/>
        </w:rPr>
        <w:t>were particularly interested in potential N400</w:t>
      </w:r>
      <w:ins w:id="597" w:author="Microsoft Office User" w:date="2022-08-16T17:42:00Z">
        <w:r w:rsidR="00450B29">
          <w:rPr>
            <w:rFonts w:ascii="Arial" w:hAnsi="Arial" w:cs="Arial"/>
          </w:rPr>
          <w:t>s</w:t>
        </w:r>
      </w:ins>
      <w:r w:rsidR="00F64E13" w:rsidRPr="007933C4">
        <w:rPr>
          <w:rFonts w:ascii="Arial" w:hAnsi="Arial" w:cs="Arial"/>
        </w:rPr>
        <w:t xml:space="preserve"> following the (un)expected discourse continuation word [</w:t>
      </w:r>
      <w:r w:rsidR="00F64E13" w:rsidRPr="0064775D">
        <w:rPr>
          <w:rFonts w:ascii="Arial" w:hAnsi="Arial" w:cs="Arial"/>
          <w:i/>
          <w:iCs/>
        </w:rPr>
        <w:t>park</w:t>
      </w:r>
      <w:r w:rsidR="00F64E13" w:rsidRPr="007933C4">
        <w:rPr>
          <w:rFonts w:ascii="Arial" w:hAnsi="Arial" w:cs="Arial"/>
        </w:rPr>
        <w:t xml:space="preserve"> or </w:t>
      </w:r>
      <w:r w:rsidR="00F64E13" w:rsidRPr="0064775D">
        <w:rPr>
          <w:rFonts w:ascii="Arial" w:hAnsi="Arial" w:cs="Arial"/>
          <w:i/>
          <w:iCs/>
        </w:rPr>
        <w:t>museum</w:t>
      </w:r>
      <w:r w:rsidR="00F64E13" w:rsidRPr="007933C4">
        <w:rPr>
          <w:rFonts w:ascii="Arial" w:hAnsi="Arial" w:cs="Arial"/>
        </w:rPr>
        <w:t xml:space="preserve"> in (1</w:t>
      </w:r>
      <w:r w:rsidR="00010D6C">
        <w:rPr>
          <w:rFonts w:ascii="Arial" w:hAnsi="Arial" w:cs="Arial"/>
        </w:rPr>
        <w:t>6</w:t>
      </w:r>
      <w:r w:rsidR="00F64E13" w:rsidRPr="007933C4">
        <w:rPr>
          <w:rFonts w:ascii="Arial" w:hAnsi="Arial" w:cs="Arial"/>
        </w:rPr>
        <w:t>)]. They predicted that the different DM-predictability pairs would modulate the amplitude of the N400</w:t>
      </w:r>
      <w:ins w:id="598" w:author="Microsoft Office User" w:date="2022-08-17T12:21:00Z">
        <w:r w:rsidR="00C25DC2">
          <w:rPr>
            <w:rFonts w:ascii="Arial" w:hAnsi="Arial" w:cs="Arial"/>
          </w:rPr>
          <w:t xml:space="preserve"> of the word downstream</w:t>
        </w:r>
      </w:ins>
      <w:r w:rsidR="00945654">
        <w:rPr>
          <w:rFonts w:ascii="Arial" w:hAnsi="Arial" w:cs="Arial"/>
        </w:rPr>
        <w:t xml:space="preserve">. </w:t>
      </w:r>
      <w:r w:rsidR="00F64E13" w:rsidRPr="007933C4">
        <w:rPr>
          <w:rFonts w:ascii="Arial" w:hAnsi="Arial" w:cs="Arial"/>
        </w:rPr>
        <w:t>For instance</w:t>
      </w:r>
      <w:r w:rsidR="009A5736" w:rsidRPr="007933C4">
        <w:rPr>
          <w:rFonts w:ascii="Arial" w:hAnsi="Arial" w:cs="Arial"/>
        </w:rPr>
        <w:t>,</w:t>
      </w:r>
      <w:r w:rsidR="00F64E13" w:rsidRPr="007933C4">
        <w:rPr>
          <w:rFonts w:ascii="Arial" w:hAnsi="Arial" w:cs="Arial"/>
        </w:rPr>
        <w:t xml:space="preserve"> </w:t>
      </w:r>
      <w:r w:rsidR="009A5736" w:rsidRPr="007933C4">
        <w:rPr>
          <w:rFonts w:ascii="Arial" w:hAnsi="Arial" w:cs="Arial"/>
        </w:rPr>
        <w:t xml:space="preserve">the unexpected discourse continuation word should trigger a reduced N400 in </w:t>
      </w:r>
      <w:proofErr w:type="spellStart"/>
      <w:r w:rsidR="009A5736" w:rsidRPr="007933C4">
        <w:rPr>
          <w:rFonts w:ascii="Arial" w:hAnsi="Arial" w:cs="Arial"/>
          <w:i/>
          <w:iCs/>
        </w:rPr>
        <w:t>eigenlijk</w:t>
      </w:r>
      <w:proofErr w:type="spellEnd"/>
      <w:r w:rsidR="009A5736" w:rsidRPr="007933C4">
        <w:rPr>
          <w:rFonts w:ascii="Arial" w:hAnsi="Arial" w:cs="Arial"/>
          <w:i/>
          <w:iCs/>
        </w:rPr>
        <w:t xml:space="preserve"> (actually) </w:t>
      </w:r>
      <w:r w:rsidR="009A5736" w:rsidRPr="007933C4">
        <w:rPr>
          <w:rFonts w:ascii="Arial" w:hAnsi="Arial" w:cs="Arial"/>
        </w:rPr>
        <w:t xml:space="preserve">sentences relative to </w:t>
      </w:r>
      <w:proofErr w:type="spellStart"/>
      <w:r w:rsidR="009A5736" w:rsidRPr="007933C4">
        <w:rPr>
          <w:rFonts w:ascii="Arial" w:hAnsi="Arial" w:cs="Arial"/>
          <w:i/>
          <w:iCs/>
        </w:rPr>
        <w:t>inderdaad</w:t>
      </w:r>
      <w:proofErr w:type="spellEnd"/>
      <w:r w:rsidR="009A5736" w:rsidRPr="007933C4">
        <w:rPr>
          <w:rFonts w:ascii="Arial" w:hAnsi="Arial" w:cs="Arial"/>
        </w:rPr>
        <w:t xml:space="preserve"> (</w:t>
      </w:r>
      <w:r w:rsidR="009A5736" w:rsidRPr="007933C4">
        <w:rPr>
          <w:rFonts w:ascii="Arial" w:hAnsi="Arial" w:cs="Arial"/>
          <w:i/>
          <w:iCs/>
        </w:rPr>
        <w:t>indeed</w:t>
      </w:r>
      <w:r w:rsidR="009A5736" w:rsidRPr="007933C4">
        <w:rPr>
          <w:rFonts w:ascii="Arial" w:hAnsi="Arial" w:cs="Arial"/>
        </w:rPr>
        <w:t xml:space="preserve">) trials given the unexpectedness information carried by </w:t>
      </w:r>
      <w:r w:rsidR="009A5736" w:rsidRPr="007933C4">
        <w:rPr>
          <w:rFonts w:ascii="Arial" w:hAnsi="Arial" w:cs="Arial"/>
          <w:i/>
          <w:iCs/>
        </w:rPr>
        <w:t xml:space="preserve">actually. </w:t>
      </w:r>
      <w:r w:rsidR="00AB288E">
        <w:rPr>
          <w:rFonts w:ascii="Arial" w:hAnsi="Arial" w:cs="Arial"/>
        </w:rPr>
        <w:t xml:space="preserve">In Experiment 1 participants </w:t>
      </w:r>
      <w:r w:rsidR="00D442A5">
        <w:rPr>
          <w:rFonts w:ascii="Arial" w:hAnsi="Arial" w:cs="Arial"/>
        </w:rPr>
        <w:t xml:space="preserve">saw sentences containing the </w:t>
      </w:r>
      <w:proofErr w:type="spellStart"/>
      <w:r w:rsidR="00D442A5" w:rsidRPr="007933C4">
        <w:rPr>
          <w:rFonts w:ascii="Arial" w:hAnsi="Arial" w:cs="Arial"/>
          <w:i/>
          <w:iCs/>
        </w:rPr>
        <w:t>eigenlijk</w:t>
      </w:r>
      <w:proofErr w:type="spellEnd"/>
      <w:r w:rsidR="00D442A5" w:rsidRPr="007933C4">
        <w:rPr>
          <w:rFonts w:ascii="Arial" w:hAnsi="Arial" w:cs="Arial"/>
          <w:i/>
          <w:iCs/>
        </w:rPr>
        <w:t xml:space="preserve"> (actually)</w:t>
      </w:r>
      <w:r w:rsidR="00D442A5">
        <w:rPr>
          <w:rFonts w:ascii="Arial" w:hAnsi="Arial" w:cs="Arial"/>
        </w:rPr>
        <w:t xml:space="preserve"> and in Experiment 2 they saw</w:t>
      </w:r>
      <w:r w:rsidR="00A06ABB">
        <w:rPr>
          <w:rFonts w:ascii="Arial" w:hAnsi="Arial" w:cs="Arial"/>
        </w:rPr>
        <w:t xml:space="preserve"> sentences with</w:t>
      </w:r>
      <w:r w:rsidR="00D442A5">
        <w:rPr>
          <w:rFonts w:ascii="Arial" w:hAnsi="Arial" w:cs="Arial"/>
        </w:rPr>
        <w:t xml:space="preserve"> </w:t>
      </w:r>
      <w:proofErr w:type="spellStart"/>
      <w:r w:rsidR="00D442A5" w:rsidRPr="007933C4">
        <w:rPr>
          <w:rFonts w:ascii="Arial" w:hAnsi="Arial" w:cs="Arial"/>
          <w:i/>
          <w:iCs/>
        </w:rPr>
        <w:t>inderdaad</w:t>
      </w:r>
      <w:proofErr w:type="spellEnd"/>
      <w:r w:rsidR="00D442A5" w:rsidRPr="007933C4">
        <w:rPr>
          <w:rFonts w:ascii="Arial" w:hAnsi="Arial" w:cs="Arial"/>
        </w:rPr>
        <w:t xml:space="preserve"> (</w:t>
      </w:r>
      <w:r w:rsidR="00D442A5" w:rsidRPr="007933C4">
        <w:rPr>
          <w:rFonts w:ascii="Arial" w:hAnsi="Arial" w:cs="Arial"/>
          <w:i/>
          <w:iCs/>
        </w:rPr>
        <w:t>indeed</w:t>
      </w:r>
      <w:r w:rsidR="00D442A5" w:rsidRPr="007933C4">
        <w:rPr>
          <w:rFonts w:ascii="Arial" w:hAnsi="Arial" w:cs="Arial"/>
        </w:rPr>
        <w:t>)</w:t>
      </w:r>
      <w:r w:rsidR="00D442A5">
        <w:rPr>
          <w:rFonts w:ascii="Arial" w:hAnsi="Arial" w:cs="Arial"/>
        </w:rPr>
        <w:t xml:space="preserve">. In both experiments the predictability of the target words (park/museum) was manipulated, thus forming the conditions predictable </w:t>
      </w:r>
      <w:r w:rsidR="00A06ABB">
        <w:rPr>
          <w:rFonts w:ascii="Arial" w:hAnsi="Arial" w:cs="Arial"/>
        </w:rPr>
        <w:t>(</w:t>
      </w:r>
      <w:r w:rsidR="00A06ABB" w:rsidRPr="00A06ABB">
        <w:rPr>
          <w:rFonts w:ascii="Arial" w:hAnsi="Arial" w:cs="Arial"/>
          <w:i/>
          <w:iCs/>
        </w:rPr>
        <w:t>museum</w:t>
      </w:r>
      <w:r w:rsidR="00A06ABB">
        <w:rPr>
          <w:rFonts w:ascii="Arial" w:hAnsi="Arial" w:cs="Arial"/>
        </w:rPr>
        <w:t>) and unpredictable (</w:t>
      </w:r>
      <w:r w:rsidR="00A06ABB" w:rsidRPr="00A06ABB">
        <w:rPr>
          <w:rFonts w:ascii="Arial" w:hAnsi="Arial" w:cs="Arial"/>
          <w:i/>
          <w:iCs/>
        </w:rPr>
        <w:t>park</w:t>
      </w:r>
      <w:r w:rsidR="00A06ABB">
        <w:rPr>
          <w:rFonts w:ascii="Arial" w:hAnsi="Arial" w:cs="Arial"/>
        </w:rPr>
        <w:t xml:space="preserve">). Note that the </w:t>
      </w:r>
      <w:r w:rsidR="00A06ABB">
        <w:rPr>
          <w:rFonts w:ascii="Arial" w:hAnsi="Arial" w:cs="Arial"/>
        </w:rPr>
        <w:lastRenderedPageBreak/>
        <w:t>predictability label was based off the context and not the DM so that in both experiments the same trials were deemed (un)predictable. The ERPs elicited in the t</w:t>
      </w:r>
      <w:r w:rsidR="00D442A5">
        <w:rPr>
          <w:rFonts w:ascii="Arial" w:hAnsi="Arial" w:cs="Arial"/>
        </w:rPr>
        <w:t xml:space="preserve">arget sentences were compared against control conditions in which a temporal adverb replaced the DM. </w:t>
      </w:r>
      <w:r w:rsidR="009A5736" w:rsidRPr="007933C4">
        <w:rPr>
          <w:rFonts w:ascii="Arial" w:hAnsi="Arial" w:cs="Arial"/>
        </w:rPr>
        <w:t>Though the results did not clearly support th</w:t>
      </w:r>
      <w:r w:rsidR="00C15B11" w:rsidRPr="007933C4">
        <w:rPr>
          <w:rFonts w:ascii="Arial" w:hAnsi="Arial" w:cs="Arial"/>
        </w:rPr>
        <w:t xml:space="preserve">e main </w:t>
      </w:r>
      <w:r w:rsidR="009A5736" w:rsidRPr="007933C4">
        <w:rPr>
          <w:rFonts w:ascii="Arial" w:hAnsi="Arial" w:cs="Arial"/>
        </w:rPr>
        <w:t xml:space="preserve">hypothesis, the study revealed two interesting effects of the DM on sentence processing. </w:t>
      </w:r>
      <w:r w:rsidR="00C15B11" w:rsidRPr="007933C4">
        <w:rPr>
          <w:rFonts w:ascii="Arial" w:hAnsi="Arial" w:cs="Arial"/>
        </w:rPr>
        <w:t>First,</w:t>
      </w:r>
      <w:r w:rsidR="0031486C" w:rsidRPr="007933C4">
        <w:rPr>
          <w:rFonts w:ascii="Arial" w:hAnsi="Arial" w:cs="Arial"/>
        </w:rPr>
        <w:t xml:space="preserve"> </w:t>
      </w:r>
      <w:r w:rsidR="008170C6" w:rsidRPr="007933C4">
        <w:rPr>
          <w:rFonts w:ascii="Arial" w:hAnsi="Arial" w:cs="Arial"/>
        </w:rPr>
        <w:t xml:space="preserve">they reported that target </w:t>
      </w:r>
      <w:r w:rsidR="00DC3615" w:rsidRPr="007933C4">
        <w:rPr>
          <w:rFonts w:ascii="Arial" w:hAnsi="Arial" w:cs="Arial"/>
        </w:rPr>
        <w:t xml:space="preserve">discourse continuation </w:t>
      </w:r>
      <w:r w:rsidR="008170C6" w:rsidRPr="007933C4">
        <w:rPr>
          <w:rFonts w:ascii="Arial" w:hAnsi="Arial" w:cs="Arial"/>
        </w:rPr>
        <w:t xml:space="preserve">words </w:t>
      </w:r>
      <w:r w:rsidR="00DC3615" w:rsidRPr="007933C4">
        <w:rPr>
          <w:rFonts w:ascii="Arial" w:hAnsi="Arial" w:cs="Arial"/>
        </w:rPr>
        <w:t xml:space="preserve">elicited an overall stronger N400 in </w:t>
      </w:r>
      <w:r w:rsidR="00A06ABB">
        <w:rPr>
          <w:rFonts w:ascii="Arial" w:hAnsi="Arial" w:cs="Arial"/>
        </w:rPr>
        <w:t>Experiment 1 (</w:t>
      </w:r>
      <w:r w:rsidR="00DC3615" w:rsidRPr="007933C4">
        <w:rPr>
          <w:rFonts w:ascii="Arial" w:hAnsi="Arial" w:cs="Arial"/>
        </w:rPr>
        <w:t xml:space="preserve">participants receiving the </w:t>
      </w:r>
      <w:r w:rsidR="00DC3615" w:rsidRPr="007933C4">
        <w:rPr>
          <w:rFonts w:ascii="Arial" w:hAnsi="Arial" w:cs="Arial"/>
          <w:i/>
          <w:iCs/>
        </w:rPr>
        <w:t xml:space="preserve">actually </w:t>
      </w:r>
      <w:r w:rsidR="00DC3615" w:rsidRPr="007933C4">
        <w:rPr>
          <w:rFonts w:ascii="Arial" w:hAnsi="Arial" w:cs="Arial"/>
        </w:rPr>
        <w:t xml:space="preserve">version of </w:t>
      </w:r>
      <w:r w:rsidR="00AC7121">
        <w:rPr>
          <w:rFonts w:ascii="Arial" w:hAnsi="Arial" w:cs="Arial"/>
        </w:rPr>
        <w:t xml:space="preserve">the test sentences) </w:t>
      </w:r>
      <w:r w:rsidR="00DC3615" w:rsidRPr="007933C4">
        <w:rPr>
          <w:rFonts w:ascii="Arial" w:hAnsi="Arial" w:cs="Arial"/>
        </w:rPr>
        <w:t xml:space="preserve">relative to </w:t>
      </w:r>
      <w:r w:rsidR="00AC7121">
        <w:rPr>
          <w:rFonts w:ascii="Arial" w:hAnsi="Arial" w:cs="Arial"/>
        </w:rPr>
        <w:t>Experiment 2 (</w:t>
      </w:r>
      <w:r w:rsidR="00DC3615" w:rsidRPr="007933C4">
        <w:rPr>
          <w:rFonts w:ascii="Arial" w:hAnsi="Arial" w:cs="Arial"/>
        </w:rPr>
        <w:t xml:space="preserve">the </w:t>
      </w:r>
      <w:r w:rsidR="00DC3615" w:rsidRPr="007933C4">
        <w:rPr>
          <w:rFonts w:ascii="Arial" w:hAnsi="Arial" w:cs="Arial"/>
          <w:i/>
          <w:iCs/>
        </w:rPr>
        <w:t xml:space="preserve">indeed </w:t>
      </w:r>
      <w:r w:rsidR="00DC3615" w:rsidRPr="007933C4">
        <w:rPr>
          <w:rFonts w:ascii="Arial" w:hAnsi="Arial" w:cs="Arial"/>
        </w:rPr>
        <w:t>version</w:t>
      </w:r>
      <w:r w:rsidR="00AC7121">
        <w:rPr>
          <w:rFonts w:ascii="Arial" w:hAnsi="Arial" w:cs="Arial"/>
        </w:rPr>
        <w:t>)</w:t>
      </w:r>
      <w:r w:rsidR="00DC3615" w:rsidRPr="007933C4">
        <w:rPr>
          <w:rFonts w:ascii="Arial" w:hAnsi="Arial" w:cs="Arial"/>
        </w:rPr>
        <w:t>. Interestingly, this effect was observed across all observations including control items</w:t>
      </w:r>
      <w:r w:rsidR="00C15B11" w:rsidRPr="007933C4">
        <w:rPr>
          <w:rFonts w:ascii="Arial" w:hAnsi="Arial" w:cs="Arial"/>
        </w:rPr>
        <w:t xml:space="preserve"> that</w:t>
      </w:r>
      <w:r w:rsidR="00DC3615" w:rsidRPr="007933C4">
        <w:rPr>
          <w:rFonts w:ascii="Arial" w:hAnsi="Arial" w:cs="Arial"/>
        </w:rPr>
        <w:t xml:space="preserve"> did not include a DM. The authors </w:t>
      </w:r>
      <w:r w:rsidR="00371927" w:rsidRPr="007933C4">
        <w:rPr>
          <w:rFonts w:ascii="Arial" w:hAnsi="Arial" w:cs="Arial"/>
        </w:rPr>
        <w:t>interpreted</w:t>
      </w:r>
      <w:r w:rsidR="00DC3615" w:rsidRPr="007933C4">
        <w:rPr>
          <w:rFonts w:ascii="Arial" w:hAnsi="Arial" w:cs="Arial"/>
        </w:rPr>
        <w:t xml:space="preserve"> this finding as </w:t>
      </w:r>
      <w:ins w:id="599" w:author="Microsoft Office User" w:date="2022-08-17T12:22:00Z">
        <w:r w:rsidR="00C25DC2">
          <w:rPr>
            <w:rFonts w:ascii="Arial" w:hAnsi="Arial" w:cs="Arial"/>
          </w:rPr>
          <w:t xml:space="preserve">an </w:t>
        </w:r>
      </w:ins>
      <w:r w:rsidR="00DC3615" w:rsidRPr="007933C4">
        <w:rPr>
          <w:rFonts w:ascii="Arial" w:hAnsi="Arial" w:cs="Arial"/>
        </w:rPr>
        <w:t xml:space="preserve">indication that the use of </w:t>
      </w:r>
      <w:ins w:id="600" w:author="Microsoft Office User" w:date="2022-08-16T19:41:00Z">
        <w:r w:rsidR="008F0F74">
          <w:rPr>
            <w:rFonts w:ascii="Arial" w:hAnsi="Arial" w:cs="Arial"/>
          </w:rPr>
          <w:t xml:space="preserve">the </w:t>
        </w:r>
      </w:ins>
      <w:r w:rsidR="00DC3615" w:rsidRPr="007933C4">
        <w:rPr>
          <w:rFonts w:ascii="Arial" w:hAnsi="Arial" w:cs="Arial"/>
        </w:rPr>
        <w:t>expectation-managing DM had an impact on processing at a global scale. In this case</w:t>
      </w:r>
      <w:r w:rsidR="00C15B11" w:rsidRPr="007933C4">
        <w:rPr>
          <w:rFonts w:ascii="Arial" w:hAnsi="Arial" w:cs="Arial"/>
        </w:rPr>
        <w:t xml:space="preserve"> it was</w:t>
      </w:r>
      <w:r w:rsidR="00DC3615" w:rsidRPr="007933C4">
        <w:rPr>
          <w:rFonts w:ascii="Arial" w:hAnsi="Arial" w:cs="Arial"/>
        </w:rPr>
        <w:t xml:space="preserve"> at the experiment level but one could imagine that a similar effect</w:t>
      </w:r>
      <w:r w:rsidR="00371927" w:rsidRPr="007933C4">
        <w:rPr>
          <w:rFonts w:ascii="Arial" w:hAnsi="Arial" w:cs="Arial"/>
        </w:rPr>
        <w:t xml:space="preserve"> happens in conversational contexts as well. </w:t>
      </w:r>
    </w:p>
    <w:p w14:paraId="564AF634" w14:textId="40F125BB" w:rsidR="00244A5F" w:rsidRPr="007933C4" w:rsidRDefault="00C15B11" w:rsidP="00505379">
      <w:pPr>
        <w:rPr>
          <w:rFonts w:ascii="Arial" w:hAnsi="Arial" w:cs="Arial"/>
        </w:rPr>
      </w:pPr>
      <w:r w:rsidRPr="007933C4">
        <w:rPr>
          <w:rFonts w:ascii="Arial" w:hAnsi="Arial" w:cs="Arial"/>
        </w:rPr>
        <w:t xml:space="preserve">Secondly, </w:t>
      </w:r>
      <w:r w:rsidRPr="00AC7121">
        <w:rPr>
          <w:rFonts w:ascii="Arial" w:hAnsi="Arial" w:cs="Arial"/>
        </w:rPr>
        <w:t>the</w:t>
      </w:r>
      <w:r w:rsidR="00AC7121">
        <w:rPr>
          <w:rFonts w:ascii="Arial" w:hAnsi="Arial" w:cs="Arial"/>
        </w:rPr>
        <w:t xml:space="preserve"> </w:t>
      </w:r>
      <w:r w:rsidRPr="00AC7121">
        <w:rPr>
          <w:rFonts w:ascii="Arial" w:hAnsi="Arial" w:cs="Arial"/>
        </w:rPr>
        <w:t>memory task</w:t>
      </w:r>
      <w:r w:rsidR="00EA7C6A">
        <w:rPr>
          <w:rFonts w:ascii="Arial" w:hAnsi="Arial" w:cs="Arial"/>
        </w:rPr>
        <w:t xml:space="preserve"> revealed that </w:t>
      </w:r>
      <w:r w:rsidR="00EA7C6A" w:rsidRPr="007933C4">
        <w:rPr>
          <w:rFonts w:ascii="Arial" w:hAnsi="Arial" w:cs="Arial"/>
        </w:rPr>
        <w:t xml:space="preserve">DM </w:t>
      </w:r>
      <w:r w:rsidR="00EA7C6A">
        <w:rPr>
          <w:rFonts w:ascii="Arial" w:hAnsi="Arial" w:cs="Arial"/>
        </w:rPr>
        <w:t xml:space="preserve">can have </w:t>
      </w:r>
      <w:r w:rsidR="00EA7C6A" w:rsidRPr="007933C4">
        <w:rPr>
          <w:rFonts w:ascii="Arial" w:hAnsi="Arial" w:cs="Arial"/>
        </w:rPr>
        <w:t xml:space="preserve">an impact on how well participants </w:t>
      </w:r>
      <w:r w:rsidR="00EA7C6A">
        <w:rPr>
          <w:rFonts w:ascii="Arial" w:hAnsi="Arial" w:cs="Arial"/>
        </w:rPr>
        <w:t>integrate</w:t>
      </w:r>
      <w:r w:rsidR="00EA7C6A" w:rsidRPr="007933C4">
        <w:rPr>
          <w:rFonts w:ascii="Arial" w:hAnsi="Arial" w:cs="Arial"/>
        </w:rPr>
        <w:t xml:space="preserve"> the information contained in experimental trials</w:t>
      </w:r>
      <w:r w:rsidR="00EA7C6A">
        <w:rPr>
          <w:rFonts w:ascii="Arial" w:hAnsi="Arial" w:cs="Arial"/>
        </w:rPr>
        <w:t>.</w:t>
      </w:r>
      <w:r w:rsidR="00AC7121">
        <w:rPr>
          <w:rFonts w:ascii="Arial" w:hAnsi="Arial" w:cs="Arial"/>
        </w:rPr>
        <w:t xml:space="preserve"> </w:t>
      </w:r>
      <w:r w:rsidR="00EA7C6A">
        <w:rPr>
          <w:rFonts w:ascii="Arial" w:hAnsi="Arial" w:cs="Arial"/>
        </w:rPr>
        <w:t>After</w:t>
      </w:r>
      <w:ins w:id="601" w:author="Microsoft Office User" w:date="2022-08-17T12:31:00Z">
        <w:r w:rsidR="00EA7C6A">
          <w:rPr>
            <w:rFonts w:ascii="Arial" w:hAnsi="Arial" w:cs="Arial"/>
          </w:rPr>
          <w:t xml:space="preserve"> </w:t>
        </w:r>
      </w:ins>
      <w:r w:rsidR="00EA7C6A">
        <w:rPr>
          <w:rFonts w:ascii="Arial" w:hAnsi="Arial" w:cs="Arial"/>
        </w:rPr>
        <w:t xml:space="preserve">having </w:t>
      </w:r>
      <w:ins w:id="602" w:author="Microsoft Office User" w:date="2022-08-17T12:31:00Z">
        <w:r w:rsidR="00EA7C6A">
          <w:rPr>
            <w:rFonts w:ascii="Arial" w:hAnsi="Arial" w:cs="Arial"/>
          </w:rPr>
          <w:t>comple</w:t>
        </w:r>
      </w:ins>
      <w:r w:rsidR="00EA7C6A">
        <w:rPr>
          <w:rFonts w:ascii="Arial" w:hAnsi="Arial" w:cs="Arial"/>
        </w:rPr>
        <w:t>ted</w:t>
      </w:r>
      <w:ins w:id="603" w:author="Microsoft Office User" w:date="2022-08-17T12:31:00Z">
        <w:r w:rsidR="00EA7C6A">
          <w:rPr>
            <w:rFonts w:ascii="Arial" w:hAnsi="Arial" w:cs="Arial"/>
          </w:rPr>
          <w:t xml:space="preserve"> the experiment and carried out a numerical task as a distractor</w:t>
        </w:r>
      </w:ins>
      <w:r w:rsidR="00EA7C6A">
        <w:rPr>
          <w:rFonts w:ascii="Arial" w:hAnsi="Arial" w:cs="Arial"/>
        </w:rPr>
        <w:t>, p</w:t>
      </w:r>
      <w:r w:rsidR="00EA7C6A" w:rsidRPr="007933C4">
        <w:rPr>
          <w:rFonts w:ascii="Arial" w:hAnsi="Arial" w:cs="Arial"/>
        </w:rPr>
        <w:t>articipants</w:t>
      </w:r>
      <w:r w:rsidR="00EA7C6A">
        <w:rPr>
          <w:rFonts w:ascii="Arial" w:hAnsi="Arial" w:cs="Arial"/>
        </w:rPr>
        <w:t xml:space="preserve"> were presented</w:t>
      </w:r>
      <w:r w:rsidR="00EA7C6A" w:rsidRPr="007933C4">
        <w:rPr>
          <w:rFonts w:ascii="Arial" w:hAnsi="Arial" w:cs="Arial"/>
        </w:rPr>
        <w:t xml:space="preserve"> </w:t>
      </w:r>
      <w:r w:rsidR="00EA7C6A">
        <w:rPr>
          <w:rFonts w:ascii="Arial" w:hAnsi="Arial" w:cs="Arial"/>
        </w:rPr>
        <w:t xml:space="preserve">with </w:t>
      </w:r>
      <w:r w:rsidR="00EA7C6A" w:rsidRPr="007933C4">
        <w:rPr>
          <w:rFonts w:ascii="Arial" w:hAnsi="Arial" w:cs="Arial"/>
        </w:rPr>
        <w:t>a series of words and asked whether they had appeared in the experiment or not</w:t>
      </w:r>
      <w:r w:rsidR="007933C4" w:rsidRPr="007933C4">
        <w:rPr>
          <w:rFonts w:ascii="Arial" w:hAnsi="Arial" w:cs="Arial"/>
        </w:rPr>
        <w:t xml:space="preserve">. </w:t>
      </w:r>
      <w:r w:rsidR="00EA7C6A">
        <w:rPr>
          <w:rFonts w:ascii="Arial" w:hAnsi="Arial" w:cs="Arial"/>
        </w:rPr>
        <w:t>In Experiment 2, t</w:t>
      </w:r>
      <w:r w:rsidR="00914D32">
        <w:rPr>
          <w:rFonts w:ascii="Arial" w:hAnsi="Arial" w:cs="Arial"/>
        </w:rPr>
        <w:t xml:space="preserve">he results revealed </w:t>
      </w:r>
      <w:ins w:id="604" w:author="Microsoft Office User" w:date="2022-08-17T12:32:00Z">
        <w:r w:rsidR="005F4FCA">
          <w:rPr>
            <w:rFonts w:ascii="Arial" w:hAnsi="Arial" w:cs="Arial"/>
          </w:rPr>
          <w:t xml:space="preserve">superior </w:t>
        </w:r>
      </w:ins>
      <w:r w:rsidR="00914D32">
        <w:rPr>
          <w:rFonts w:ascii="Arial" w:hAnsi="Arial" w:cs="Arial"/>
        </w:rPr>
        <w:t xml:space="preserve">performance on words that had appeared in </w:t>
      </w:r>
      <w:r w:rsidR="00914D32" w:rsidRPr="00914D32">
        <w:rPr>
          <w:rFonts w:ascii="Arial" w:hAnsi="Arial" w:cs="Arial"/>
          <w:i/>
          <w:iCs/>
        </w:rPr>
        <w:t>indeed</w:t>
      </w:r>
      <w:r w:rsidR="00914D32">
        <w:rPr>
          <w:rFonts w:ascii="Arial" w:hAnsi="Arial" w:cs="Arial"/>
        </w:rPr>
        <w:t>-trials relative to words in the control</w:t>
      </w:r>
      <w:ins w:id="605" w:author="Microsoft Office User" w:date="2022-08-17T12:32:00Z">
        <w:r w:rsidR="004467FB">
          <w:rPr>
            <w:rFonts w:ascii="Arial" w:hAnsi="Arial" w:cs="Arial"/>
          </w:rPr>
          <w:t>,</w:t>
        </w:r>
      </w:ins>
      <w:r w:rsidR="00914D32">
        <w:rPr>
          <w:rFonts w:ascii="Arial" w:hAnsi="Arial" w:cs="Arial"/>
        </w:rPr>
        <w:t xml:space="preserve"> DM-free trials. However, no such performance difference was observed </w:t>
      </w:r>
      <w:r w:rsidR="00EA7C6A">
        <w:rPr>
          <w:rFonts w:ascii="Arial" w:hAnsi="Arial" w:cs="Arial"/>
        </w:rPr>
        <w:t xml:space="preserve">in Experiment 1 </w:t>
      </w:r>
      <w:r w:rsidR="00914D32">
        <w:rPr>
          <w:rFonts w:ascii="Arial" w:hAnsi="Arial" w:cs="Arial"/>
        </w:rPr>
        <w:t xml:space="preserve">between controls and </w:t>
      </w:r>
      <w:r w:rsidR="00914D32" w:rsidRPr="00914D32">
        <w:rPr>
          <w:rFonts w:ascii="Arial" w:hAnsi="Arial" w:cs="Arial"/>
          <w:i/>
          <w:iCs/>
        </w:rPr>
        <w:t>actually</w:t>
      </w:r>
      <w:r w:rsidR="00914D32">
        <w:rPr>
          <w:rFonts w:ascii="Arial" w:hAnsi="Arial" w:cs="Arial"/>
        </w:rPr>
        <w:t xml:space="preserve">-trials. The authors speculated that </w:t>
      </w:r>
      <w:r w:rsidR="00914D32" w:rsidRPr="00AC7121">
        <w:rPr>
          <w:rFonts w:ascii="Arial" w:hAnsi="Arial" w:cs="Arial"/>
          <w:i/>
          <w:iCs/>
        </w:rPr>
        <w:t>indeed</w:t>
      </w:r>
      <w:r w:rsidR="00914D32">
        <w:rPr>
          <w:rFonts w:ascii="Arial" w:hAnsi="Arial" w:cs="Arial"/>
        </w:rPr>
        <w:t xml:space="preserve"> encouraged participants to integrate the new information to already existing discourse representation</w:t>
      </w:r>
      <w:r w:rsidR="00C73253">
        <w:rPr>
          <w:rFonts w:ascii="Arial" w:hAnsi="Arial" w:cs="Arial"/>
        </w:rPr>
        <w:t xml:space="preserve">, which in turn had a positive effect on the memorisation of that information as it has been reported in the literature </w:t>
      </w:r>
      <w:r w:rsidR="00C73253">
        <w:rPr>
          <w:rFonts w:ascii="Arial" w:hAnsi="Arial" w:cs="Arial"/>
        </w:rPr>
        <w:fldChar w:fldCharType="begin"/>
      </w:r>
      <w:r w:rsidR="00C73253">
        <w:rPr>
          <w:rFonts w:ascii="Arial" w:hAnsi="Arial" w:cs="Arial"/>
        </w:rPr>
        <w:instrText xml:space="preserve"> ADDIN ZOTERO_ITEM CSL_CITATION {"citationID":"5sUltCoo","properties":{"formattedCitation":"(Brewer &amp; Treyens, 1981; van Kesteren et al., 2012)","plainCitation":"(Brewer &amp; Treyens, 1981; van Kesteren et al., 2012)","noteIndex":0},"citationItems":[{"id":769,"uris":["http://zotero.org/users/7527615/items/GAIDHIHK"],"itemData":{"id":769,"type":"article-journal","abstract":"A study of memory for places was carried out to examine five hypotheses about the use of schemata in memory performance: (a) that schemata determine what objects are encoded into memory; (b) that schemata act as frameworks for episodic information; (c) that schema-based information is integrated with episodic information; (d) that schemata facilitate retrieval; and (e) that schemata influence what is communicated at recall. Subjects were taken into what they thought was a graduate student's office and later were tested for memory of the room with either drawing recall, written recall, or verbal recognition. Memory scores for objects were correlated with schema expectancy and saliency ratings. Schema expectancy was positively correlated with recall and recognition. Expected objects were inferred in recall, supporting the integration hypothesis. Comparison of recall and recognition data supported the retrieval hypothesis. Analysis of the written descriptions supported the communication hypothesis. Saliency was positively correlated with recall and recognition for present objects, but was unrelated to retrieval. Saliency was negatively correlated with recognition for nonpresent objects, suggesting a metacognitive strategy in recognition of high-salient objects.","container-title":"Cognitive Psychology","DOI":"10.1016/0010-0285(81)90008-6","ISSN":"0010-0285","issue":"2","journalAbbreviation":"Cognitive Psychology","language":"en","page":"207-230","source":"ScienceDirect","title":"Role of schemata in memory for places","volume":"13","author":[{"family":"Brewer","given":"William F."},{"family":"Treyens","given":"James C."}],"issued":{"date-parts":[["1981",4,1]]}}},{"id":771,"uris":["http://zotero.org/users/7527615/items/WY4DNVDR"],"itemData":{"id":771,"type":"article-journal","container-title":"Trends in Neurosciences","DOI":"10.1016/j.tins.2012.02.001","ISSN":"0166-2236, 1878-108X","issue":"4","journalAbbreviation":"Trends in Neurosciences","language":"English","note":"publisher: Elsevier\nPMID: 22398180","page":"211-219","source":"www.cell.com","title":"How schema and novelty augment memory formation","volume":"35","author":[{"family":"Kesteren","given":"Marlieke T. R.","non-dropping-particle":"van"},{"family":"Ruiter","given":"Dirk J."},{"family":"Fernández","given":"Guillén"},{"family":"Henson","given":"Richard N."}],"issued":{"date-parts":[["2012",4,1]]}}}],"schema":"https://github.com/citation-style-language/schema/raw/master/csl-citation.json"} </w:instrText>
      </w:r>
      <w:r w:rsidR="00C73253">
        <w:rPr>
          <w:rFonts w:ascii="Arial" w:hAnsi="Arial" w:cs="Arial"/>
        </w:rPr>
        <w:fldChar w:fldCharType="separate"/>
      </w:r>
      <w:r w:rsidR="00C73253">
        <w:rPr>
          <w:rFonts w:ascii="Arial" w:hAnsi="Arial" w:cs="Arial"/>
          <w:noProof/>
        </w:rPr>
        <w:t>(Brewer &amp; Treyens, 1981; van Kesteren et al., 2012)</w:t>
      </w:r>
      <w:r w:rsidR="00C73253">
        <w:rPr>
          <w:rFonts w:ascii="Arial" w:hAnsi="Arial" w:cs="Arial"/>
        </w:rPr>
        <w:fldChar w:fldCharType="end"/>
      </w:r>
      <w:r w:rsidR="00C73253">
        <w:rPr>
          <w:rFonts w:ascii="Arial" w:hAnsi="Arial" w:cs="Arial"/>
        </w:rPr>
        <w:t xml:space="preserve">. </w:t>
      </w:r>
    </w:p>
    <w:p w14:paraId="326475D5" w14:textId="77777777" w:rsidR="007C753A" w:rsidRPr="007C753A" w:rsidRDefault="007C753A" w:rsidP="007C753A">
      <w:pPr>
        <w:rPr>
          <w:rFonts w:ascii="Arial" w:hAnsi="Arial" w:cs="Arial"/>
        </w:rPr>
      </w:pPr>
    </w:p>
    <w:p w14:paraId="7A4F8887" w14:textId="73C1AB28" w:rsidR="008B70DF" w:rsidRPr="009274CA" w:rsidRDefault="00306D52" w:rsidP="00CF2505">
      <w:pPr>
        <w:rPr>
          <w:rFonts w:ascii="Arial" w:hAnsi="Arial" w:cs="Arial"/>
        </w:rPr>
      </w:pPr>
      <w:r>
        <w:rPr>
          <w:rFonts w:ascii="Arial" w:hAnsi="Arial" w:cs="Arial"/>
        </w:rPr>
        <w:t>This section highlighted several key functions of DM</w:t>
      </w:r>
      <w:ins w:id="606" w:author="Microsoft Office User" w:date="2022-08-16T19:43:00Z">
        <w:r w:rsidR="008F0F74">
          <w:rPr>
            <w:rFonts w:ascii="Arial" w:hAnsi="Arial" w:cs="Arial"/>
          </w:rPr>
          <w:t>s</w:t>
        </w:r>
      </w:ins>
      <w:r>
        <w:rPr>
          <w:rFonts w:ascii="Arial" w:hAnsi="Arial" w:cs="Arial"/>
        </w:rPr>
        <w:t xml:space="preserve"> on discourse processing. We saw how they can orient a hearer</w:t>
      </w:r>
      <w:ins w:id="607" w:author="Microsoft Office User" w:date="2022-08-16T19:43:00Z">
        <w:r w:rsidR="008F0F74">
          <w:rPr>
            <w:rFonts w:ascii="Arial" w:hAnsi="Arial" w:cs="Arial"/>
          </w:rPr>
          <w:t>’s</w:t>
        </w:r>
      </w:ins>
      <w:r>
        <w:rPr>
          <w:rFonts w:ascii="Arial" w:hAnsi="Arial" w:cs="Arial"/>
        </w:rPr>
        <w:t xml:space="preserve"> expectations regarding discourse continuation and help them revise already existing </w:t>
      </w:r>
      <w:r w:rsidR="008B3AE5">
        <w:rPr>
          <w:rFonts w:ascii="Arial" w:hAnsi="Arial" w:cs="Arial"/>
        </w:rPr>
        <w:t xml:space="preserve">erroneous </w:t>
      </w:r>
      <w:r>
        <w:rPr>
          <w:rFonts w:ascii="Arial" w:hAnsi="Arial" w:cs="Arial"/>
        </w:rPr>
        <w:t xml:space="preserve">expectations </w:t>
      </w:r>
      <w:r>
        <w:rPr>
          <w:rFonts w:ascii="Arial" w:hAnsi="Arial" w:cs="Arial"/>
        </w:rPr>
        <w:fldChar w:fldCharType="begin"/>
      </w:r>
      <w:r>
        <w:rPr>
          <w:rFonts w:ascii="Arial" w:hAnsi="Arial" w:cs="Arial"/>
        </w:rPr>
        <w:instrText xml:space="preserve"> ADDIN ZOTERO_ITEM CSL_CITATION {"citationID":"kUWelmAu","properties":{"formattedCitation":"(K\\uc0\\u246{}hne-Fuetterer et al., 2021; Xiang &amp; Kuperberg, 2015)","plainCitation":"(Köhne-Fuetterer et al., 2021; Xiang &amp; Kuperberg, 2015)","noteIndex":0},"citationItems":[{"id":207,"uris":["http://zotero.org/users/7527615/items/KCUK6BLJ"],"itemData":{"id":207,"type":"article-journal","abstract":"While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id":212,"uris":["http://zotero.org/users/7527615/items/DZQ8MGSE"],"itemData":{"id":212,"type":"article-journal","abstract":"In two event-related potential experiments, we asked whether comprehenders used the concessive connective, even so, to predict upcoming events. Participants read coherent and incoherent scenarios, with and without even so, e.g. ‘Elizabeth had a history exam on Monday. She took the test and aced/failed it. (Even so), she went home and celebrated wildly’, as they rated coherence (Experiment 1) or simply answered intermittent comprehension questions (Experiment 2). The semantic function of even so was used to reverse real-world knowledge predictions, leading to an attenuated N400 to coherent versus incoherent target words (‘celebrated’). Moreover, its pragmatic communicative function enhanced predictive processing, leading to more N400 attenuation to coherent targets in scenarios with than without even so. This benefit however, did not come for free: the detection of failed event predictions triggered a later posterior positivity and/or an anterior negativity effect, and costs of maintaining alternative likelihood relations manifest as a sustained negativity effect on sentence-final words.","container-title":"Language, Cognition and Neuroscience","DOI":"10.1080/23273798.2014.995679","ISSN":"2327-3798","issue":"6","note":"publisher: Routledge\n_eprint: https://doi.org/10.1080/23273798.2014.995679","page":"648-672","source":"Taylor and Francis+NEJM","title":"Reversing expectations during discourse comprehension","volume":"30","author":[{"family":"Xiang","given":"Ming"},{"family":"Kuperberg","given":"Gina"}],"issued":{"date-parts":[["2015",7,3]]}}}],"schema":"https://github.com/citation-style-language/schema/raw/master/csl-citation.json"} </w:instrText>
      </w:r>
      <w:r>
        <w:rPr>
          <w:rFonts w:ascii="Arial" w:hAnsi="Arial" w:cs="Arial"/>
        </w:rPr>
        <w:fldChar w:fldCharType="separate"/>
      </w:r>
      <w:r w:rsidRPr="00306D52">
        <w:rPr>
          <w:rFonts w:ascii="Arial" w:hAnsi="Arial" w:cs="Arial"/>
        </w:rPr>
        <w:t>(Köhne-Fuetterer et al., 2021; Xiang &amp; Kuperberg, 2015)</w:t>
      </w:r>
      <w:r>
        <w:rPr>
          <w:rFonts w:ascii="Arial" w:hAnsi="Arial" w:cs="Arial"/>
        </w:rPr>
        <w:fldChar w:fldCharType="end"/>
      </w:r>
      <w:r>
        <w:rPr>
          <w:rFonts w:ascii="Arial" w:hAnsi="Arial" w:cs="Arial"/>
        </w:rPr>
        <w:t>. This effect is particularly well characterized when DM</w:t>
      </w:r>
      <w:ins w:id="608" w:author="Microsoft Office User" w:date="2022-08-16T19:43:00Z">
        <w:r w:rsidR="008F0F74">
          <w:rPr>
            <w:rFonts w:ascii="Arial" w:hAnsi="Arial" w:cs="Arial"/>
          </w:rPr>
          <w:t>s</w:t>
        </w:r>
      </w:ins>
      <w:r>
        <w:rPr>
          <w:rFonts w:ascii="Arial" w:hAnsi="Arial" w:cs="Arial"/>
        </w:rPr>
        <w:t xml:space="preserve"> have the function of DC</w:t>
      </w:r>
      <w:ins w:id="609" w:author="Microsoft Office User" w:date="2022-08-16T19:43:00Z">
        <w:r w:rsidR="008F0F74">
          <w:rPr>
            <w:rFonts w:ascii="Arial" w:hAnsi="Arial" w:cs="Arial"/>
          </w:rPr>
          <w:t>s</w:t>
        </w:r>
      </w:ins>
      <w:r>
        <w:rPr>
          <w:rFonts w:ascii="Arial" w:hAnsi="Arial" w:cs="Arial"/>
        </w:rPr>
        <w:t xml:space="preserve"> but </w:t>
      </w:r>
      <w:r>
        <w:rPr>
          <w:rFonts w:ascii="Arial" w:hAnsi="Arial" w:cs="Arial"/>
        </w:rPr>
        <w:fldChar w:fldCharType="begin"/>
      </w:r>
      <w:r w:rsidR="00AC4B0F">
        <w:rPr>
          <w:rFonts w:ascii="Arial" w:hAnsi="Arial" w:cs="Arial"/>
        </w:rPr>
        <w:instrText xml:space="preserve"> ADDIN ZOTERO_ITEM CSL_CITATION {"citationID":"9rcSnvRV","properties":{"formattedCitation":"(Schwab &amp; Liu, 2020)","plainCitation":"(Schwab &amp; Liu, 2020)","dontUpdate":true,"noteIndex":0},"citationItems":[{"id":638,"uris":["http://zotero.org/users/7527615/items/SVYJYCHI"],"itemData":{"id":638,"type":"article-journal","abstract":"Existing literature shows that readers and listeners rapidly adjust their expectations about likely discourse continuations through discourse markers, as well as through other linguistic and extra-linguistic cues. However, it is unclear whether (i) the facilitative effects of various (extra-)linguistic cues differ in quality and (ii) whether the effects interact with one another in any principled manner. We conducted two self-paced reading experiments on concessive constructions in German and English wherein optional lexical and/or contextual cues appeared ahead of the concessive discourse marker. The results demonstrate that readers can use both types of cues to anticipate the upcoming discourse relation. Our study thus provides novel evidence for expectation-driven accounts of discourse processing and elucidates the functions of discourse signals. Furthermore, the results also show that the role that a type of cues plays is subject to cross-linguistic variation.","container-title":"Dialogue &amp; Discourse","DOI":"10.5087/dad.2020.203","ISSN":"2152-9620","issue":"2","language":"en","license":"Copyright (c) 2020","note":"number: 2","page":"74-109","source":"journals.uic.edu","title":"Lexical and contextual cue effects in discourse expectations: Experimenting with German 'zwar...aber' and English 'true/sure...but'","title-short":"Lexical and contextual cue effects in discourse expectations","volume":"11","author":[{"family":"Schwab","given":"Juliane"},{"family":"Liu","given":"Mingya"}],"issued":{"date-parts":[["2020",8,20]]}}}],"schema":"https://github.com/citation-style-language/schema/raw/master/csl-citation.json"} </w:instrText>
      </w:r>
      <w:r>
        <w:rPr>
          <w:rFonts w:ascii="Arial" w:hAnsi="Arial" w:cs="Arial"/>
        </w:rPr>
        <w:fldChar w:fldCharType="separate"/>
      </w:r>
      <w:r>
        <w:rPr>
          <w:rFonts w:ascii="Arial" w:hAnsi="Arial" w:cs="Arial"/>
          <w:noProof/>
        </w:rPr>
        <w:t>Schwab &amp; Liu (2020)</w:t>
      </w:r>
      <w:r>
        <w:rPr>
          <w:rFonts w:ascii="Arial" w:hAnsi="Arial" w:cs="Arial"/>
        </w:rPr>
        <w:fldChar w:fldCharType="end"/>
      </w:r>
      <w:r>
        <w:rPr>
          <w:rFonts w:ascii="Arial" w:hAnsi="Arial" w:cs="Arial"/>
        </w:rPr>
        <w:t xml:space="preserve"> </w:t>
      </w:r>
      <w:r w:rsidR="00674E85">
        <w:rPr>
          <w:rFonts w:ascii="Arial" w:hAnsi="Arial" w:cs="Arial"/>
        </w:rPr>
        <w:t xml:space="preserve">reported similar effects with the </w:t>
      </w:r>
      <w:r>
        <w:rPr>
          <w:rFonts w:ascii="Arial" w:hAnsi="Arial" w:cs="Arial"/>
        </w:rPr>
        <w:t>DM</w:t>
      </w:r>
      <w:r w:rsidR="00674E85">
        <w:rPr>
          <w:rFonts w:ascii="Arial" w:hAnsi="Arial" w:cs="Arial"/>
        </w:rPr>
        <w:t xml:space="preserve"> </w:t>
      </w:r>
      <w:proofErr w:type="spellStart"/>
      <w:r w:rsidR="00674E85" w:rsidRPr="00674E85">
        <w:rPr>
          <w:rFonts w:ascii="Arial" w:hAnsi="Arial" w:cs="Arial"/>
          <w:i/>
          <w:iCs/>
        </w:rPr>
        <w:t>zwar</w:t>
      </w:r>
      <w:proofErr w:type="spellEnd"/>
      <w:r w:rsidR="00674E85">
        <w:rPr>
          <w:rFonts w:ascii="Arial" w:hAnsi="Arial" w:cs="Arial"/>
        </w:rPr>
        <w:t xml:space="preserve"> and </w:t>
      </w:r>
      <w:r w:rsidR="00674E85" w:rsidRPr="00674E85">
        <w:rPr>
          <w:rFonts w:ascii="Arial" w:hAnsi="Arial" w:cs="Arial"/>
          <w:i/>
          <w:iCs/>
        </w:rPr>
        <w:t>true</w:t>
      </w:r>
      <w:r>
        <w:rPr>
          <w:rFonts w:ascii="Arial" w:hAnsi="Arial" w:cs="Arial"/>
        </w:rPr>
        <w:t xml:space="preserve"> </w:t>
      </w:r>
      <w:r w:rsidR="00674E85">
        <w:rPr>
          <w:rFonts w:ascii="Arial" w:hAnsi="Arial" w:cs="Arial"/>
        </w:rPr>
        <w:t>that act as a cue to anticipate a perspective shift</w:t>
      </w:r>
      <w:r w:rsidR="00F70F15">
        <w:rPr>
          <w:rFonts w:ascii="Arial" w:hAnsi="Arial" w:cs="Arial"/>
        </w:rPr>
        <w:t xml:space="preserve">. </w:t>
      </w:r>
      <w:r w:rsidR="00674E85">
        <w:rPr>
          <w:rFonts w:ascii="Arial" w:hAnsi="Arial" w:cs="Arial"/>
        </w:rPr>
        <w:t xml:space="preserve">Finally, </w:t>
      </w:r>
      <w:r w:rsidR="00674E85" w:rsidRPr="007933C4">
        <w:rPr>
          <w:rFonts w:ascii="Arial" w:hAnsi="Arial" w:cs="Arial"/>
        </w:rPr>
        <w:fldChar w:fldCharType="begin"/>
      </w:r>
      <w:r w:rsidR="00D30C48">
        <w:rPr>
          <w:rFonts w:ascii="Arial" w:hAnsi="Arial" w:cs="Arial"/>
        </w:rPr>
        <w:instrText xml:space="preserve"> ADDIN ZOTERO_ITEM CSL_CITATION {"citationID":"5t4svzRT","properties":{"formattedCitation":"(Rasenberg et al., 2020)","plainCitation":"(Rasenberg et al., 2020)","dontUpdate":true,"noteIndex":0},"citationItems":[{"id":622,"uris":["http://zotero.org/users/7527615/items/HE82AK55"],"itemData":{"id":622,"type":"article-journal","abstract":"In two ERP experiments, we investigated how the Dutch discourse markers eigenlijk “actually”, signalling expectation disconfirmation, and inderdaad “indeed”, signalling expectation confirmation, affect incremental dialogue comprehension. We investigated their effects on the processing of subsequent (un)predictable words, and on the quality of word representations in memory. Participants read dialogues with (un)predictable endings that followed a discourse marker (eigenlijk in Experiment 1, inderdaad in Experiment 2) or a control adverb. We found no strong evidence that discourse markers modulated online predictability effects elicited by subsequently read words. However, words following eigenlijk elicited an enhanced posterior post-N400 positivity compared with words following an adverb regardless of their predictability, potentially reflecting increased processing costs associated with pragmatically driven discourse updating. No effects of inderdaad were found on online processing, but inderdaad seemed to influence memory for (un)predictable dialogue endings. These findings nuance our understanding of how pragmatic markers affect incremental language comprehension.","container-title":"Language, Cognition and Neuroscience","DOI":"10.1080/23273798.2019.1624789","ISSN":"2327-3798","issue":"1","note":"publisher: Routledge\n_eprint: https://doi.org/10.1080/23273798.2019.1624789","page":"1-16","source":"Taylor and Francis+NEJM","title":"Anticipating predictability: an ERP investigation of expectation-managing discourse markers in dialogue comprehension","title-short":"Anticipating predictability","volume":"35","author":[{"family":"Rasenberg","given":"Marlou"},{"family":"Rommers","given":"Joost"},{"family":"Bergen","given":"Geertje","non-dropping-particle":"van"}],"issued":{"date-parts":[["2020",1,2]]}}}],"schema":"https://github.com/citation-style-language/schema/raw/master/csl-citation.json"} </w:instrText>
      </w:r>
      <w:r w:rsidR="00674E85" w:rsidRPr="007933C4">
        <w:rPr>
          <w:rFonts w:ascii="Arial" w:hAnsi="Arial" w:cs="Arial"/>
        </w:rPr>
        <w:fldChar w:fldCharType="separate"/>
      </w:r>
      <w:r w:rsidR="00674E85" w:rsidRPr="007933C4">
        <w:rPr>
          <w:rFonts w:ascii="Arial" w:hAnsi="Arial" w:cs="Arial"/>
          <w:noProof/>
        </w:rPr>
        <w:t>Rasenberg et al. (2020)</w:t>
      </w:r>
      <w:r w:rsidR="00674E85" w:rsidRPr="007933C4">
        <w:rPr>
          <w:rFonts w:ascii="Arial" w:hAnsi="Arial" w:cs="Arial"/>
        </w:rPr>
        <w:fldChar w:fldCharType="end"/>
      </w:r>
      <w:r w:rsidR="00674E85">
        <w:rPr>
          <w:rFonts w:ascii="Arial" w:hAnsi="Arial" w:cs="Arial"/>
        </w:rPr>
        <w:t xml:space="preserve"> helped us understand how DM can also play a role in the offline processing of discourse by having global effects on the management of expectations and on the integration and memorization of information. </w:t>
      </w:r>
    </w:p>
    <w:p w14:paraId="1D5A6230" w14:textId="70C99D5A" w:rsidR="00CF2505" w:rsidRDefault="00CF2505" w:rsidP="00CF2505"/>
    <w:p w14:paraId="01A67185" w14:textId="7C71D4F7" w:rsidR="003D7B6A" w:rsidRPr="00134024" w:rsidRDefault="003D7B6A" w:rsidP="00CF2505">
      <w:pPr>
        <w:rPr>
          <w:rFonts w:ascii="Arial" w:hAnsi="Arial" w:cs="Arial"/>
        </w:rPr>
      </w:pPr>
      <w:r w:rsidRPr="00134024">
        <w:rPr>
          <w:rFonts w:ascii="Arial" w:hAnsi="Arial" w:cs="Arial"/>
        </w:rPr>
        <w:t>Throughout this first section it appeared that DM</w:t>
      </w:r>
      <w:ins w:id="610" w:author="Microsoft Office User" w:date="2022-08-16T19:44:00Z">
        <w:r w:rsidR="00B82498">
          <w:rPr>
            <w:rFonts w:ascii="Arial" w:hAnsi="Arial" w:cs="Arial"/>
          </w:rPr>
          <w:t>s generally</w:t>
        </w:r>
      </w:ins>
      <w:r w:rsidRPr="00134024">
        <w:rPr>
          <w:rFonts w:ascii="Arial" w:hAnsi="Arial" w:cs="Arial"/>
        </w:rPr>
        <w:t xml:space="preserve"> encode discourse level information The two main lines of research on DM processing have either used D</w:t>
      </w:r>
      <w:ins w:id="611" w:author="Microsoft Office User" w:date="2022-08-16T19:44:00Z">
        <w:r w:rsidR="00B82498">
          <w:rPr>
            <w:rFonts w:ascii="Arial" w:hAnsi="Arial" w:cs="Arial"/>
          </w:rPr>
          <w:t>Cs</w:t>
        </w:r>
      </w:ins>
      <w:r w:rsidRPr="00134024">
        <w:rPr>
          <w:rFonts w:ascii="Arial" w:hAnsi="Arial" w:cs="Arial"/>
        </w:rPr>
        <w:t xml:space="preserve"> to understand the representation and processing of discourse relations </w:t>
      </w:r>
      <w:r w:rsidR="00134024">
        <w:rPr>
          <w:rFonts w:ascii="Arial" w:hAnsi="Arial" w:cs="Arial"/>
        </w:rPr>
        <w:t xml:space="preserve">(section 2.1) </w:t>
      </w:r>
      <w:r w:rsidRPr="00134024">
        <w:rPr>
          <w:rFonts w:ascii="Arial" w:hAnsi="Arial" w:cs="Arial"/>
        </w:rPr>
        <w:t>or they have focused on the</w:t>
      </w:r>
      <w:r w:rsidR="00884334">
        <w:rPr>
          <w:rFonts w:ascii="Arial" w:hAnsi="Arial" w:cs="Arial"/>
        </w:rPr>
        <w:t xml:space="preserve"> </w:t>
      </w:r>
      <w:r w:rsidRPr="00134024">
        <w:rPr>
          <w:rFonts w:ascii="Arial" w:hAnsi="Arial" w:cs="Arial"/>
        </w:rPr>
        <w:t>interaction between D</w:t>
      </w:r>
      <w:ins w:id="612" w:author="Microsoft Office User" w:date="2022-08-16T19:44:00Z">
        <w:r w:rsidR="00B82498">
          <w:rPr>
            <w:rFonts w:ascii="Arial" w:hAnsi="Arial" w:cs="Arial"/>
          </w:rPr>
          <w:t>Cs</w:t>
        </w:r>
      </w:ins>
      <w:r w:rsidRPr="00134024">
        <w:rPr>
          <w:rFonts w:ascii="Arial" w:hAnsi="Arial" w:cs="Arial"/>
        </w:rPr>
        <w:t xml:space="preserve"> and discourse representation</w:t>
      </w:r>
      <w:r w:rsidR="00134024">
        <w:rPr>
          <w:rFonts w:ascii="Arial" w:hAnsi="Arial" w:cs="Arial"/>
        </w:rPr>
        <w:t xml:space="preserve"> (section 2.2)</w:t>
      </w:r>
      <w:r w:rsidR="009C5498" w:rsidRPr="00134024">
        <w:rPr>
          <w:rFonts w:ascii="Arial" w:hAnsi="Arial" w:cs="Arial"/>
        </w:rPr>
        <w:t>. Given that DM</w:t>
      </w:r>
      <w:ins w:id="613" w:author="Microsoft Office User" w:date="2022-08-17T12:05:00Z">
        <w:r w:rsidR="00F2619A">
          <w:rPr>
            <w:rFonts w:ascii="Arial" w:hAnsi="Arial" w:cs="Arial"/>
          </w:rPr>
          <w:t>s</w:t>
        </w:r>
      </w:ins>
      <w:r w:rsidR="009C5498" w:rsidRPr="00134024">
        <w:rPr>
          <w:rFonts w:ascii="Arial" w:hAnsi="Arial" w:cs="Arial"/>
        </w:rPr>
        <w:t xml:space="preserve"> have a discourse wide impact, they are </w:t>
      </w:r>
      <w:ins w:id="614" w:author="Microsoft Office User" w:date="2022-08-17T12:05:00Z">
        <w:r w:rsidR="00F2619A">
          <w:rPr>
            <w:rFonts w:ascii="Arial" w:hAnsi="Arial" w:cs="Arial"/>
          </w:rPr>
          <w:t xml:space="preserve">naturally a </w:t>
        </w:r>
      </w:ins>
      <w:r w:rsidR="009C5498" w:rsidRPr="00134024">
        <w:rPr>
          <w:rFonts w:ascii="Arial" w:hAnsi="Arial" w:cs="Arial"/>
        </w:rPr>
        <w:t>source of pragmatic meaning. Surprisingly it seems that DM</w:t>
      </w:r>
      <w:ins w:id="615" w:author="Microsoft Office User" w:date="2022-08-17T12:06:00Z">
        <w:r w:rsidR="00F2619A">
          <w:rPr>
            <w:rFonts w:ascii="Arial" w:hAnsi="Arial" w:cs="Arial"/>
          </w:rPr>
          <w:t>s</w:t>
        </w:r>
      </w:ins>
      <w:r w:rsidR="009C5498" w:rsidRPr="00134024">
        <w:rPr>
          <w:rFonts w:ascii="Arial" w:hAnsi="Arial" w:cs="Arial"/>
        </w:rPr>
        <w:t xml:space="preserve"> have rarely been studied for the precise reason that they are a concentrate of pragmatic meaning. </w:t>
      </w:r>
      <w:r w:rsidR="00134024" w:rsidRPr="00134024">
        <w:rPr>
          <w:rFonts w:ascii="Arial" w:hAnsi="Arial" w:cs="Arial"/>
        </w:rPr>
        <w:t>In the following section we argue that DM</w:t>
      </w:r>
      <w:ins w:id="616" w:author="Microsoft Office User" w:date="2022-08-16T19:45:00Z">
        <w:r w:rsidR="00B82498">
          <w:rPr>
            <w:rFonts w:ascii="Arial" w:hAnsi="Arial" w:cs="Arial"/>
          </w:rPr>
          <w:t>s</w:t>
        </w:r>
      </w:ins>
      <w:r w:rsidR="00134024" w:rsidRPr="00134024">
        <w:rPr>
          <w:rFonts w:ascii="Arial" w:hAnsi="Arial" w:cs="Arial"/>
        </w:rPr>
        <w:t xml:space="preserve"> ought to be </w:t>
      </w:r>
      <w:ins w:id="617" w:author="Microsoft Office User" w:date="2022-08-16T19:45:00Z">
        <w:r w:rsidR="00B82498">
          <w:rPr>
            <w:rFonts w:ascii="Arial" w:hAnsi="Arial" w:cs="Arial"/>
          </w:rPr>
          <w:t>viewed as the source</w:t>
        </w:r>
      </w:ins>
      <w:r w:rsidR="00134024" w:rsidRPr="00134024">
        <w:rPr>
          <w:rFonts w:ascii="Arial" w:hAnsi="Arial" w:cs="Arial"/>
        </w:rPr>
        <w:t xml:space="preserve"> of pragmatic inferenc</w:t>
      </w:r>
      <w:ins w:id="618" w:author="Microsoft Office User" w:date="2022-08-16T19:45:00Z">
        <w:r w:rsidR="00B82498">
          <w:rPr>
            <w:rFonts w:ascii="Arial" w:hAnsi="Arial" w:cs="Arial"/>
          </w:rPr>
          <w:t>ing</w:t>
        </w:r>
      </w:ins>
      <w:r w:rsidR="00134024" w:rsidRPr="00134024">
        <w:rPr>
          <w:rFonts w:ascii="Arial" w:hAnsi="Arial" w:cs="Arial"/>
        </w:rPr>
        <w:t xml:space="preserve">. We first draw a parallel between the </w:t>
      </w:r>
      <w:ins w:id="619" w:author="Microsoft Office User" w:date="2022-08-16T19:45:00Z">
        <w:r w:rsidR="00B82498">
          <w:rPr>
            <w:rFonts w:ascii="Arial" w:hAnsi="Arial" w:cs="Arial"/>
          </w:rPr>
          <w:t xml:space="preserve">pragmatic </w:t>
        </w:r>
      </w:ins>
      <w:ins w:id="620" w:author="Microsoft Office User" w:date="2022-08-17T12:07:00Z">
        <w:r w:rsidR="00F2619A">
          <w:rPr>
            <w:rFonts w:ascii="Arial" w:hAnsi="Arial" w:cs="Arial"/>
          </w:rPr>
          <w:t xml:space="preserve">(the extra-linguistic) </w:t>
        </w:r>
      </w:ins>
      <w:r w:rsidR="00134024" w:rsidRPr="00134024">
        <w:rPr>
          <w:rFonts w:ascii="Arial" w:hAnsi="Arial" w:cs="Arial"/>
        </w:rPr>
        <w:t xml:space="preserve">processing </w:t>
      </w:r>
      <w:ins w:id="621" w:author="Microsoft Office User" w:date="2022-08-16T19:46:00Z">
        <w:r w:rsidR="00B82498">
          <w:rPr>
            <w:rFonts w:ascii="Arial" w:hAnsi="Arial" w:cs="Arial"/>
          </w:rPr>
          <w:t>linked to</w:t>
        </w:r>
      </w:ins>
      <w:r w:rsidR="00134024" w:rsidRPr="00134024">
        <w:rPr>
          <w:rFonts w:ascii="Arial" w:hAnsi="Arial" w:cs="Arial"/>
        </w:rPr>
        <w:t xml:space="preserve"> logical connectors </w:t>
      </w:r>
      <w:ins w:id="622" w:author="Microsoft Office User" w:date="2022-08-17T12:06:00Z">
        <w:r w:rsidR="00F2619A">
          <w:rPr>
            <w:rFonts w:ascii="Arial" w:hAnsi="Arial" w:cs="Arial"/>
          </w:rPr>
          <w:t>since the</w:t>
        </w:r>
      </w:ins>
      <w:ins w:id="623" w:author="Microsoft Office User" w:date="2022-08-17T12:07:00Z">
        <w:r w:rsidR="00F2619A">
          <w:rPr>
            <w:rFonts w:ascii="Arial" w:hAnsi="Arial" w:cs="Arial"/>
          </w:rPr>
          <w:t>ir processing can</w:t>
        </w:r>
      </w:ins>
      <w:ins w:id="624" w:author="Microsoft Office User" w:date="2022-08-17T12:06:00Z">
        <w:r w:rsidR="00F2619A">
          <w:rPr>
            <w:rFonts w:ascii="Arial" w:hAnsi="Arial" w:cs="Arial"/>
          </w:rPr>
          <w:t xml:space="preserve"> </w:t>
        </w:r>
      </w:ins>
      <w:ins w:id="625" w:author="Microsoft Office User" w:date="2022-08-17T12:07:00Z">
        <w:r w:rsidR="00F2619A">
          <w:rPr>
            <w:rFonts w:ascii="Arial" w:hAnsi="Arial" w:cs="Arial"/>
          </w:rPr>
          <w:t>pr</w:t>
        </w:r>
      </w:ins>
      <w:ins w:id="626" w:author="Microsoft Office User" w:date="2022-08-17T12:06:00Z">
        <w:r w:rsidR="00F2619A">
          <w:rPr>
            <w:rFonts w:ascii="Arial" w:hAnsi="Arial" w:cs="Arial"/>
          </w:rPr>
          <w:t xml:space="preserve">ovide insight into </w:t>
        </w:r>
      </w:ins>
      <w:ins w:id="627" w:author="Microsoft Office User" w:date="2022-08-17T12:07:00Z">
        <w:r w:rsidR="00F2619A">
          <w:rPr>
            <w:rFonts w:ascii="Arial" w:hAnsi="Arial" w:cs="Arial"/>
          </w:rPr>
          <w:t xml:space="preserve">the features that </w:t>
        </w:r>
      </w:ins>
      <w:r w:rsidR="00134024" w:rsidRPr="00134024">
        <w:rPr>
          <w:rFonts w:ascii="Arial" w:hAnsi="Arial" w:cs="Arial"/>
        </w:rPr>
        <w:t xml:space="preserve">motivate our proposed line of study. We then provide </w:t>
      </w:r>
      <w:ins w:id="628" w:author="Microsoft Office User" w:date="2022-08-17T12:08:00Z">
        <w:r w:rsidR="00F2619A">
          <w:rPr>
            <w:rFonts w:ascii="Arial" w:hAnsi="Arial" w:cs="Arial"/>
          </w:rPr>
          <w:t xml:space="preserve">the beginnings of a research program that aims to investigate the processing of DM’s and especially DCs. </w:t>
        </w:r>
      </w:ins>
    </w:p>
    <w:p w14:paraId="29F4CD5E" w14:textId="04B5E921" w:rsidR="0076441F" w:rsidRDefault="0076441F" w:rsidP="0076441F"/>
    <w:p w14:paraId="51BD5747" w14:textId="67CA12C9" w:rsidR="00A37960" w:rsidRDefault="00A37960" w:rsidP="0076441F"/>
    <w:p w14:paraId="4E3F9A9C" w14:textId="77777777" w:rsidR="00A37960" w:rsidRDefault="00A37960" w:rsidP="0076441F"/>
    <w:p w14:paraId="0FA52A62" w14:textId="313CBF67" w:rsidR="0076441F" w:rsidRDefault="00F912CD" w:rsidP="00F912CD">
      <w:pPr>
        <w:pStyle w:val="Titre1"/>
        <w:numPr>
          <w:ilvl w:val="0"/>
          <w:numId w:val="5"/>
        </w:numPr>
      </w:pPr>
      <w:r>
        <w:t xml:space="preserve">A </w:t>
      </w:r>
      <w:ins w:id="629" w:author="Microsoft Office User" w:date="2022-08-17T12:11:00Z">
        <w:r w:rsidR="002A444D">
          <w:t xml:space="preserve">current </w:t>
        </w:r>
      </w:ins>
      <w:r>
        <w:t>line of study</w:t>
      </w:r>
      <w:r w:rsidR="00C90B3B">
        <w:t xml:space="preserve">, </w:t>
      </w:r>
      <w:r>
        <w:t xml:space="preserve">some preliminary results </w:t>
      </w:r>
    </w:p>
    <w:p w14:paraId="3292F8AF" w14:textId="17A76062" w:rsidR="00607DD0" w:rsidRDefault="00607DD0" w:rsidP="00607DD0">
      <w:pPr>
        <w:rPr>
          <w:lang w:eastAsia="en-US"/>
        </w:rPr>
      </w:pPr>
    </w:p>
    <w:p w14:paraId="0B293BE3" w14:textId="77777777" w:rsidR="00607DD0" w:rsidRPr="00607DD0" w:rsidRDefault="00607DD0" w:rsidP="00607DD0">
      <w:pPr>
        <w:rPr>
          <w:lang w:eastAsia="en-US"/>
        </w:rPr>
      </w:pPr>
    </w:p>
    <w:p w14:paraId="4927E90A" w14:textId="1B240D76" w:rsidR="00F912CD" w:rsidRDefault="00F912CD" w:rsidP="00F912CD"/>
    <w:p w14:paraId="51251FC3" w14:textId="4F869D8F" w:rsidR="00F912CD" w:rsidRDefault="00D82990" w:rsidP="00D82990">
      <w:pPr>
        <w:pStyle w:val="Paragraphedeliste"/>
        <w:numPr>
          <w:ilvl w:val="1"/>
          <w:numId w:val="5"/>
        </w:numPr>
        <w:rPr>
          <w:ins w:id="630" w:author="Microsoft Office User" w:date="2022-08-17T12:10:00Z"/>
          <w:rFonts w:ascii="Arial" w:hAnsi="Arial" w:cs="Arial"/>
        </w:rPr>
      </w:pPr>
      <w:r w:rsidRPr="009363CF">
        <w:rPr>
          <w:rFonts w:ascii="Arial" w:hAnsi="Arial" w:cs="Arial"/>
        </w:rPr>
        <w:t>DM logical connectors vs non-TC DC</w:t>
      </w:r>
      <w:ins w:id="631" w:author="Microsoft Office User" w:date="2022-08-17T12:11:00Z">
        <w:r w:rsidR="002A444D">
          <w:rPr>
            <w:rFonts w:ascii="Arial" w:hAnsi="Arial" w:cs="Arial"/>
          </w:rPr>
          <w:t>s</w:t>
        </w:r>
      </w:ins>
      <w:r w:rsidRPr="009363CF">
        <w:rPr>
          <w:rFonts w:ascii="Arial" w:hAnsi="Arial" w:cs="Arial"/>
        </w:rPr>
        <w:t xml:space="preserve"> what do they have in common, how they differ </w:t>
      </w:r>
    </w:p>
    <w:p w14:paraId="75035564" w14:textId="77777777" w:rsidR="002A444D" w:rsidRPr="009363CF" w:rsidRDefault="002A444D" w:rsidP="0038650F">
      <w:pPr>
        <w:pStyle w:val="Paragraphedeliste"/>
        <w:rPr>
          <w:rFonts w:ascii="Arial" w:hAnsi="Arial" w:cs="Arial"/>
        </w:rPr>
      </w:pPr>
    </w:p>
    <w:p w14:paraId="20426E2B" w14:textId="53261A7A" w:rsidR="00F12AAE" w:rsidRPr="009363CF" w:rsidRDefault="004A2AA9" w:rsidP="00F12AAE">
      <w:pPr>
        <w:rPr>
          <w:rFonts w:ascii="Arial" w:hAnsi="Arial" w:cs="Arial"/>
        </w:rPr>
      </w:pPr>
      <w:r w:rsidRPr="009363CF">
        <w:rPr>
          <w:rFonts w:ascii="Arial" w:hAnsi="Arial" w:cs="Arial"/>
        </w:rPr>
        <w:t>So far</w:t>
      </w:r>
      <w:r w:rsidR="00010D6C">
        <w:rPr>
          <w:rFonts w:ascii="Arial" w:hAnsi="Arial" w:cs="Arial"/>
        </w:rPr>
        <w:t>,</w:t>
      </w:r>
      <w:r w:rsidRPr="009363CF">
        <w:rPr>
          <w:rFonts w:ascii="Arial" w:hAnsi="Arial" w:cs="Arial"/>
        </w:rPr>
        <w:t xml:space="preserve"> we have </w:t>
      </w:r>
      <w:r w:rsidR="00956992" w:rsidRPr="009363CF">
        <w:rPr>
          <w:rFonts w:ascii="Arial" w:hAnsi="Arial" w:cs="Arial"/>
        </w:rPr>
        <w:t>established</w:t>
      </w:r>
      <w:r w:rsidRPr="009363CF">
        <w:rPr>
          <w:rFonts w:ascii="Arial" w:hAnsi="Arial" w:cs="Arial"/>
        </w:rPr>
        <w:t xml:space="preserve"> that DM</w:t>
      </w:r>
      <w:ins w:id="632" w:author="Microsoft Office User" w:date="2022-08-17T12:12:00Z">
        <w:r w:rsidR="002A444D">
          <w:rPr>
            <w:rFonts w:ascii="Arial" w:hAnsi="Arial" w:cs="Arial"/>
          </w:rPr>
          <w:t>s</w:t>
        </w:r>
      </w:ins>
      <w:r w:rsidRPr="009363CF">
        <w:rPr>
          <w:rFonts w:ascii="Arial" w:hAnsi="Arial" w:cs="Arial"/>
        </w:rPr>
        <w:t xml:space="preserve"> </w:t>
      </w:r>
      <w:r w:rsidR="00956992" w:rsidRPr="009363CF">
        <w:rPr>
          <w:rFonts w:ascii="Arial" w:hAnsi="Arial" w:cs="Arial"/>
        </w:rPr>
        <w:t xml:space="preserve">convey pragmatic meaning that trigger inferences regarding the upcoming discourse. </w:t>
      </w:r>
      <w:r w:rsidR="003D4C49" w:rsidRPr="009363CF">
        <w:rPr>
          <w:rFonts w:ascii="Arial" w:hAnsi="Arial" w:cs="Arial"/>
        </w:rPr>
        <w:t xml:space="preserve">The context of the utterance does </w:t>
      </w:r>
      <w:r w:rsidR="00956992" w:rsidRPr="009363CF">
        <w:rPr>
          <w:rFonts w:ascii="Arial" w:hAnsi="Arial" w:cs="Arial"/>
        </w:rPr>
        <w:t xml:space="preserve">not refine </w:t>
      </w:r>
      <w:r w:rsidR="003D4C49" w:rsidRPr="009363CF">
        <w:rPr>
          <w:rFonts w:ascii="Arial" w:hAnsi="Arial" w:cs="Arial"/>
        </w:rPr>
        <w:t xml:space="preserve">the meaning of the DM but it is actually the DM that refines a hearer’s appreciation of the context and discourse. </w:t>
      </w:r>
      <w:r w:rsidR="00B6345E" w:rsidRPr="009363CF">
        <w:rPr>
          <w:rFonts w:ascii="Arial" w:hAnsi="Arial" w:cs="Arial"/>
        </w:rPr>
        <w:t>This is unlike most pragmatic inferences as they are usually worked out</w:t>
      </w:r>
      <w:r w:rsidR="00842BDD" w:rsidRPr="009363CF">
        <w:rPr>
          <w:rFonts w:ascii="Arial" w:hAnsi="Arial" w:cs="Arial"/>
        </w:rPr>
        <w:t xml:space="preserve"> </w:t>
      </w:r>
      <w:r w:rsidR="00B6345E" w:rsidRPr="009363CF">
        <w:rPr>
          <w:rFonts w:ascii="Arial" w:hAnsi="Arial" w:cs="Arial"/>
        </w:rPr>
        <w:t xml:space="preserve">with </w:t>
      </w:r>
      <w:r w:rsidR="00842BDD" w:rsidRPr="009363CF">
        <w:rPr>
          <w:rFonts w:ascii="Arial" w:hAnsi="Arial" w:cs="Arial"/>
        </w:rPr>
        <w:t xml:space="preserve">the hearer’s </w:t>
      </w:r>
      <w:r w:rsidR="00B6345E" w:rsidRPr="009363CF">
        <w:rPr>
          <w:rFonts w:ascii="Arial" w:hAnsi="Arial" w:cs="Arial"/>
        </w:rPr>
        <w:t xml:space="preserve">contextual assessment and world knowledge. </w:t>
      </w:r>
      <w:r w:rsidR="00842BDD" w:rsidRPr="009363CF">
        <w:rPr>
          <w:rFonts w:ascii="Arial" w:hAnsi="Arial" w:cs="Arial"/>
        </w:rPr>
        <w:t xml:space="preserve">The logical counterparts of DC are particularly telling examples of this. Connectors like </w:t>
      </w:r>
      <w:r w:rsidR="00842BDD" w:rsidRPr="009363CF">
        <w:rPr>
          <w:rFonts w:ascii="Arial" w:hAnsi="Arial" w:cs="Arial"/>
          <w:i/>
          <w:iCs/>
        </w:rPr>
        <w:t>and</w:t>
      </w:r>
      <w:r w:rsidR="00842BDD" w:rsidRPr="009363CF">
        <w:rPr>
          <w:rFonts w:ascii="Arial" w:hAnsi="Arial" w:cs="Arial"/>
        </w:rPr>
        <w:t xml:space="preserve"> or </w:t>
      </w:r>
      <w:proofErr w:type="spellStart"/>
      <w:r w:rsidR="00842BDD" w:rsidRPr="009363CF">
        <w:rPr>
          <w:rFonts w:ascii="Arial" w:hAnsi="Arial" w:cs="Arial"/>
          <w:i/>
          <w:iCs/>
        </w:rPr>
        <w:t>or</w:t>
      </w:r>
      <w:proofErr w:type="spellEnd"/>
      <w:r w:rsidR="00842BDD" w:rsidRPr="009363CF">
        <w:rPr>
          <w:rFonts w:ascii="Arial" w:hAnsi="Arial" w:cs="Arial"/>
          <w:i/>
          <w:iCs/>
        </w:rPr>
        <w:t xml:space="preserve"> </w:t>
      </w:r>
      <w:r w:rsidR="00842BDD" w:rsidRPr="009363CF">
        <w:rPr>
          <w:rFonts w:ascii="Arial" w:hAnsi="Arial" w:cs="Arial"/>
        </w:rPr>
        <w:t xml:space="preserve">fulfil the same function of connecting together to discourse </w:t>
      </w:r>
      <w:r w:rsidR="003814E2" w:rsidRPr="009363CF">
        <w:rPr>
          <w:rFonts w:ascii="Arial" w:hAnsi="Arial" w:cs="Arial"/>
        </w:rPr>
        <w:t>segments</w:t>
      </w:r>
      <w:r w:rsidR="00842BDD" w:rsidRPr="009363CF">
        <w:rPr>
          <w:rFonts w:ascii="Arial" w:hAnsi="Arial" w:cs="Arial"/>
        </w:rPr>
        <w:t xml:space="preserve"> as DC</w:t>
      </w:r>
      <w:ins w:id="633" w:author="Microsoft Office User" w:date="2022-08-17T12:13:00Z">
        <w:r w:rsidR="002A444D">
          <w:rPr>
            <w:rFonts w:ascii="Arial" w:hAnsi="Arial" w:cs="Arial"/>
          </w:rPr>
          <w:t>s</w:t>
        </w:r>
      </w:ins>
      <w:r w:rsidR="006B5A3C" w:rsidRPr="009363CF">
        <w:rPr>
          <w:rFonts w:ascii="Arial" w:hAnsi="Arial" w:cs="Arial"/>
        </w:rPr>
        <w:t xml:space="preserve"> do</w:t>
      </w:r>
      <w:ins w:id="634" w:author="Microsoft Office User" w:date="2022-08-17T12:13:00Z">
        <w:r w:rsidR="002A444D">
          <w:rPr>
            <w:rFonts w:ascii="Arial" w:hAnsi="Arial" w:cs="Arial"/>
          </w:rPr>
          <w:t xml:space="preserve"> and they can be the source of pragmatic enrichments (or could be construed as not both and </w:t>
        </w:r>
        <w:proofErr w:type="spellStart"/>
        <w:r w:rsidR="002A444D" w:rsidRPr="0038650F">
          <w:rPr>
            <w:rFonts w:ascii="Arial" w:hAnsi="Arial" w:cs="Arial"/>
            <w:i/>
            <w:iCs/>
          </w:rPr>
          <w:t>and</w:t>
        </w:r>
        <w:proofErr w:type="spellEnd"/>
        <w:r w:rsidR="002A444D">
          <w:rPr>
            <w:rFonts w:ascii="Arial" w:hAnsi="Arial" w:cs="Arial"/>
          </w:rPr>
          <w:t xml:space="preserve"> could be enriched</w:t>
        </w:r>
      </w:ins>
      <w:ins w:id="635" w:author="Microsoft Office User" w:date="2022-08-17T12:14:00Z">
        <w:r w:rsidR="002A444D">
          <w:rPr>
            <w:rFonts w:ascii="Arial" w:hAnsi="Arial" w:cs="Arial"/>
          </w:rPr>
          <w:t>, for example,</w:t>
        </w:r>
      </w:ins>
      <w:ins w:id="636" w:author="Microsoft Office User" w:date="2022-08-17T12:13:00Z">
        <w:r w:rsidR="002A444D">
          <w:rPr>
            <w:rFonts w:ascii="Arial" w:hAnsi="Arial" w:cs="Arial"/>
          </w:rPr>
          <w:t xml:space="preserve"> to </w:t>
        </w:r>
        <w:r w:rsidR="002A444D" w:rsidRPr="00010D6C">
          <w:rPr>
            <w:rFonts w:ascii="Arial" w:hAnsi="Arial" w:cs="Arial"/>
            <w:i/>
            <w:iCs/>
          </w:rPr>
          <w:t>and then</w:t>
        </w:r>
      </w:ins>
      <w:ins w:id="637" w:author="Microsoft Office User" w:date="2022-08-17T12:14:00Z">
        <w:r w:rsidR="002A444D">
          <w:rPr>
            <w:rFonts w:ascii="Arial" w:hAnsi="Arial" w:cs="Arial"/>
          </w:rPr>
          <w:t>)</w:t>
        </w:r>
      </w:ins>
      <w:r w:rsidR="00842BDD" w:rsidRPr="009363CF">
        <w:rPr>
          <w:rFonts w:ascii="Arial" w:hAnsi="Arial" w:cs="Arial"/>
        </w:rPr>
        <w:t>. How</w:t>
      </w:r>
      <w:r w:rsidR="003814E2" w:rsidRPr="009363CF">
        <w:rPr>
          <w:rFonts w:ascii="Arial" w:hAnsi="Arial" w:cs="Arial"/>
        </w:rPr>
        <w:t>ever, unlike logical connectors, DC</w:t>
      </w:r>
      <w:ins w:id="638" w:author="Microsoft Office User" w:date="2022-08-17T12:12:00Z">
        <w:r w:rsidR="002A444D">
          <w:rPr>
            <w:rFonts w:ascii="Arial" w:hAnsi="Arial" w:cs="Arial"/>
          </w:rPr>
          <w:t>s necessarily</w:t>
        </w:r>
      </w:ins>
      <w:r w:rsidR="003814E2" w:rsidRPr="009363CF">
        <w:rPr>
          <w:rFonts w:ascii="Arial" w:hAnsi="Arial" w:cs="Arial"/>
        </w:rPr>
        <w:t xml:space="preserve"> convey pragmatic information that is intrinsically linked to their lexical entry. </w:t>
      </w:r>
      <w:r w:rsidR="006B5A3C" w:rsidRPr="009363CF">
        <w:rPr>
          <w:rFonts w:ascii="Arial" w:hAnsi="Arial" w:cs="Arial"/>
        </w:rPr>
        <w:t>In s</w:t>
      </w:r>
      <w:r w:rsidR="003814E2" w:rsidRPr="009363CF">
        <w:rPr>
          <w:rFonts w:ascii="Arial" w:hAnsi="Arial" w:cs="Arial"/>
        </w:rPr>
        <w:t>entence (1</w:t>
      </w:r>
      <w:r w:rsidR="00965631">
        <w:rPr>
          <w:rFonts w:ascii="Arial" w:hAnsi="Arial" w:cs="Arial"/>
        </w:rPr>
        <w:t>7</w:t>
      </w:r>
      <w:r w:rsidR="003814E2" w:rsidRPr="009363CF">
        <w:rPr>
          <w:rFonts w:ascii="Arial" w:hAnsi="Arial" w:cs="Arial"/>
        </w:rPr>
        <w:t>a) and (1</w:t>
      </w:r>
      <w:r w:rsidR="00965631">
        <w:rPr>
          <w:rFonts w:ascii="Arial" w:hAnsi="Arial" w:cs="Arial"/>
        </w:rPr>
        <w:t>7</w:t>
      </w:r>
      <w:ins w:id="639" w:author="Microsoft Office User" w:date="2022-08-17T12:14:00Z">
        <w:r w:rsidR="00B93DDD">
          <w:rPr>
            <w:rFonts w:ascii="Arial" w:hAnsi="Arial" w:cs="Arial"/>
          </w:rPr>
          <w:t>b</w:t>
        </w:r>
      </w:ins>
      <w:r w:rsidR="006B5A3C" w:rsidRPr="009363CF">
        <w:rPr>
          <w:rFonts w:ascii="Arial" w:hAnsi="Arial" w:cs="Arial"/>
        </w:rPr>
        <w:t xml:space="preserve">), the logical connector </w:t>
      </w:r>
      <w:r w:rsidR="006B5A3C" w:rsidRPr="009363CF">
        <w:rPr>
          <w:rFonts w:ascii="Arial" w:hAnsi="Arial" w:cs="Arial"/>
          <w:i/>
          <w:iCs/>
        </w:rPr>
        <w:t>and</w:t>
      </w:r>
      <w:r w:rsidR="006B5A3C" w:rsidRPr="009363CF">
        <w:rPr>
          <w:rFonts w:ascii="Arial" w:hAnsi="Arial" w:cs="Arial"/>
        </w:rPr>
        <w:t xml:space="preserve"> </w:t>
      </w:r>
      <w:proofErr w:type="spellStart"/>
      <w:r w:rsidR="006B5A3C" w:rsidRPr="009363CF">
        <w:rPr>
          <w:rFonts w:ascii="Arial" w:hAnsi="Arial" w:cs="Arial"/>
        </w:rPr>
        <w:t>and</w:t>
      </w:r>
      <w:proofErr w:type="spellEnd"/>
      <w:r w:rsidR="006B5A3C" w:rsidRPr="009363CF">
        <w:rPr>
          <w:rFonts w:ascii="Arial" w:hAnsi="Arial" w:cs="Arial"/>
        </w:rPr>
        <w:t xml:space="preserve"> the DC </w:t>
      </w:r>
      <w:r w:rsidR="006B5A3C" w:rsidRPr="009363CF">
        <w:rPr>
          <w:rFonts w:ascii="Arial" w:hAnsi="Arial" w:cs="Arial"/>
          <w:i/>
          <w:iCs/>
        </w:rPr>
        <w:t>but</w:t>
      </w:r>
      <w:r w:rsidR="006B5A3C" w:rsidRPr="009363CF">
        <w:rPr>
          <w:rFonts w:ascii="Arial" w:hAnsi="Arial" w:cs="Arial"/>
        </w:rPr>
        <w:t xml:space="preserve"> both have the same semantic properties. </w:t>
      </w:r>
      <w:ins w:id="640" w:author="Microsoft Office User" w:date="2022-08-17T12:14:00Z">
        <w:r w:rsidR="00B93DDD">
          <w:rPr>
            <w:rFonts w:ascii="Arial" w:hAnsi="Arial" w:cs="Arial"/>
          </w:rPr>
          <w:t>Namely, t</w:t>
        </w:r>
      </w:ins>
      <w:r w:rsidR="00BE1440" w:rsidRPr="009363CF">
        <w:rPr>
          <w:rFonts w:ascii="Arial" w:hAnsi="Arial" w:cs="Arial"/>
        </w:rPr>
        <w:t xml:space="preserve">hey </w:t>
      </w:r>
      <w:r w:rsidR="006B5A3C" w:rsidRPr="009363CF">
        <w:rPr>
          <w:rFonts w:ascii="Arial" w:hAnsi="Arial" w:cs="Arial"/>
        </w:rPr>
        <w:t>indicate that the two sentence parts need to be true for the whole sentence to be true. However</w:t>
      </w:r>
      <w:r w:rsidR="00BE1440" w:rsidRPr="009363CF">
        <w:rPr>
          <w:rFonts w:ascii="Arial" w:hAnsi="Arial" w:cs="Arial"/>
        </w:rPr>
        <w:t>,</w:t>
      </w:r>
      <w:r w:rsidR="006B5A3C" w:rsidRPr="009363CF">
        <w:rPr>
          <w:rFonts w:ascii="Arial" w:hAnsi="Arial" w:cs="Arial"/>
        </w:rPr>
        <w:t xml:space="preserve"> their pragmatic contribution is different. In (1</w:t>
      </w:r>
      <w:r w:rsidR="00965631">
        <w:rPr>
          <w:rFonts w:ascii="Arial" w:hAnsi="Arial" w:cs="Arial"/>
        </w:rPr>
        <w:t>7</w:t>
      </w:r>
      <w:r w:rsidR="006B5A3C" w:rsidRPr="009363CF">
        <w:rPr>
          <w:rFonts w:ascii="Arial" w:hAnsi="Arial" w:cs="Arial"/>
        </w:rPr>
        <w:t xml:space="preserve">b), </w:t>
      </w:r>
      <w:r w:rsidR="006B5A3C" w:rsidRPr="009363CF">
        <w:rPr>
          <w:rFonts w:ascii="Arial" w:hAnsi="Arial" w:cs="Arial"/>
          <w:i/>
          <w:iCs/>
        </w:rPr>
        <w:t>but</w:t>
      </w:r>
      <w:r w:rsidR="006B5A3C" w:rsidRPr="009363CF">
        <w:rPr>
          <w:rFonts w:ascii="Arial" w:hAnsi="Arial" w:cs="Arial"/>
        </w:rPr>
        <w:t xml:space="preserve"> triggers the </w:t>
      </w:r>
      <w:r w:rsidR="006B5A3C" w:rsidRPr="00EA41CB">
        <w:rPr>
          <w:rFonts w:ascii="Arial" w:hAnsi="Arial" w:cs="Arial"/>
        </w:rPr>
        <w:t>pragmatic inference that some aspect</w:t>
      </w:r>
      <w:r w:rsidR="00BE1440" w:rsidRPr="00EA41CB">
        <w:rPr>
          <w:rFonts w:ascii="Arial" w:hAnsi="Arial" w:cs="Arial"/>
        </w:rPr>
        <w:t>s</w:t>
      </w:r>
      <w:r w:rsidR="006B5A3C" w:rsidRPr="00EA41CB">
        <w:rPr>
          <w:rFonts w:ascii="Arial" w:hAnsi="Arial" w:cs="Arial"/>
        </w:rPr>
        <w:t xml:space="preserve"> of “she gifted it to her friend” contrasts with </w:t>
      </w:r>
      <w:r w:rsidR="00F12AAE" w:rsidRPr="00EA41CB">
        <w:rPr>
          <w:rFonts w:ascii="Arial" w:hAnsi="Arial" w:cs="Arial"/>
        </w:rPr>
        <w:t>the implicit</w:t>
      </w:r>
      <w:r w:rsidR="00F12AAE" w:rsidRPr="009363CF">
        <w:rPr>
          <w:rFonts w:ascii="Arial" w:hAnsi="Arial" w:cs="Arial"/>
        </w:rPr>
        <w:t xml:space="preserve"> or explicit </w:t>
      </w:r>
      <w:ins w:id="641" w:author="Microsoft Office User" w:date="2022-08-17T12:17:00Z">
        <w:r w:rsidR="00B93DDD">
          <w:rPr>
            <w:rFonts w:ascii="Arial" w:hAnsi="Arial" w:cs="Arial"/>
          </w:rPr>
          <w:t>information carried by</w:t>
        </w:r>
      </w:ins>
      <w:r w:rsidR="00F12AAE" w:rsidRPr="009363CF">
        <w:rPr>
          <w:rFonts w:ascii="Arial" w:hAnsi="Arial" w:cs="Arial"/>
        </w:rPr>
        <w:t xml:space="preserve"> “Morgan bought a book”. In (1</w:t>
      </w:r>
      <w:r w:rsidR="00965631">
        <w:rPr>
          <w:rFonts w:ascii="Arial" w:hAnsi="Arial" w:cs="Arial"/>
        </w:rPr>
        <w:t>7</w:t>
      </w:r>
      <w:r w:rsidR="00F12AAE" w:rsidRPr="009363CF">
        <w:rPr>
          <w:rFonts w:ascii="Arial" w:hAnsi="Arial" w:cs="Arial"/>
        </w:rPr>
        <w:t xml:space="preserve">a), </w:t>
      </w:r>
      <w:r w:rsidR="00F12AAE" w:rsidRPr="009363CF">
        <w:rPr>
          <w:rFonts w:ascii="Arial" w:hAnsi="Arial" w:cs="Arial"/>
          <w:i/>
          <w:iCs/>
        </w:rPr>
        <w:t xml:space="preserve">and </w:t>
      </w:r>
      <w:r w:rsidR="00F12AAE" w:rsidRPr="009363CF">
        <w:rPr>
          <w:rFonts w:ascii="Arial" w:hAnsi="Arial" w:cs="Arial"/>
        </w:rPr>
        <w:t xml:space="preserve">can </w:t>
      </w:r>
      <w:r w:rsidR="00BE1440" w:rsidRPr="009363CF">
        <w:rPr>
          <w:rFonts w:ascii="Arial" w:hAnsi="Arial" w:cs="Arial"/>
        </w:rPr>
        <w:t xml:space="preserve">also </w:t>
      </w:r>
      <w:r w:rsidR="00F12AAE" w:rsidRPr="009363CF">
        <w:rPr>
          <w:rFonts w:ascii="Arial" w:hAnsi="Arial" w:cs="Arial"/>
        </w:rPr>
        <w:t xml:space="preserve">mean more than just a logical </w:t>
      </w:r>
      <w:r w:rsidR="00BE1440" w:rsidRPr="009363CF">
        <w:rPr>
          <w:rFonts w:ascii="Arial" w:hAnsi="Arial" w:cs="Arial"/>
        </w:rPr>
        <w:t xml:space="preserve">conjunction </w:t>
      </w:r>
      <w:r w:rsidR="00F12AAE" w:rsidRPr="009363CF">
        <w:rPr>
          <w:rFonts w:ascii="Arial" w:hAnsi="Arial" w:cs="Arial"/>
        </w:rPr>
        <w:t>and lead to pragmatic inferences (e.g., indicate the chronology of event</w:t>
      </w:r>
      <w:r w:rsidR="00BE1440" w:rsidRPr="009363CF">
        <w:rPr>
          <w:rFonts w:ascii="Arial" w:hAnsi="Arial" w:cs="Arial"/>
        </w:rPr>
        <w:t>s</w:t>
      </w:r>
      <w:r w:rsidR="00F12AAE" w:rsidRPr="009363CF">
        <w:rPr>
          <w:rFonts w:ascii="Arial" w:hAnsi="Arial" w:cs="Arial"/>
        </w:rPr>
        <w:t xml:space="preserve">) but only if the hearer evaluates the context of the utterance and utilises their world knowledge. </w:t>
      </w:r>
      <w:r w:rsidR="00BE1440" w:rsidRPr="009363CF">
        <w:rPr>
          <w:rFonts w:ascii="Arial" w:hAnsi="Arial" w:cs="Arial"/>
        </w:rPr>
        <w:t xml:space="preserve">It is for instance common world knowledge that in order to gift a book one </w:t>
      </w:r>
      <w:ins w:id="642" w:author="Microsoft Office User" w:date="2022-08-17T12:15:00Z">
        <w:r w:rsidR="00B93DDD">
          <w:rPr>
            <w:rFonts w:ascii="Arial" w:hAnsi="Arial" w:cs="Arial"/>
          </w:rPr>
          <w:t>most likely</w:t>
        </w:r>
      </w:ins>
      <w:r w:rsidR="00BE1440" w:rsidRPr="009363CF">
        <w:rPr>
          <w:rFonts w:ascii="Arial" w:hAnsi="Arial" w:cs="Arial"/>
        </w:rPr>
        <w:t xml:space="preserve"> purchased it beforehand.  </w:t>
      </w:r>
    </w:p>
    <w:p w14:paraId="6F0903C1" w14:textId="47E20171" w:rsidR="009363CF" w:rsidRPr="009363CF" w:rsidRDefault="009363CF" w:rsidP="00BE1440">
      <w:pPr>
        <w:rPr>
          <w:rFonts w:ascii="Arial" w:hAnsi="Arial" w:cs="Arial"/>
        </w:rPr>
      </w:pPr>
    </w:p>
    <w:p w14:paraId="445E2F7B" w14:textId="1390EA09" w:rsidR="009363CF" w:rsidRDefault="00E44E44" w:rsidP="00010D6C">
      <w:pPr>
        <w:pStyle w:val="Paragraphedeliste"/>
        <w:numPr>
          <w:ilvl w:val="0"/>
          <w:numId w:val="2"/>
        </w:numPr>
        <w:rPr>
          <w:rFonts w:ascii="Arial" w:hAnsi="Arial" w:cs="Arial"/>
        </w:rPr>
      </w:pPr>
      <w:r w:rsidRPr="009363CF">
        <w:rPr>
          <w:rFonts w:ascii="Arial" w:hAnsi="Arial" w:cs="Arial"/>
        </w:rPr>
        <w:t xml:space="preserve">a. </w:t>
      </w:r>
      <w:r w:rsidR="00010D6C">
        <w:rPr>
          <w:rFonts w:ascii="Arial" w:hAnsi="Arial" w:cs="Arial"/>
        </w:rPr>
        <w:t>Holly</w:t>
      </w:r>
      <w:r w:rsidRPr="009363CF">
        <w:rPr>
          <w:rFonts w:ascii="Arial" w:hAnsi="Arial" w:cs="Arial"/>
        </w:rPr>
        <w:t xml:space="preserve"> bought a book and she gifted it to her friend.</w:t>
      </w:r>
    </w:p>
    <w:p w14:paraId="6ACDFA36" w14:textId="0534D39E" w:rsidR="00E44E44" w:rsidRPr="009363CF" w:rsidRDefault="00E44E44" w:rsidP="00E44E44">
      <w:pPr>
        <w:pStyle w:val="Paragraphedeliste"/>
        <w:ind w:left="1440"/>
        <w:rPr>
          <w:rFonts w:ascii="Arial" w:hAnsi="Arial" w:cs="Arial"/>
        </w:rPr>
      </w:pPr>
      <w:r w:rsidRPr="009363CF">
        <w:rPr>
          <w:rFonts w:ascii="Arial" w:hAnsi="Arial" w:cs="Arial"/>
        </w:rPr>
        <w:t xml:space="preserve">b. </w:t>
      </w:r>
      <w:r w:rsidR="00010D6C">
        <w:rPr>
          <w:rFonts w:ascii="Arial" w:hAnsi="Arial" w:cs="Arial"/>
        </w:rPr>
        <w:t>Holly</w:t>
      </w:r>
      <w:r w:rsidRPr="009363CF">
        <w:rPr>
          <w:rFonts w:ascii="Arial" w:hAnsi="Arial" w:cs="Arial"/>
        </w:rPr>
        <w:t xml:space="preserve"> bought a book but she gifted it to her friend.</w:t>
      </w:r>
    </w:p>
    <w:p w14:paraId="4F5471A9" w14:textId="77777777" w:rsidR="004A2AA9" w:rsidRDefault="004A2AA9" w:rsidP="00BE1440"/>
    <w:p w14:paraId="728744BA" w14:textId="77777777" w:rsidR="009363CF" w:rsidRPr="009363CF" w:rsidRDefault="009363CF" w:rsidP="009363CF">
      <w:pPr>
        <w:rPr>
          <w:rFonts w:ascii="Arial" w:hAnsi="Arial" w:cs="Arial"/>
        </w:rPr>
      </w:pPr>
      <w:r w:rsidRPr="009363CF">
        <w:rPr>
          <w:rFonts w:ascii="Arial" w:hAnsi="Arial" w:cs="Arial"/>
        </w:rPr>
        <w:t xml:space="preserve">This difference between the pragmatic of DC and that of logical connectors is classically referred to as different types of implicatures : conventional implicatures for DC as opposed to conversational implicatures for logical connectors </w:t>
      </w:r>
      <w:r w:rsidRPr="009363CF">
        <w:rPr>
          <w:rFonts w:ascii="Arial" w:hAnsi="Arial" w:cs="Arial"/>
        </w:rPr>
        <w:fldChar w:fldCharType="begin"/>
      </w:r>
      <w:r w:rsidRPr="009363CF">
        <w:rPr>
          <w:rFonts w:ascii="Arial" w:hAnsi="Arial" w:cs="Arial"/>
        </w:rPr>
        <w:instrText xml:space="preserve"> ADDIN ZOTERO_ITEM CSL_CITATION {"citationID":"n1L0pVgF","properties":{"formattedCitation":"(Grice, 1975)","plainCitation":"(Grice, 1975)","noteIndex":0},"citationItems":[{"id":133,"uris":["http://zotero.org/users/7527615/items/T5NZ35QA"],"itemData":{"id":133,"type":"chapter","container-title":"The Semantics-Pragmatics Boundary in Philosophy","page":"47","publisher":"Broadview Press","source":"PhilPapers","title":"Logic and Conversation","author":[{"family":"Grice","given":"H. Paul"}],"editor":[{"family":"Ezcurdia","given":"Maite"},{"family":"Stainton","given":"Robert J."}],"issued":{"date-parts":[["1975"]]}}}],"schema":"https://github.com/citation-style-language/schema/raw/master/csl-citation.json"} </w:instrText>
      </w:r>
      <w:r w:rsidRPr="009363CF">
        <w:rPr>
          <w:rFonts w:ascii="Arial" w:hAnsi="Arial" w:cs="Arial"/>
        </w:rPr>
        <w:fldChar w:fldCharType="separate"/>
      </w:r>
      <w:r w:rsidRPr="009363CF">
        <w:rPr>
          <w:rFonts w:ascii="Arial" w:hAnsi="Arial" w:cs="Arial"/>
          <w:noProof/>
        </w:rPr>
        <w:t>(Grice, 1975)</w:t>
      </w:r>
      <w:r w:rsidRPr="009363CF">
        <w:rPr>
          <w:rFonts w:ascii="Arial" w:hAnsi="Arial" w:cs="Arial"/>
        </w:rPr>
        <w:fldChar w:fldCharType="end"/>
      </w:r>
      <w:r w:rsidRPr="009363CF">
        <w:rPr>
          <w:rFonts w:ascii="Arial" w:hAnsi="Arial" w:cs="Arial"/>
        </w:rPr>
        <w:t xml:space="preserve">. This theoretical distinction has revealed to reflect real processing differences. </w:t>
      </w:r>
    </w:p>
    <w:p w14:paraId="4632BEC7" w14:textId="344969DF" w:rsidR="00D82990" w:rsidRDefault="009363CF" w:rsidP="009363CF">
      <w:pPr>
        <w:rPr>
          <w:rFonts w:ascii="Arial" w:hAnsi="Arial" w:cs="Arial"/>
        </w:rPr>
      </w:pPr>
      <w:r w:rsidRPr="009363CF">
        <w:rPr>
          <w:rFonts w:ascii="Arial" w:hAnsi="Arial" w:cs="Arial"/>
        </w:rPr>
        <w:fldChar w:fldCharType="begin"/>
      </w:r>
      <w:r w:rsidR="00086206">
        <w:rPr>
          <w:rFonts w:ascii="Arial" w:hAnsi="Arial" w:cs="Arial"/>
        </w:rPr>
        <w:instrText xml:space="preserve"> ADDIN ZOTERO_ITEM CSL_CITATION {"citationID":"NdfvYMKO","properties":{"formattedCitation":"(De Neys &amp; Schaeken, 2007)","plainCitation":"(De Neys &amp; Schaeken, 2007)","dontUpdate":true,"noteIndex":0},"citationItems":[{"id":174,"uris":["http://zotero.org/users/7527615/items/TWIKFQVF"],"itemData":{"id":174,"type":"article-journal","abstract":"The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2016 APA, all rights reserved)","container-title":"Experimental Psychology","DOI":"10.1027/1618-3169.54.2.128","ISSN":"2190-5142(Electronic),1618-3169(Print)","issue":"2","note":"publisher-place: Germany\npublisher: Hogrefe &amp; Huber Publishers","page":"128-133","source":"APA PsycNET","title":"When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sidRPr="009363CF">
        <w:rPr>
          <w:rFonts w:ascii="Arial" w:hAnsi="Arial" w:cs="Arial"/>
        </w:rPr>
        <w:fldChar w:fldCharType="separate"/>
      </w:r>
      <w:r w:rsidRPr="009363CF">
        <w:rPr>
          <w:rFonts w:ascii="Arial" w:hAnsi="Arial" w:cs="Arial"/>
          <w:noProof/>
        </w:rPr>
        <w:t>De Neys &amp; Schaeken (2007)</w:t>
      </w:r>
      <w:r w:rsidRPr="009363CF">
        <w:rPr>
          <w:rFonts w:ascii="Arial" w:hAnsi="Arial" w:cs="Arial"/>
        </w:rPr>
        <w:fldChar w:fldCharType="end"/>
      </w:r>
      <w:r w:rsidRPr="009363CF">
        <w:rPr>
          <w:rFonts w:ascii="Arial" w:hAnsi="Arial" w:cs="Arial"/>
        </w:rPr>
        <w:t xml:space="preserve"> reported that conversational implicatures are less likely to be computed under high cognitive load. They tested participants on a type of conversational implicatures that arises when a weak term that is part of a scale is used. For instance, if something is said to be good, it can implicate that is not excellent; </w:t>
      </w:r>
      <w:r w:rsidRPr="009363CF">
        <w:rPr>
          <w:rFonts w:ascii="Arial" w:hAnsi="Arial" w:cs="Arial"/>
          <w:i/>
          <w:iCs/>
        </w:rPr>
        <w:t>good</w:t>
      </w:r>
      <w:r w:rsidRPr="009363CF">
        <w:rPr>
          <w:rFonts w:ascii="Arial" w:hAnsi="Arial" w:cs="Arial"/>
        </w:rPr>
        <w:t xml:space="preserve"> is indeed not as strong as </w:t>
      </w:r>
      <w:r w:rsidRPr="009363CF">
        <w:rPr>
          <w:rFonts w:ascii="Arial" w:hAnsi="Arial" w:cs="Arial"/>
          <w:i/>
          <w:iCs/>
        </w:rPr>
        <w:t>excellent</w:t>
      </w:r>
      <w:r w:rsidRPr="009363CF">
        <w:rPr>
          <w:rFonts w:ascii="Arial" w:hAnsi="Arial" w:cs="Arial"/>
        </w:rPr>
        <w:t xml:space="preserve"> so if </w:t>
      </w:r>
      <w:r w:rsidRPr="009363CF">
        <w:rPr>
          <w:rFonts w:ascii="Arial" w:hAnsi="Arial" w:cs="Arial"/>
          <w:i/>
          <w:iCs/>
        </w:rPr>
        <w:t xml:space="preserve">excellent </w:t>
      </w:r>
      <w:r w:rsidRPr="009363CF">
        <w:rPr>
          <w:rFonts w:ascii="Arial" w:hAnsi="Arial" w:cs="Arial"/>
        </w:rPr>
        <w:t xml:space="preserve">applied to the situation, the speaker would have used that stronger term instead. Same goes for the logical connector </w:t>
      </w:r>
      <w:r w:rsidRPr="009363CF">
        <w:rPr>
          <w:rFonts w:ascii="Arial" w:hAnsi="Arial" w:cs="Arial"/>
          <w:i/>
          <w:iCs/>
        </w:rPr>
        <w:t xml:space="preserve">or </w:t>
      </w:r>
      <w:r w:rsidRPr="009363CF">
        <w:rPr>
          <w:rFonts w:ascii="Arial" w:hAnsi="Arial" w:cs="Arial"/>
        </w:rPr>
        <w:t xml:space="preserve">that is not as informative as </w:t>
      </w:r>
      <w:r w:rsidRPr="009363CF">
        <w:rPr>
          <w:rFonts w:ascii="Arial" w:hAnsi="Arial" w:cs="Arial"/>
          <w:i/>
          <w:iCs/>
        </w:rPr>
        <w:t>and</w:t>
      </w:r>
      <w:r w:rsidRPr="009363CF">
        <w:rPr>
          <w:rFonts w:ascii="Arial" w:hAnsi="Arial" w:cs="Arial"/>
        </w:rPr>
        <w:t xml:space="preserve"> or for the quantifier </w:t>
      </w:r>
      <w:r w:rsidRPr="009363CF">
        <w:rPr>
          <w:rFonts w:ascii="Arial" w:hAnsi="Arial" w:cs="Arial"/>
          <w:i/>
          <w:iCs/>
        </w:rPr>
        <w:t>some</w:t>
      </w:r>
      <w:r w:rsidRPr="009363CF">
        <w:rPr>
          <w:rFonts w:ascii="Arial" w:hAnsi="Arial" w:cs="Arial"/>
        </w:rPr>
        <w:t xml:space="preserve"> (used in </w:t>
      </w:r>
      <w:r w:rsidRPr="009363CF">
        <w:rPr>
          <w:rFonts w:ascii="Arial" w:hAnsi="Arial" w:cs="Arial"/>
        </w:rPr>
        <w:fldChar w:fldCharType="begin"/>
      </w:r>
      <w:r w:rsidR="00086206">
        <w:rPr>
          <w:rFonts w:ascii="Arial" w:hAnsi="Arial" w:cs="Arial"/>
        </w:rPr>
        <w:instrText xml:space="preserve"> ADDIN ZOTERO_ITEM CSL_CITATION {"citationID":"480LLfh8","properties":{"formattedCitation":"(De Neys &amp; Schaeken, 2007)","plainCitation":"(De Neys &amp; Schaeken, 2007)","dontUpdate":true,"noteIndex":0},"citationItems":[{"id":174,"uris":["http://zotero.org/users/7527615/items/TWIKFQVF"],"itemData":{"id":174,"type":"article-journal","abstract":"The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2016 APA, all rights reserved)","container-title":"Experimental Psychology","DOI":"10.1027/1618-3169.54.2.128","ISSN":"2190-5142(Electronic),1618-3169(Print)","issue":"2","note":"publisher-place: Germany\npublisher: Hogrefe &amp; Huber Publishers","page":"128-133","source":"APA PsycNET","title":"When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sidRPr="009363CF">
        <w:rPr>
          <w:rFonts w:ascii="Arial" w:hAnsi="Arial" w:cs="Arial"/>
        </w:rPr>
        <w:fldChar w:fldCharType="separate"/>
      </w:r>
      <w:r w:rsidRPr="009363CF">
        <w:rPr>
          <w:rFonts w:ascii="Arial" w:hAnsi="Arial" w:cs="Arial"/>
          <w:noProof/>
        </w:rPr>
        <w:t>De Neys &amp; Schaeken (2007)</w:t>
      </w:r>
      <w:r w:rsidRPr="009363CF">
        <w:rPr>
          <w:rFonts w:ascii="Arial" w:hAnsi="Arial" w:cs="Arial"/>
        </w:rPr>
        <w:fldChar w:fldCharType="end"/>
      </w:r>
      <w:r w:rsidRPr="009363CF">
        <w:rPr>
          <w:rFonts w:ascii="Arial" w:hAnsi="Arial" w:cs="Arial"/>
        </w:rPr>
        <w:t xml:space="preserve">’ experiment) that can implicate </w:t>
      </w:r>
      <w:r w:rsidRPr="009363CF">
        <w:rPr>
          <w:rFonts w:ascii="Arial" w:hAnsi="Arial" w:cs="Arial"/>
          <w:i/>
          <w:iCs/>
        </w:rPr>
        <w:t>not all</w:t>
      </w:r>
      <w:r w:rsidRPr="009363CF">
        <w:rPr>
          <w:rFonts w:ascii="Arial" w:hAnsi="Arial" w:cs="Arial"/>
        </w:rPr>
        <w:t xml:space="preserve">. </w:t>
      </w:r>
      <w:r w:rsidR="00086206" w:rsidRPr="009363CF">
        <w:rPr>
          <w:rFonts w:ascii="Arial" w:hAnsi="Arial" w:cs="Arial"/>
        </w:rPr>
        <w:t>Unlike</w:t>
      </w:r>
      <w:r w:rsidRPr="009363CF">
        <w:rPr>
          <w:rFonts w:ascii="Arial" w:hAnsi="Arial" w:cs="Arial"/>
        </w:rPr>
        <w:t xml:space="preserve"> for DC however, that type </w:t>
      </w:r>
      <w:r w:rsidR="00965631">
        <w:rPr>
          <w:rFonts w:ascii="Arial" w:hAnsi="Arial" w:cs="Arial"/>
        </w:rPr>
        <w:t xml:space="preserve">of </w:t>
      </w:r>
      <w:r w:rsidRPr="009363CF">
        <w:rPr>
          <w:rFonts w:ascii="Arial" w:hAnsi="Arial" w:cs="Arial"/>
        </w:rPr>
        <w:t>pragmatic inference is not automatic and needs to be contextually licensed</w:t>
      </w:r>
      <w:r w:rsidR="00086206">
        <w:rPr>
          <w:rFonts w:ascii="Arial" w:hAnsi="Arial" w:cs="Arial"/>
        </w:rPr>
        <w:t xml:space="preserve"> (</w:t>
      </w:r>
      <w:r w:rsidR="00086206">
        <w:rPr>
          <w:rFonts w:ascii="Arial" w:hAnsi="Arial" w:cs="Arial"/>
        </w:rPr>
        <w:fldChar w:fldCharType="begin"/>
      </w:r>
      <w:r w:rsidR="00AC4B0F">
        <w:rPr>
          <w:rFonts w:ascii="Arial" w:hAnsi="Arial" w:cs="Arial"/>
        </w:rPr>
        <w:instrText xml:space="preserve"> ADDIN ZOTERO_ITEM CSL_CITATION {"citationID":"Bo7eDj5I","properties":{"formattedCitation":"(Breheny et al., 2006)","plainCitation":"(Breheny et al., 2006)","dontUpdate":true,"noteIndex":0},"citationItems":[{"id":202,"uris":["http://zotero.org/users/7527615/items/6V7P94GR"],"itemData":{"id":202,"type":"article-journal","abstract":"Recent research in semantics and pragmatics has revived the debate about whether there are two cognitively distinct categories of conversational implicatures: generalised and particularised. Generalised conversational implicatures are so-called because they seem to arise more or less independently of contextual support. Particularised implicatures are more context-bound. The Default view is that generalised implicatures are default inferences and that their computation is relatively autonomous - being computed by some default mechanism and only being open to cancellation at a second stage when contextual assumptions are taken into consideration (Chierchia, 2004, Horn, 1984, Levinson, 2000 i.a.). It is at that second stage where contextual assumptions are considered that particularised implications are computed. By contrast, Context-Driven theorists claim that both generalised and particularised implicatures are generated by the same process and only where there is contextual support (Carston, 1998, Sperber and Wilson, 1986 i.a.). In this paper, we present three on-line studies of the prototypical cases of generalised implicatures: the scalar implicatures ‘some of the Fs’&gt;‘not all the Fs’ and ‘X or Y’&gt;‘either X or Y but not both’. These studies were designed to test the context-dependence and autonomy of the implicatures. Our results suggest that these scalar implicatures are dependent on the conversational context and that they show none of the autonomy predicted by the Default view. We conclude with a discussion of the degree to which such implicatures are purely context-driven and whether an interactionist default position may also be plausible.","container-title":"Cognition","DOI":"10.1016/j.cognition.2005.07.003","ISSN":"0010-0277","issue":"3","journalAbbreviation":"Cognition","language":"en","page":"434-463","source":"ScienceDirect","title":"Are generalised scalar implicatures generated by default? An on-line investigation into the role of context in generating pragmatic inferences","title-short":"Are generalised scalar implicatures generated by default?","volume":"100","author":[{"family":"Breheny","given":"Richard"},{"family":"Katsos","given":"Napoleon"},{"family":"Williams","given":"John"}],"issued":{"date-parts":[["2006",7,1]]}}}],"schema":"https://github.com/citation-style-language/schema/raw/master/csl-citation.json"} </w:instrText>
      </w:r>
      <w:r w:rsidR="00086206">
        <w:rPr>
          <w:rFonts w:ascii="Arial" w:hAnsi="Arial" w:cs="Arial"/>
        </w:rPr>
        <w:fldChar w:fldCharType="separate"/>
      </w:r>
      <w:r w:rsidR="00086206">
        <w:rPr>
          <w:rFonts w:ascii="Arial" w:hAnsi="Arial" w:cs="Arial"/>
          <w:noProof/>
        </w:rPr>
        <w:t>Breheny et al., 2006)</w:t>
      </w:r>
      <w:r w:rsidR="00086206">
        <w:rPr>
          <w:rFonts w:ascii="Arial" w:hAnsi="Arial" w:cs="Arial"/>
        </w:rPr>
        <w:fldChar w:fldCharType="end"/>
      </w:r>
      <w:r w:rsidRPr="009363CF">
        <w:rPr>
          <w:rFonts w:ascii="Arial" w:hAnsi="Arial" w:cs="Arial"/>
        </w:rPr>
        <w:t xml:space="preserve">. </w:t>
      </w:r>
      <w:r w:rsidR="004A5AE3">
        <w:rPr>
          <w:rFonts w:ascii="Arial" w:hAnsi="Arial" w:cs="Arial"/>
        </w:rPr>
        <w:t>For example, in (1</w:t>
      </w:r>
      <w:r w:rsidR="00965631">
        <w:rPr>
          <w:rFonts w:ascii="Arial" w:hAnsi="Arial" w:cs="Arial"/>
        </w:rPr>
        <w:t>8</w:t>
      </w:r>
      <w:r w:rsidR="004A5AE3">
        <w:rPr>
          <w:rFonts w:ascii="Arial" w:hAnsi="Arial" w:cs="Arial"/>
        </w:rPr>
        <w:t xml:space="preserve">) the speaker seems to only know whether Peter passed or fail the exam. In that context they can only assert that Peter’s performance as good enough to pass. However, it may as well </w:t>
      </w:r>
      <w:r w:rsidR="004A5AE3">
        <w:rPr>
          <w:rFonts w:ascii="Arial" w:hAnsi="Arial" w:cs="Arial"/>
        </w:rPr>
        <w:lastRenderedPageBreak/>
        <w:t xml:space="preserve">have been excellent but the speaker is missing information to use that stronger term (they might have not attended the exam and do not know the exam score obtained).  Since the speaker is not in a position to make a stronger claim than good, it does not implicate that the performance was not excellent. </w:t>
      </w:r>
    </w:p>
    <w:p w14:paraId="1D10C392" w14:textId="77777777" w:rsidR="004A5AE3" w:rsidRPr="004A5AE3" w:rsidRDefault="004A5AE3" w:rsidP="009363CF">
      <w:pPr>
        <w:rPr>
          <w:rFonts w:ascii="Arial" w:hAnsi="Arial" w:cs="Arial"/>
        </w:rPr>
      </w:pPr>
    </w:p>
    <w:p w14:paraId="7FC22266" w14:textId="490217D3" w:rsidR="00E44E44" w:rsidRPr="004A5AE3" w:rsidRDefault="004A5AE3" w:rsidP="00965631">
      <w:pPr>
        <w:pStyle w:val="Paragraphedeliste"/>
        <w:numPr>
          <w:ilvl w:val="0"/>
          <w:numId w:val="2"/>
        </w:numPr>
        <w:rPr>
          <w:rFonts w:ascii="Arial" w:hAnsi="Arial" w:cs="Arial"/>
        </w:rPr>
      </w:pPr>
      <w:r w:rsidRPr="004A5AE3">
        <w:rPr>
          <w:rFonts w:ascii="Arial" w:hAnsi="Arial" w:cs="Arial"/>
        </w:rPr>
        <w:t xml:space="preserve">Peter passed his piano exam so his performance must have been good. </w:t>
      </w:r>
    </w:p>
    <w:p w14:paraId="314D0360" w14:textId="022F5B31" w:rsidR="009363CF" w:rsidRDefault="009363CF" w:rsidP="009363CF">
      <w:pPr>
        <w:rPr>
          <w:rFonts w:ascii="Arial" w:hAnsi="Arial" w:cs="Arial"/>
        </w:rPr>
      </w:pPr>
    </w:p>
    <w:p w14:paraId="644C7E7B" w14:textId="469AD513" w:rsidR="00115611" w:rsidRDefault="00086206" w:rsidP="009363CF">
      <w:pPr>
        <w:rPr>
          <w:rFonts w:ascii="Arial" w:hAnsi="Arial" w:cs="Arial"/>
        </w:rPr>
      </w:pPr>
      <w:r>
        <w:rPr>
          <w:rFonts w:ascii="Arial" w:hAnsi="Arial" w:cs="Arial"/>
        </w:rPr>
        <w:fldChar w:fldCharType="begin"/>
      </w:r>
      <w:r w:rsidR="00AC4B0F">
        <w:rPr>
          <w:rFonts w:ascii="Arial" w:hAnsi="Arial" w:cs="Arial"/>
        </w:rPr>
        <w:instrText xml:space="preserve"> ADDIN ZOTERO_ITEM CSL_CITATION {"citationID":"dokfxKFC","properties":{"formattedCitation":"(De Neys &amp; Schaeken, 2007)","plainCitation":"(De Neys &amp; Schaeken, 2007)","dontUpdate":true,"noteIndex":0},"citationItems":[{"id":174,"uris":["http://zotero.org/users/7527615/items/TWIKFQVF"],"itemData":{"id":174,"type":"article-journal","abstract":"The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2016 APA, all rights reserved)","container-title":"Experimental Psychology","DOI":"10.1027/1618-3169.54.2.128","ISSN":"2190-5142(Electronic),1618-3169(Print)","issue":"2","note":"publisher-place: Germany\npublisher: Hogrefe &amp; Huber Publishers","page":"128-133","source":"APA PsycNET","title":"When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Pr>
          <w:rFonts w:ascii="Arial" w:hAnsi="Arial" w:cs="Arial"/>
        </w:rPr>
        <w:fldChar w:fldCharType="separate"/>
      </w:r>
      <w:r>
        <w:rPr>
          <w:rFonts w:ascii="Arial" w:hAnsi="Arial" w:cs="Arial"/>
          <w:noProof/>
        </w:rPr>
        <w:t>In their study, De Neys &amp; Schaeken (2007)</w:t>
      </w:r>
      <w:r>
        <w:rPr>
          <w:rFonts w:ascii="Arial" w:hAnsi="Arial" w:cs="Arial"/>
        </w:rPr>
        <w:fldChar w:fldCharType="end"/>
      </w:r>
      <w:r>
        <w:rPr>
          <w:rFonts w:ascii="Arial" w:hAnsi="Arial" w:cs="Arial"/>
        </w:rPr>
        <w:t xml:space="preserve"> </w:t>
      </w:r>
      <w:r w:rsidR="00115611">
        <w:rPr>
          <w:rFonts w:ascii="Arial" w:hAnsi="Arial" w:cs="Arial"/>
        </w:rPr>
        <w:t>saturated their</w:t>
      </w:r>
      <w:r>
        <w:rPr>
          <w:rFonts w:ascii="Arial" w:hAnsi="Arial" w:cs="Arial"/>
        </w:rPr>
        <w:t xml:space="preserve"> participants</w:t>
      </w:r>
      <w:r w:rsidR="00115611">
        <w:rPr>
          <w:rFonts w:ascii="Arial" w:hAnsi="Arial" w:cs="Arial"/>
        </w:rPr>
        <w:t xml:space="preserve">’ working </w:t>
      </w:r>
      <w:r w:rsidR="00115611" w:rsidRPr="00965631">
        <w:rPr>
          <w:rFonts w:ascii="Arial" w:hAnsi="Arial" w:cs="Arial"/>
        </w:rPr>
        <w:t>memory by asking them</w:t>
      </w:r>
      <w:r w:rsidRPr="00965631">
        <w:rPr>
          <w:rFonts w:ascii="Arial" w:hAnsi="Arial" w:cs="Arial"/>
        </w:rPr>
        <w:t xml:space="preserve"> to memorise patterns </w:t>
      </w:r>
      <w:r w:rsidR="003C1DA7" w:rsidRPr="00965631">
        <w:rPr>
          <w:rFonts w:ascii="Arial" w:hAnsi="Arial" w:cs="Arial"/>
        </w:rPr>
        <w:t>of dots while</w:t>
      </w:r>
      <w:r w:rsidRPr="00965631">
        <w:rPr>
          <w:rFonts w:ascii="Arial" w:hAnsi="Arial" w:cs="Arial"/>
        </w:rPr>
        <w:t xml:space="preserve"> seeing the experiment</w:t>
      </w:r>
      <w:r w:rsidR="003C1DA7" w:rsidRPr="00965631">
        <w:rPr>
          <w:rFonts w:ascii="Arial" w:hAnsi="Arial" w:cs="Arial"/>
        </w:rPr>
        <w:t xml:space="preserve">al </w:t>
      </w:r>
      <w:r>
        <w:rPr>
          <w:rFonts w:ascii="Arial" w:hAnsi="Arial" w:cs="Arial"/>
        </w:rPr>
        <w:t>item</w:t>
      </w:r>
      <w:r w:rsidR="00115611">
        <w:rPr>
          <w:rFonts w:ascii="Arial" w:hAnsi="Arial" w:cs="Arial"/>
        </w:rPr>
        <w:t>s</w:t>
      </w:r>
      <w:r>
        <w:rPr>
          <w:rFonts w:ascii="Arial" w:hAnsi="Arial" w:cs="Arial"/>
        </w:rPr>
        <w:t xml:space="preserve">. Participants then had to interpret sentences </w:t>
      </w:r>
      <w:r w:rsidR="003C1DA7">
        <w:rPr>
          <w:rFonts w:ascii="Arial" w:hAnsi="Arial" w:cs="Arial"/>
        </w:rPr>
        <w:t xml:space="preserve">featuring uses of </w:t>
      </w:r>
      <w:r w:rsidR="003C1DA7" w:rsidRPr="003C1DA7">
        <w:rPr>
          <w:rFonts w:ascii="Arial" w:hAnsi="Arial" w:cs="Arial"/>
          <w:i/>
          <w:iCs/>
        </w:rPr>
        <w:t>some</w:t>
      </w:r>
      <w:r w:rsidR="003C1DA7">
        <w:rPr>
          <w:rFonts w:ascii="Arial" w:hAnsi="Arial" w:cs="Arial"/>
        </w:rPr>
        <w:t xml:space="preserve"> that should lead to not-all implicature</w:t>
      </w:r>
      <w:r w:rsidR="00115611">
        <w:rPr>
          <w:rFonts w:ascii="Arial" w:hAnsi="Arial" w:cs="Arial"/>
        </w:rPr>
        <w:t>s</w:t>
      </w:r>
      <w:r w:rsidR="003C1DA7">
        <w:rPr>
          <w:rFonts w:ascii="Arial" w:hAnsi="Arial" w:cs="Arial"/>
        </w:rPr>
        <w:t>. They reported that compared to a group having completed the experiment under no cognitive</w:t>
      </w:r>
      <w:r w:rsidR="00115611">
        <w:rPr>
          <w:rFonts w:ascii="Arial" w:hAnsi="Arial" w:cs="Arial"/>
        </w:rPr>
        <w:t xml:space="preserve"> load</w:t>
      </w:r>
      <w:r w:rsidR="003C1DA7">
        <w:rPr>
          <w:rFonts w:ascii="Arial" w:hAnsi="Arial" w:cs="Arial"/>
        </w:rPr>
        <w:t xml:space="preserve">, </w:t>
      </w:r>
      <w:r w:rsidR="00213925">
        <w:rPr>
          <w:rFonts w:ascii="Arial" w:hAnsi="Arial" w:cs="Arial"/>
        </w:rPr>
        <w:t>participants</w:t>
      </w:r>
      <w:r w:rsidR="003C1DA7">
        <w:rPr>
          <w:rFonts w:ascii="Arial" w:hAnsi="Arial" w:cs="Arial"/>
        </w:rPr>
        <w:t xml:space="preserve"> under high load were less likely to compute the not-all implicatures. </w:t>
      </w:r>
      <w:r w:rsidR="00213925">
        <w:rPr>
          <w:rFonts w:ascii="Arial" w:hAnsi="Arial" w:cs="Arial"/>
        </w:rPr>
        <w:t xml:space="preserve">Interestingly, </w:t>
      </w:r>
      <w:r w:rsidR="00213925">
        <w:rPr>
          <w:rFonts w:ascii="Arial" w:hAnsi="Arial" w:cs="Arial"/>
        </w:rPr>
        <w:fldChar w:fldCharType="begin"/>
      </w:r>
      <w:r w:rsidR="00AC4B0F">
        <w:rPr>
          <w:rFonts w:ascii="Arial" w:hAnsi="Arial" w:cs="Arial"/>
        </w:rPr>
        <w:instrText xml:space="preserve"> ADDIN ZOTERO_ITEM CSL_CITATION {"citationID":"snpWDTgl","properties":{"formattedCitation":"(Janssens &amp; Schaeken, 2016)","plainCitation":"(Janssens &amp; Schaeken, 2016)","dontUpdate":true,"noteIndex":0},"citationItems":[{"id":227,"uris":["http://zotero.org/users/7527615/items/5QMVPNER"],"itemData":{"id":227,"type":"article-journal","abstract":"This study aimed to investigate the possible cognitive costs involved in processing the implicatures from but and the conclusion introducing words so and nevertheless. Adult participants were asked to indicate the conclusion that the person in the story would make, based on ‘p but q’ sentences constructed as indirect distancing contrasts. Additionally, while performing this task, participants’ working memory was burdened with a secondary dot recall task in four conditions ranging from no working memory load to high load. The results showed that working memory load did not influence participants’ performance on the implicature task. This finding might be interpreted to suggest that working memory is not involved in inferring the implicatures from but, so and nevertheless. We also found that the content of the arguments played a very important role. Whenever a strong argument is combined with a weak argument, participants mostly base their conclusion on the strong argument and consequently ignore the conventional interpretation of but (and so and nevertheless). Additionally, we found an effect of axiological value, which is in line with the positive-negative asymmetry theory.","container-title":"Frontiers in Psychology","DOI":"10.3389/fpsyg.2016.01520","ISSN":"1664-1078","journalAbbreviation":"Front. Psychol.","language":"English","note":"publisher: Frontiers","source":"Frontiers","title":"‘But’ Implicatures: A Study of the Effect of Working Memory and Argument Characteristics","title-short":"‘But’ Implicatures","URL":"https://www.frontiersin.org/articles/10.3389/fpsyg.2016.01520/full","volume":"7","author":[{"family":"Janssens","given":"Leen"},{"family":"Schaeken","given":"Walter"}],"accessed":{"date-parts":[["2021",6,8]]},"issued":{"date-parts":[["2016"]]}}}],"schema":"https://github.com/citation-style-language/schema/raw/master/csl-citation.json"} </w:instrText>
      </w:r>
      <w:r w:rsidR="00213925">
        <w:rPr>
          <w:rFonts w:ascii="Arial" w:hAnsi="Arial" w:cs="Arial"/>
        </w:rPr>
        <w:fldChar w:fldCharType="separate"/>
      </w:r>
      <w:r w:rsidR="00213925">
        <w:rPr>
          <w:rFonts w:ascii="Arial" w:hAnsi="Arial" w:cs="Arial"/>
          <w:noProof/>
        </w:rPr>
        <w:t>Janssens &amp; Schaeken (2016)</w:t>
      </w:r>
      <w:r w:rsidR="00213925">
        <w:rPr>
          <w:rFonts w:ascii="Arial" w:hAnsi="Arial" w:cs="Arial"/>
        </w:rPr>
        <w:fldChar w:fldCharType="end"/>
      </w:r>
      <w:r w:rsidR="00213925">
        <w:rPr>
          <w:rFonts w:ascii="Arial" w:hAnsi="Arial" w:cs="Arial"/>
        </w:rPr>
        <w:t xml:space="preserve"> adapted this </w:t>
      </w:r>
      <w:r w:rsidR="00115611">
        <w:rPr>
          <w:rFonts w:ascii="Arial" w:hAnsi="Arial" w:cs="Arial"/>
        </w:rPr>
        <w:t>design and used it</w:t>
      </w:r>
      <w:r w:rsidR="00213925">
        <w:rPr>
          <w:rFonts w:ascii="Arial" w:hAnsi="Arial" w:cs="Arial"/>
        </w:rPr>
        <w:t xml:space="preserve"> </w:t>
      </w:r>
      <w:r w:rsidR="00115611">
        <w:rPr>
          <w:rFonts w:ascii="Arial" w:hAnsi="Arial" w:cs="Arial"/>
        </w:rPr>
        <w:t xml:space="preserve">to study </w:t>
      </w:r>
      <w:r w:rsidR="00213925">
        <w:rPr>
          <w:rFonts w:ascii="Arial" w:hAnsi="Arial" w:cs="Arial"/>
        </w:rPr>
        <w:t xml:space="preserve">the inference of contrast triggered by </w:t>
      </w:r>
      <w:r w:rsidR="00213925" w:rsidRPr="00213925">
        <w:rPr>
          <w:rFonts w:ascii="Arial" w:hAnsi="Arial" w:cs="Arial"/>
          <w:i/>
          <w:iCs/>
        </w:rPr>
        <w:t>but</w:t>
      </w:r>
      <w:r w:rsidR="00213925">
        <w:rPr>
          <w:rFonts w:ascii="Arial" w:hAnsi="Arial" w:cs="Arial"/>
        </w:rPr>
        <w:t xml:space="preserve">. They found that being under high cognitive load does not affect the interpretation of </w:t>
      </w:r>
      <w:proofErr w:type="spellStart"/>
      <w:r w:rsidR="00213925" w:rsidRPr="00213925">
        <w:rPr>
          <w:rFonts w:ascii="Arial" w:hAnsi="Arial" w:cs="Arial"/>
          <w:i/>
          <w:iCs/>
        </w:rPr>
        <w:t>but</w:t>
      </w:r>
      <w:proofErr w:type="spellEnd"/>
      <w:r w:rsidR="00213925">
        <w:rPr>
          <w:rFonts w:ascii="Arial" w:hAnsi="Arial" w:cs="Arial"/>
        </w:rPr>
        <w:t xml:space="preserve">. This shows that the pragmatic contribution of DM, unlike </w:t>
      </w:r>
      <w:r w:rsidR="00115611">
        <w:rPr>
          <w:rFonts w:ascii="Arial" w:hAnsi="Arial" w:cs="Arial"/>
        </w:rPr>
        <w:t xml:space="preserve">inferences associated with </w:t>
      </w:r>
      <w:r w:rsidR="00213925">
        <w:rPr>
          <w:rFonts w:ascii="Arial" w:hAnsi="Arial" w:cs="Arial"/>
        </w:rPr>
        <w:t>logical</w:t>
      </w:r>
      <w:r w:rsidR="00115611">
        <w:rPr>
          <w:rFonts w:ascii="Arial" w:hAnsi="Arial" w:cs="Arial"/>
        </w:rPr>
        <w:t xml:space="preserve"> connectors,</w:t>
      </w:r>
      <w:r w:rsidR="00213925">
        <w:rPr>
          <w:rFonts w:ascii="Arial" w:hAnsi="Arial" w:cs="Arial"/>
        </w:rPr>
        <w:t xml:space="preserve"> is automatically and obligatory computed upon hearing the </w:t>
      </w:r>
      <w:r w:rsidR="00115611">
        <w:rPr>
          <w:rFonts w:ascii="Arial" w:hAnsi="Arial" w:cs="Arial"/>
        </w:rPr>
        <w:t>D</w:t>
      </w:r>
      <w:r w:rsidR="00965631">
        <w:rPr>
          <w:rFonts w:ascii="Arial" w:hAnsi="Arial" w:cs="Arial"/>
        </w:rPr>
        <w:t>C</w:t>
      </w:r>
      <w:r w:rsidR="00213925">
        <w:rPr>
          <w:rFonts w:ascii="Arial" w:hAnsi="Arial" w:cs="Arial"/>
        </w:rPr>
        <w:t xml:space="preserve">. </w:t>
      </w:r>
    </w:p>
    <w:p w14:paraId="09CE898D" w14:textId="77777777" w:rsidR="00965631" w:rsidRDefault="00965631" w:rsidP="009363CF">
      <w:pPr>
        <w:rPr>
          <w:ins w:id="643" w:author="Microsoft Office User" w:date="2022-08-15T17:16:00Z"/>
          <w:rFonts w:ascii="Arial" w:hAnsi="Arial" w:cs="Arial"/>
        </w:rPr>
      </w:pPr>
    </w:p>
    <w:p w14:paraId="65D93022" w14:textId="2C58F6DF" w:rsidR="00213925" w:rsidRDefault="00B3352F" w:rsidP="009363CF">
      <w:pPr>
        <w:rPr>
          <w:rFonts w:ascii="Arial" w:hAnsi="Arial" w:cs="Arial"/>
        </w:rPr>
      </w:pPr>
      <w:r>
        <w:rPr>
          <w:rFonts w:ascii="Arial" w:hAnsi="Arial" w:cs="Arial"/>
        </w:rPr>
        <w:t xml:space="preserve">Studies on </w:t>
      </w:r>
      <w:r w:rsidR="000B3768">
        <w:rPr>
          <w:rFonts w:ascii="Arial" w:hAnsi="Arial" w:cs="Arial"/>
        </w:rPr>
        <w:t>pragmatic inferences linked with l</w:t>
      </w:r>
      <w:r w:rsidR="00115611">
        <w:rPr>
          <w:rFonts w:ascii="Arial" w:hAnsi="Arial" w:cs="Arial"/>
        </w:rPr>
        <w:t xml:space="preserve">ogical connectors </w:t>
      </w:r>
      <w:r w:rsidR="000B3768">
        <w:rPr>
          <w:rFonts w:ascii="Arial" w:hAnsi="Arial" w:cs="Arial"/>
        </w:rPr>
        <w:t xml:space="preserve">(e.g., scalar implicatures for </w:t>
      </w:r>
      <w:r w:rsidR="000B3768" w:rsidRPr="000B3768">
        <w:rPr>
          <w:rFonts w:ascii="Arial" w:hAnsi="Arial" w:cs="Arial"/>
          <w:i/>
          <w:iCs/>
        </w:rPr>
        <w:t>or</w:t>
      </w:r>
      <w:r w:rsidR="000B3768">
        <w:rPr>
          <w:rFonts w:ascii="Arial" w:hAnsi="Arial" w:cs="Arial"/>
        </w:rPr>
        <w:t xml:space="preserve">, enrichment for </w:t>
      </w:r>
      <w:r w:rsidR="000B3768" w:rsidRPr="000B3768">
        <w:rPr>
          <w:rFonts w:ascii="Arial" w:hAnsi="Arial" w:cs="Arial"/>
          <w:i/>
          <w:iCs/>
        </w:rPr>
        <w:t>and</w:t>
      </w:r>
      <w:r w:rsidR="000B3768">
        <w:rPr>
          <w:rFonts w:ascii="Arial" w:hAnsi="Arial" w:cs="Arial"/>
        </w:rPr>
        <w:t xml:space="preserve">) have greatly </w:t>
      </w:r>
      <w:r w:rsidR="00E35513">
        <w:rPr>
          <w:rFonts w:ascii="Arial" w:hAnsi="Arial" w:cs="Arial"/>
        </w:rPr>
        <w:t>contributed</w:t>
      </w:r>
      <w:r w:rsidR="000B3768">
        <w:rPr>
          <w:rFonts w:ascii="Arial" w:hAnsi="Arial" w:cs="Arial"/>
        </w:rPr>
        <w:t xml:space="preserve"> </w:t>
      </w:r>
      <w:r>
        <w:rPr>
          <w:rFonts w:ascii="Arial" w:hAnsi="Arial" w:cs="Arial"/>
        </w:rPr>
        <w:t xml:space="preserve">to the understanding of the cognitive processes </w:t>
      </w:r>
      <w:r w:rsidR="00E35513">
        <w:rPr>
          <w:rFonts w:ascii="Arial" w:hAnsi="Arial" w:cs="Arial"/>
        </w:rPr>
        <w:t>be</w:t>
      </w:r>
      <w:r w:rsidR="006D6A7D">
        <w:rPr>
          <w:rFonts w:ascii="Arial" w:hAnsi="Arial" w:cs="Arial"/>
        </w:rPr>
        <w:t>h</w:t>
      </w:r>
      <w:r w:rsidR="00E35513">
        <w:rPr>
          <w:rFonts w:ascii="Arial" w:hAnsi="Arial" w:cs="Arial"/>
        </w:rPr>
        <w:t>in</w:t>
      </w:r>
      <w:r w:rsidR="006D6A7D">
        <w:rPr>
          <w:rFonts w:ascii="Arial" w:hAnsi="Arial" w:cs="Arial"/>
        </w:rPr>
        <w:t xml:space="preserve">d </w:t>
      </w:r>
      <w:r>
        <w:rPr>
          <w:rFonts w:ascii="Arial" w:hAnsi="Arial" w:cs="Arial"/>
        </w:rPr>
        <w:t xml:space="preserve">pragmatic meaning </w:t>
      </w:r>
      <w:r>
        <w:rPr>
          <w:rFonts w:ascii="Arial" w:hAnsi="Arial" w:cs="Arial"/>
        </w:rPr>
        <w:fldChar w:fldCharType="begin"/>
      </w:r>
      <w:r>
        <w:rPr>
          <w:rFonts w:ascii="Arial" w:hAnsi="Arial" w:cs="Arial"/>
        </w:rPr>
        <w:instrText xml:space="preserve"> ADDIN ZOTERO_ITEM CSL_CITATION {"citationID":"Fgw5vCfD","properties":{"formattedCitation":"(Noveck, 2018)","plainCitation":"(Noveck, 2018)","noteIndex":0},"citationItems":[{"id":699,"uris":["http://zotero.org/users/7527615/items/7DAQLUMX"],"itemData":{"id":699,"type":"book","abstract":"How does a listener understand a sarcastic 'That was a wonderful speech' when the words point to a positive review? Why do students of introductory logic interpret 'Some cabs are yellow' as 'Not all cabs are yellow' when the meaning of 'some' is compatible with 'all'? Pragmatics aims to explain how listeners draw out a speaker's meaning from utterances, an astonishing feat when one considers that the words in a sentence hardly suffice for fully comprehending what the speaker intended. Given the nature of pragmatics, it is going to take the interdisciplinary firepower of many cognitive sciences - including philosophy, experimental psychology, linguistics and neuroscience - to fully appreciate this uniquely human ability.  In this book, Ira Noveck, a leading pioneer in experimental pragmatics, engagingly walks the reader through the phenomena, the theoretical debates, the experiments as well as the historical development of this growing academic discipline.","event-place":"Cambridge","ISBN":"978-1-107-08490-2","note":"DOI: 10.1017/9781316027073","publisher":"Cambridge University Press","publisher-place":"Cambridge","source":"Cambridge University Press","title":"Experimental Pragmatics: The Making of a Cognitive Science","title-short":"Experimental Pragmatics","URL":"https://www.cambridge.org/core/books/experimental-pragmatics/865CCF285D5330628E73340AA86405D3","author":[{"family":"Noveck","given":"Ira"}],"accessed":{"date-parts":[["2022",2,4]]},"issued":{"date-parts":[["2018"]]}}}],"schema":"https://github.com/citation-style-language/schema/raw/master/csl-citation.json"} </w:instrText>
      </w:r>
      <w:r>
        <w:rPr>
          <w:rFonts w:ascii="Arial" w:hAnsi="Arial" w:cs="Arial"/>
        </w:rPr>
        <w:fldChar w:fldCharType="separate"/>
      </w:r>
      <w:r>
        <w:rPr>
          <w:rFonts w:ascii="Arial" w:hAnsi="Arial" w:cs="Arial"/>
          <w:noProof/>
        </w:rPr>
        <w:t>(Noveck, 2018)</w:t>
      </w:r>
      <w:r>
        <w:rPr>
          <w:rFonts w:ascii="Arial" w:hAnsi="Arial" w:cs="Arial"/>
        </w:rPr>
        <w:fldChar w:fldCharType="end"/>
      </w:r>
      <w:r>
        <w:rPr>
          <w:rFonts w:ascii="Arial" w:hAnsi="Arial" w:cs="Arial"/>
        </w:rPr>
        <w:t xml:space="preserve">. They are indeed good </w:t>
      </w:r>
      <w:r w:rsidR="00E35513">
        <w:rPr>
          <w:rFonts w:ascii="Arial" w:hAnsi="Arial" w:cs="Arial"/>
        </w:rPr>
        <w:t>candidates</w:t>
      </w:r>
      <w:r>
        <w:rPr>
          <w:rFonts w:ascii="Arial" w:hAnsi="Arial" w:cs="Arial"/>
        </w:rPr>
        <w:t xml:space="preserve"> for experimental studies because the implicatures that they trigger are more localised and </w:t>
      </w:r>
      <w:r w:rsidR="00E35513">
        <w:rPr>
          <w:rFonts w:ascii="Arial" w:hAnsi="Arial" w:cs="Arial"/>
        </w:rPr>
        <w:t>vary less among speakers than other types of pragmatic inferences (e.g., irony, metaphors). That said all conversational implicatures</w:t>
      </w:r>
      <w:r w:rsidR="00A3198E">
        <w:rPr>
          <w:rFonts w:ascii="Arial" w:hAnsi="Arial" w:cs="Arial"/>
        </w:rPr>
        <w:t xml:space="preserve"> </w:t>
      </w:r>
      <w:r w:rsidR="00E35513">
        <w:rPr>
          <w:rFonts w:ascii="Arial" w:hAnsi="Arial" w:cs="Arial"/>
        </w:rPr>
        <w:t>require some level of contextual evaluation prior to the computation of the inferred meaning</w:t>
      </w:r>
      <w:r w:rsidR="00A3198E">
        <w:rPr>
          <w:rFonts w:ascii="Arial" w:hAnsi="Arial" w:cs="Arial"/>
        </w:rPr>
        <w:t>. This</w:t>
      </w:r>
      <w:r w:rsidR="00E35513">
        <w:rPr>
          <w:rFonts w:ascii="Arial" w:hAnsi="Arial" w:cs="Arial"/>
        </w:rPr>
        <w:t xml:space="preserve"> relies on cognitive processes that are challenging to </w:t>
      </w:r>
      <w:r w:rsidR="00A3198E">
        <w:rPr>
          <w:rFonts w:ascii="Arial" w:hAnsi="Arial" w:cs="Arial"/>
        </w:rPr>
        <w:t xml:space="preserve">monitor </w:t>
      </w:r>
      <w:r w:rsidR="00622483">
        <w:rPr>
          <w:rFonts w:ascii="Arial" w:hAnsi="Arial" w:cs="Arial"/>
        </w:rPr>
        <w:t xml:space="preserve">experimentally </w:t>
      </w:r>
      <w:r w:rsidR="00A3198E">
        <w:rPr>
          <w:rFonts w:ascii="Arial" w:hAnsi="Arial" w:cs="Arial"/>
        </w:rPr>
        <w:t>and are hence virtually impossible to</w:t>
      </w:r>
      <w:r w:rsidR="00E35513">
        <w:rPr>
          <w:rFonts w:ascii="Arial" w:hAnsi="Arial" w:cs="Arial"/>
        </w:rPr>
        <w:t xml:space="preserve"> </w:t>
      </w:r>
      <w:r w:rsidR="00A3198E">
        <w:rPr>
          <w:rFonts w:ascii="Arial" w:hAnsi="Arial" w:cs="Arial"/>
        </w:rPr>
        <w:t>dissociate from the inference making process.</w:t>
      </w:r>
      <w:r w:rsidR="00E35513">
        <w:rPr>
          <w:rFonts w:ascii="Arial" w:hAnsi="Arial" w:cs="Arial"/>
        </w:rPr>
        <w:t xml:space="preserve"> </w:t>
      </w:r>
      <w:r w:rsidR="00A3198E">
        <w:rPr>
          <w:rFonts w:ascii="Arial" w:hAnsi="Arial" w:cs="Arial"/>
        </w:rPr>
        <w:t xml:space="preserve">Moreover, </w:t>
      </w:r>
      <w:r w:rsidR="00E51300">
        <w:rPr>
          <w:rFonts w:ascii="Arial" w:hAnsi="Arial" w:cs="Arial"/>
        </w:rPr>
        <w:t xml:space="preserve">the computation of implicatures linked with logical connectors may not </w:t>
      </w:r>
      <w:proofErr w:type="spellStart"/>
      <w:r w:rsidR="006B6824">
        <w:rPr>
          <w:rFonts w:ascii="Arial" w:hAnsi="Arial" w:cs="Arial"/>
        </w:rPr>
        <w:t>v</w:t>
      </w:r>
      <w:r w:rsidR="00D96D0A">
        <w:rPr>
          <w:rFonts w:ascii="Arial" w:hAnsi="Arial" w:cs="Arial"/>
        </w:rPr>
        <w:t>a</w:t>
      </w:r>
      <w:r w:rsidR="006B6824">
        <w:rPr>
          <w:rFonts w:ascii="Arial" w:hAnsi="Arial" w:cs="Arial"/>
        </w:rPr>
        <w:t>ry</w:t>
      </w:r>
      <w:proofErr w:type="spellEnd"/>
      <w:r w:rsidR="00E51300">
        <w:rPr>
          <w:rFonts w:ascii="Arial" w:hAnsi="Arial" w:cs="Arial"/>
        </w:rPr>
        <w:t xml:space="preserve"> much in quality from one individual </w:t>
      </w:r>
      <w:r w:rsidR="006B6824">
        <w:rPr>
          <w:rFonts w:ascii="Arial" w:hAnsi="Arial" w:cs="Arial"/>
        </w:rPr>
        <w:t>to</w:t>
      </w:r>
      <w:r w:rsidR="00E51300">
        <w:rPr>
          <w:rFonts w:ascii="Arial" w:hAnsi="Arial" w:cs="Arial"/>
        </w:rPr>
        <w:t xml:space="preserve"> the next (scalar implicatures are standardised they only lead to one specific reading) but it </w:t>
      </w:r>
      <w:r w:rsidR="00622483">
        <w:rPr>
          <w:rFonts w:ascii="Arial" w:hAnsi="Arial" w:cs="Arial"/>
        </w:rPr>
        <w:t xml:space="preserve"> varies </w:t>
      </w:r>
      <w:r w:rsidR="00E51300">
        <w:rPr>
          <w:rFonts w:ascii="Arial" w:hAnsi="Arial" w:cs="Arial"/>
        </w:rPr>
        <w:t xml:space="preserve">in quantity. </w:t>
      </w:r>
      <w:r w:rsidR="00E51300">
        <w:rPr>
          <w:rFonts w:ascii="Arial" w:hAnsi="Arial" w:cs="Arial"/>
        </w:rPr>
        <w:fldChar w:fldCharType="begin"/>
      </w:r>
      <w:r w:rsidR="00AC4B0F">
        <w:rPr>
          <w:rFonts w:ascii="Arial" w:hAnsi="Arial" w:cs="Arial"/>
        </w:rPr>
        <w:instrText xml:space="preserve"> ADDIN ZOTERO_ITEM CSL_CITATION {"citationID":"PtSQ3HXd","properties":{"formattedCitation":"(Fairchild &amp; Papafragou, 2021)","plainCitation":"(Fairchild &amp; Papafragou, 2021)","dontUpdate":true,"noteIndex":0},"citationItems":[{"id":13,"uris":["http://zotero.org/users/7527615/items/B84SD7ZD"],"itemData":{"id":13,"type":"article-journal","abstract":"In sentences such as “Some dogs are mammals,” the literal semantic meaning (“Some and possibly all dogs are mammals”) conflicts with the pragmatic meaning (“Not all dogs are mammals,” known as a scalar implicature). Prior work has shown that adults vary widely in the extent to which they adopt the semantic or pragmatic meaning of such utterances, yet the underlying reason for this variation is unknown. Drawing on theoretical models of scalar implicature derivation, we explore the hypothesis that the cognitive abilities of executive function (EF) and theory of mind (ToM) contribute to this observed variation. In Experiment 1, we show that individuals with better ToM are more likely to compute a scalar implicature and adopt the pragmatic meaning of an utterance; however, EF makes no unique contribution to scalar implicature comprehension after accounting for ToM. In Experiment 2, we replicate this finding and assess whether it generalizes to the comprehension of other pragmatic phenomena such as indirect requests (e.g., “It's hot in here” uttered to ask for something to be done) and metaphor (e.g., “to harvest courage”). This is the first evidence that differences in ToM are associated with pragmatic competence in neurotypical adults across distinct pragmatic phenomena.","container-title":"Cognitive Science","DOI":"https://doi.org/10.1111/cogs.12938","ISSN":"1551-6709","issue":"2","language":"en","license":"© 2021 Cognitive Science Society, Inc","note":"_eprint: https://onlinelibrary.wiley.com/doi/pdf/10.1111/cogs.12938","page":"e12938","source":"Wiley Online Library","title":"The Role of Executive Function and Theory of Mind in Pragmatic Computations","volume":"45","author":[{"family":"Fairchild","given":"Sarah"},{"family":"Papafragou","given":"Anna"}],"issued":{"date-parts":[["2021"]]}}}],"schema":"https://github.com/citation-style-language/schema/raw/master/csl-citation.json"} </w:instrText>
      </w:r>
      <w:r w:rsidR="00E51300">
        <w:rPr>
          <w:rFonts w:ascii="Arial" w:hAnsi="Arial" w:cs="Arial"/>
        </w:rPr>
        <w:fldChar w:fldCharType="separate"/>
      </w:r>
      <w:r w:rsidR="00E51300">
        <w:rPr>
          <w:rFonts w:ascii="Arial" w:hAnsi="Arial" w:cs="Arial"/>
          <w:noProof/>
        </w:rPr>
        <w:t xml:space="preserve">Fairchild &amp; Papafragou </w:t>
      </w:r>
      <w:r w:rsidR="006B6824">
        <w:rPr>
          <w:rFonts w:ascii="Arial" w:hAnsi="Arial" w:cs="Arial"/>
          <w:noProof/>
        </w:rPr>
        <w:t>(</w:t>
      </w:r>
      <w:r w:rsidR="00E51300">
        <w:rPr>
          <w:rFonts w:ascii="Arial" w:hAnsi="Arial" w:cs="Arial"/>
          <w:noProof/>
        </w:rPr>
        <w:t>2021)</w:t>
      </w:r>
      <w:r w:rsidR="00E51300">
        <w:rPr>
          <w:rFonts w:ascii="Arial" w:hAnsi="Arial" w:cs="Arial"/>
        </w:rPr>
        <w:fldChar w:fldCharType="end"/>
      </w:r>
      <w:r w:rsidR="006B6824">
        <w:rPr>
          <w:rFonts w:ascii="Arial" w:hAnsi="Arial" w:cs="Arial"/>
        </w:rPr>
        <w:t xml:space="preserve"> for instance reported that participants’ likelihood to judge sentences such as “Some elephants are mammals” as correct was negatively correlated with their performance on standard Theory of Mind tasks. This </w:t>
      </w:r>
      <w:r w:rsidR="0025028C">
        <w:rPr>
          <w:rFonts w:ascii="Arial" w:hAnsi="Arial" w:cs="Arial"/>
        </w:rPr>
        <w:t>difference</w:t>
      </w:r>
      <w:r w:rsidR="006B6824">
        <w:rPr>
          <w:rFonts w:ascii="Arial" w:hAnsi="Arial" w:cs="Arial"/>
        </w:rPr>
        <w:t xml:space="preserve"> in the interpretation of scalar terms</w:t>
      </w:r>
      <w:r w:rsidR="0025028C">
        <w:rPr>
          <w:rFonts w:ascii="Arial" w:hAnsi="Arial" w:cs="Arial"/>
        </w:rPr>
        <w:t xml:space="preserve"> was even found in participants’ neurophysiological responses to such stimuli. </w:t>
      </w:r>
      <w:r w:rsidR="0025028C">
        <w:rPr>
          <w:rFonts w:ascii="Arial" w:hAnsi="Arial" w:cs="Arial"/>
        </w:rPr>
        <w:fldChar w:fldCharType="begin"/>
      </w:r>
      <w:r w:rsidR="00AC4B0F">
        <w:rPr>
          <w:rFonts w:ascii="Arial" w:hAnsi="Arial" w:cs="Arial"/>
        </w:rPr>
        <w:instrText xml:space="preserve"> ADDIN ZOTERO_ITEM CSL_CITATION {"citationID":"pbpneWXC","properties":{"formattedCitation":"(Barbet &amp; Thierry, 2016)","plainCitation":"(Barbet &amp; Thierry, 2016)","dontUpdate":true,"noteIndex":0},"citationItems":[{"id":16,"uris":["http://zotero.org/users/7527615/items/AUSLITTN"],"itemData":{"id":16,"type":"article-journal","abstract":"In sentence verification tasks involving under-informative statements such as Some elephants are mammals, some adults appear more tolerant to pragmatic violations than others. The underlying causes of such inter-individual variability remain however essentially unknown. Here, we investigated inter-individual variation in adults deriving the scalar inference \"not all\" triggered by the quantifier some. We first assessed the individual intolerance to pragmatic violations in adult participants presented with under-informative some-statements (e.g., Some infants are young). We then recorded event-related brain potentials in the same participants using an oddball paradigm where an ambiguous deviant word some presented in isolation had to be taken either as a match (in its literal interpretation \"at least some\") or as a mismatch (in its pragmatic interpretation \"some but not all\") and where an unambiguous deviant target word all was featured as control. Mean amplitude modulation of the classic P3b provided a measure of the ease with which participants considered some and all as deviants within each experimental block. We found that intolerance to pragmatic violations was associated with a reduction in the magnitude of the P3b effect elicited by the target some when it was to be considered a literal match. Furthermore, we failed to replicate a straightforward literal interpretation facilitation effect in our experiment which offers a control for task demands. We propose that the derivation of scalar inferences also relies on general, but flexible, mismatch resolution processes.","container-title":"Frontiers in Psychology","DOI":"10.3389/fpsyg.2016.01479","ISSN":"1664-1078","journalAbbreviation":"Front Psychol","language":"eng","note":"PMID: 27746751\nPMCID: PMC5044785","page":"1479","source":"PubMed","title":"Some Alternatives? Event-Related Potential Investigation of Literal and Pragmatic Interpretations of Some Presented in Isolation","title-short":"Some Alternatives?","volume":"7","author":[{"family":"Barbet","given":"Cécile"},{"family":"Thierry","given":"Guillaume"}],"issued":{"date-parts":[["2016"]]}}}],"schema":"https://github.com/citation-style-language/schema/raw/master/csl-citation.json"} </w:instrText>
      </w:r>
      <w:r w:rsidR="0025028C">
        <w:rPr>
          <w:rFonts w:ascii="Arial" w:hAnsi="Arial" w:cs="Arial"/>
        </w:rPr>
        <w:fldChar w:fldCharType="separate"/>
      </w:r>
      <w:r w:rsidR="0025028C">
        <w:rPr>
          <w:rFonts w:ascii="Arial" w:hAnsi="Arial" w:cs="Arial"/>
          <w:noProof/>
        </w:rPr>
        <w:t>Barbet &amp; Thierry (2016)</w:t>
      </w:r>
      <w:r w:rsidR="0025028C">
        <w:rPr>
          <w:rFonts w:ascii="Arial" w:hAnsi="Arial" w:cs="Arial"/>
        </w:rPr>
        <w:fldChar w:fldCharType="end"/>
      </w:r>
      <w:r w:rsidR="0025028C">
        <w:rPr>
          <w:rFonts w:ascii="Arial" w:hAnsi="Arial" w:cs="Arial"/>
        </w:rPr>
        <w:t xml:space="preserve"> indeed found a reduction in the P3b magnitude following under informative some-statements for those participants that accepted logically true but pragmatically infelicitous sentences (“Some </w:t>
      </w:r>
      <w:r w:rsidR="00EE0A64">
        <w:rPr>
          <w:rFonts w:ascii="Arial" w:hAnsi="Arial" w:cs="Arial"/>
        </w:rPr>
        <w:t>elephants</w:t>
      </w:r>
      <w:r w:rsidR="0025028C">
        <w:rPr>
          <w:rFonts w:ascii="Arial" w:hAnsi="Arial" w:cs="Arial"/>
        </w:rPr>
        <w:t xml:space="preserve"> are mammals”).  </w:t>
      </w:r>
    </w:p>
    <w:p w14:paraId="65BA3BE8" w14:textId="77777777" w:rsidR="001A6B86" w:rsidRDefault="001A6B86" w:rsidP="009363CF">
      <w:pPr>
        <w:rPr>
          <w:rFonts w:ascii="Arial" w:hAnsi="Arial" w:cs="Arial"/>
        </w:rPr>
      </w:pPr>
    </w:p>
    <w:p w14:paraId="40613601" w14:textId="7717B566" w:rsidR="00DE7FE7" w:rsidRDefault="0074437A" w:rsidP="009363CF">
      <w:pPr>
        <w:rPr>
          <w:rFonts w:ascii="Arial" w:hAnsi="Arial" w:cs="Arial"/>
        </w:rPr>
      </w:pPr>
      <w:r>
        <w:rPr>
          <w:rFonts w:ascii="Arial" w:hAnsi="Arial" w:cs="Arial"/>
        </w:rPr>
        <w:t>Unlike conversational implicatures, the</w:t>
      </w:r>
      <w:r w:rsidR="001A6B86">
        <w:rPr>
          <w:rFonts w:ascii="Arial" w:hAnsi="Arial" w:cs="Arial"/>
        </w:rPr>
        <w:t xml:space="preserve"> pragmatic meaning conveyed by DM </w:t>
      </w:r>
      <w:r>
        <w:rPr>
          <w:rFonts w:ascii="Arial" w:hAnsi="Arial" w:cs="Arial"/>
        </w:rPr>
        <w:t xml:space="preserve">is </w:t>
      </w:r>
      <w:r w:rsidRPr="0074437A">
        <w:rPr>
          <w:rFonts w:ascii="Arial" w:hAnsi="Arial" w:cs="Arial"/>
          <w:i/>
          <w:iCs/>
        </w:rPr>
        <w:t>conventionalized</w:t>
      </w:r>
      <w:r w:rsidR="006D6A7D">
        <w:rPr>
          <w:rFonts w:ascii="Arial" w:hAnsi="Arial" w:cs="Arial"/>
          <w:i/>
          <w:iCs/>
        </w:rPr>
        <w:t xml:space="preserve"> </w:t>
      </w:r>
      <w:r w:rsidR="006D6A7D">
        <w:rPr>
          <w:rFonts w:ascii="Arial" w:hAnsi="Arial" w:cs="Arial"/>
        </w:rPr>
        <w:t xml:space="preserve">and </w:t>
      </w:r>
      <w:r w:rsidR="00EE0A64">
        <w:rPr>
          <w:rFonts w:ascii="Arial" w:hAnsi="Arial" w:cs="Arial"/>
        </w:rPr>
        <w:t>thereby</w:t>
      </w:r>
      <w:r w:rsidR="006D6A7D">
        <w:rPr>
          <w:rFonts w:ascii="Arial" w:hAnsi="Arial" w:cs="Arial"/>
        </w:rPr>
        <w:t xml:space="preserve"> automatic and obligatory </w:t>
      </w:r>
      <w:r w:rsidR="003B052E">
        <w:rPr>
          <w:rFonts w:ascii="Arial" w:hAnsi="Arial" w:cs="Arial"/>
        </w:rPr>
        <w:t xml:space="preserve">[as seen in </w:t>
      </w:r>
      <w:r w:rsidR="006D6A7D">
        <w:rPr>
          <w:rFonts w:ascii="Arial" w:hAnsi="Arial" w:cs="Arial"/>
        </w:rPr>
        <w:fldChar w:fldCharType="begin"/>
      </w:r>
      <w:r w:rsidR="00AC4B0F">
        <w:rPr>
          <w:rFonts w:ascii="Arial" w:hAnsi="Arial" w:cs="Arial"/>
        </w:rPr>
        <w:instrText xml:space="preserve"> ADDIN ZOTERO_ITEM CSL_CITATION {"citationID":"9MZNKfMe","properties":{"formattedCitation":"(Janssens &amp; Schaeken, 2016)","plainCitation":"(Janssens &amp; Schaeken, 2016)","dontUpdate":true,"noteIndex":0},"citationItems":[{"id":227,"uris":["http://zotero.org/users/7527615/items/5QMVPNER"],"itemData":{"id":227,"type":"article-journal","abstract":"This study aimed to investigate the possible cognitive costs involved in processing the implicatures from but and the conclusion introducing words so and nevertheless. Adult participants were asked to indicate the conclusion that the person in the story would make, based on ‘p but q’ sentences constructed as indirect distancing contrasts. Additionally, while performing this task, participants’ working memory was burdened with a secondary dot recall task in four conditions ranging from no working memory load to high load. The results showed that working memory load did not influence participants’ performance on the implicature task. This finding might be interpreted to suggest that working memory is not involved in inferring the implicatures from but, so and nevertheless. We also found that the content of the arguments played a very important role. Whenever a strong argument is combined with a weak argument, participants mostly base their conclusion on the strong argument and consequently ignore the conventional interpretation of but (and so and nevertheless). Additionally, we found an effect of axiological value, which is in line with the positive-negative asymmetry theory.","container-title":"Frontiers in Psychology","DOI":"10.3389/fpsyg.2016.01520","ISSN":"1664-1078","journalAbbreviation":"Front. Psychol.","language":"English","note":"publisher: Frontiers","source":"Frontiers","title":"‘But’ Implicatures: A Study of the Effect of Working Memory and Argument Characteristics","title-short":"‘But’ Implicatures","URL":"https://www.frontiersin.org/articles/10.3389/fpsyg.2016.01520/full","volume":"7","author":[{"family":"Janssens","given":"Leen"},{"family":"Schaeken","given":"Walter"}],"accessed":{"date-parts":[["2021",6,8]]},"issued":{"date-parts":[["2016"]]}}}],"schema":"https://github.com/citation-style-language/schema/raw/master/csl-citation.json"} </w:instrText>
      </w:r>
      <w:r w:rsidR="006D6A7D">
        <w:rPr>
          <w:rFonts w:ascii="Arial" w:hAnsi="Arial" w:cs="Arial"/>
        </w:rPr>
        <w:fldChar w:fldCharType="separate"/>
      </w:r>
      <w:r w:rsidR="006D6A7D">
        <w:rPr>
          <w:rFonts w:ascii="Arial" w:hAnsi="Arial" w:cs="Arial"/>
          <w:noProof/>
        </w:rPr>
        <w:t xml:space="preserve">Janssens &amp; Schaeken </w:t>
      </w:r>
      <w:r w:rsidR="003B052E">
        <w:rPr>
          <w:rFonts w:ascii="Arial" w:hAnsi="Arial" w:cs="Arial"/>
          <w:noProof/>
        </w:rPr>
        <w:t>(</w:t>
      </w:r>
      <w:r w:rsidR="006D6A7D">
        <w:rPr>
          <w:rFonts w:ascii="Arial" w:hAnsi="Arial" w:cs="Arial"/>
          <w:noProof/>
        </w:rPr>
        <w:t>2016)</w:t>
      </w:r>
      <w:r w:rsidR="006D6A7D">
        <w:rPr>
          <w:rFonts w:ascii="Arial" w:hAnsi="Arial" w:cs="Arial"/>
        </w:rPr>
        <w:fldChar w:fldCharType="end"/>
      </w:r>
      <w:r w:rsidR="003B052E">
        <w:rPr>
          <w:rFonts w:ascii="Arial" w:hAnsi="Arial" w:cs="Arial"/>
        </w:rPr>
        <w:t>]</w:t>
      </w:r>
      <w:r>
        <w:rPr>
          <w:rFonts w:ascii="Arial" w:hAnsi="Arial" w:cs="Arial"/>
        </w:rPr>
        <w:t>.</w:t>
      </w:r>
      <w:r w:rsidR="00EE0A64">
        <w:rPr>
          <w:rFonts w:ascii="Arial" w:hAnsi="Arial" w:cs="Arial"/>
        </w:rPr>
        <w:t xml:space="preserve"> </w:t>
      </w:r>
      <w:r w:rsidR="006D6A7D">
        <w:rPr>
          <w:rFonts w:ascii="Arial" w:hAnsi="Arial" w:cs="Arial"/>
        </w:rPr>
        <w:t xml:space="preserve">The inferences linked with DM thus </w:t>
      </w:r>
      <w:r w:rsidR="00EE0A64">
        <w:rPr>
          <w:rFonts w:ascii="Arial" w:hAnsi="Arial" w:cs="Arial"/>
        </w:rPr>
        <w:t xml:space="preserve">do </w:t>
      </w:r>
      <w:r w:rsidR="006D6A7D">
        <w:rPr>
          <w:rFonts w:ascii="Arial" w:hAnsi="Arial" w:cs="Arial"/>
        </w:rPr>
        <w:t xml:space="preserve">not </w:t>
      </w:r>
      <w:r w:rsidR="00EE0A64">
        <w:rPr>
          <w:rFonts w:ascii="Arial" w:hAnsi="Arial" w:cs="Arial"/>
        </w:rPr>
        <w:t xml:space="preserve">require contextual licensing to be triggered and they should not </w:t>
      </w:r>
      <w:r w:rsidR="006D6A7D">
        <w:rPr>
          <w:rFonts w:ascii="Arial" w:hAnsi="Arial" w:cs="Arial"/>
        </w:rPr>
        <w:t xml:space="preserve">vary </w:t>
      </w:r>
      <w:r w:rsidR="00EE0A64">
        <w:rPr>
          <w:rFonts w:ascii="Arial" w:hAnsi="Arial" w:cs="Arial"/>
        </w:rPr>
        <w:t>between participants. Th</w:t>
      </w:r>
      <w:r w:rsidR="003B052E">
        <w:rPr>
          <w:rFonts w:ascii="Arial" w:hAnsi="Arial" w:cs="Arial"/>
        </w:rPr>
        <w:t>e</w:t>
      </w:r>
      <w:r w:rsidR="00EE0A64">
        <w:rPr>
          <w:rFonts w:ascii="Arial" w:hAnsi="Arial" w:cs="Arial"/>
        </w:rPr>
        <w:t>s</w:t>
      </w:r>
      <w:r w:rsidR="003B052E">
        <w:rPr>
          <w:rFonts w:ascii="Arial" w:hAnsi="Arial" w:cs="Arial"/>
        </w:rPr>
        <w:t>e</w:t>
      </w:r>
      <w:r w:rsidR="00EE0A64">
        <w:rPr>
          <w:rFonts w:ascii="Arial" w:hAnsi="Arial" w:cs="Arial"/>
        </w:rPr>
        <w:t xml:space="preserve"> specificities relative to conversational implicatures are particularly advantageous for the psycholinguistic study of pragmatic inferences. They indeed allow to build paradigms in which the inference </w:t>
      </w:r>
      <w:r w:rsidR="003B052E">
        <w:rPr>
          <w:rFonts w:ascii="Arial" w:hAnsi="Arial" w:cs="Arial"/>
        </w:rPr>
        <w:t xml:space="preserve">making process (the integration of pragmatic meaning) can be studied in isolation of complex contextual evaluation. Recall some of the studies described in section 2. For instance, </w:t>
      </w:r>
      <w:r w:rsidR="003B052E">
        <w:rPr>
          <w:rFonts w:ascii="Arial" w:hAnsi="Arial" w:cs="Arial"/>
        </w:rPr>
        <w:fldChar w:fldCharType="begin"/>
      </w:r>
      <w:r w:rsidR="00AC4B0F">
        <w:rPr>
          <w:rFonts w:ascii="Arial" w:hAnsi="Arial" w:cs="Arial"/>
        </w:rPr>
        <w:instrText xml:space="preserve"> ADDIN ZOTERO_ITEM CSL_CITATION {"citationID":"u5IUxSKE","properties":{"formattedCitation":"(K\\uc0\\u246{}hne-Fuetterer et al., 2021)","plainCitation":"(Köhne-Fuetterer et al., 2021)","dontUpdate":true,"noteIndex":0},"citationItems":[{"id":207,"uris":["http://zotero.org/users/7527615/items/KCUK6BLJ"],"itemData":{"id":207,"type":"article-journal","abstract":"While there is a substantial amount of evidence for language processing being a highly incremental and predictive process, we still know relatively little about how top-down discourse based expectations are combined with bottom-up information such as discourse connectives. The present article reports on three experiments investigating this question using different methodologies (visual world paradigm and ERPs) in two languages (German and English). We find support for highly incremental processing of causal and concessive discourse connectives, causing anticipation of upcoming material. Our visual world study shows that anticipatory looks depend on the discourse connective; furthermore, the German ERP study revealed an N400 effect on a gender-marked adjective preceding the target noun, when the target noun was inconsistent with the expectations elicited by the combination of context and discourse connective. Moreover, our experiments reveal that the facilitation of downstream material based on earlier connectives comes at the cost of reversing original expectations, as evidenced by a P600 effect on the concessive relative to the causal connective.","container-title":"Linguistics","DOI":"10.1515/ling-2021-0011","ISSN":"1613-396X","issue":"2","language":"en","note":"publisher: De Gruyter\nsection: Linguistics","page":"417-448","source":"www.degruyter.com","title":"The online processing of causal and concessive discourse connectives","volume":"59","author":[{"family":"Köhne-Fuetterer","given":"Judith"},{"family":"Drenhaus","given":"Heiner"},{"family":"Delogu","given":"Francesca"},{"family":"Demberg","given":"Vera"}],"issued":{"date-parts":[["2021",3,1]]}}}],"schema":"https://github.com/citation-style-language/schema/raw/master/csl-citation.json"} </w:instrText>
      </w:r>
      <w:r w:rsidR="003B052E">
        <w:rPr>
          <w:rFonts w:ascii="Arial" w:hAnsi="Arial" w:cs="Arial"/>
        </w:rPr>
        <w:fldChar w:fldCharType="separate"/>
      </w:r>
      <w:r w:rsidR="003B052E" w:rsidRPr="003B052E">
        <w:rPr>
          <w:rFonts w:ascii="Arial" w:hAnsi="Arial" w:cs="Arial"/>
        </w:rPr>
        <w:t>Köhne-Fuetterer et al.</w:t>
      </w:r>
      <w:r w:rsidR="003B052E">
        <w:rPr>
          <w:rFonts w:ascii="Arial" w:hAnsi="Arial" w:cs="Arial"/>
        </w:rPr>
        <w:t xml:space="preserve"> (</w:t>
      </w:r>
      <w:r w:rsidR="003B052E" w:rsidRPr="003B052E">
        <w:rPr>
          <w:rFonts w:ascii="Arial" w:hAnsi="Arial" w:cs="Arial"/>
        </w:rPr>
        <w:t>2021)</w:t>
      </w:r>
      <w:r w:rsidR="003B052E">
        <w:rPr>
          <w:rFonts w:ascii="Arial" w:hAnsi="Arial" w:cs="Arial"/>
        </w:rPr>
        <w:fldChar w:fldCharType="end"/>
      </w:r>
      <w:r w:rsidR="00564496">
        <w:rPr>
          <w:rFonts w:ascii="Arial" w:hAnsi="Arial" w:cs="Arial"/>
        </w:rPr>
        <w:t xml:space="preserve"> </w:t>
      </w:r>
      <w:r w:rsidR="00564496">
        <w:rPr>
          <w:rFonts w:ascii="Arial" w:hAnsi="Arial" w:cs="Arial"/>
        </w:rPr>
        <w:lastRenderedPageBreak/>
        <w:t xml:space="preserve">looked at </w:t>
      </w:r>
      <w:r w:rsidR="003B052E">
        <w:rPr>
          <w:rFonts w:ascii="Arial" w:hAnsi="Arial" w:cs="Arial"/>
        </w:rPr>
        <w:t>the</w:t>
      </w:r>
      <w:r w:rsidR="00564496">
        <w:rPr>
          <w:rFonts w:ascii="Arial" w:hAnsi="Arial" w:cs="Arial"/>
        </w:rPr>
        <w:t xml:space="preserve"> integration of </w:t>
      </w:r>
      <w:r w:rsidR="00564496" w:rsidRPr="002156CC">
        <w:rPr>
          <w:rFonts w:ascii="Arial" w:hAnsi="Arial" w:cs="Arial"/>
          <w:i/>
          <w:iCs/>
        </w:rPr>
        <w:t>therefore</w:t>
      </w:r>
      <w:r w:rsidR="00564496">
        <w:rPr>
          <w:rFonts w:ascii="Arial" w:hAnsi="Arial" w:cs="Arial"/>
        </w:rPr>
        <w:t xml:space="preserve"> and </w:t>
      </w:r>
      <w:r w:rsidR="00564496" w:rsidRPr="002156CC">
        <w:rPr>
          <w:rFonts w:ascii="Arial" w:hAnsi="Arial" w:cs="Arial"/>
          <w:i/>
          <w:iCs/>
        </w:rPr>
        <w:t>nevertheless</w:t>
      </w:r>
      <w:r w:rsidR="00564496">
        <w:rPr>
          <w:rFonts w:ascii="Arial" w:hAnsi="Arial" w:cs="Arial"/>
        </w:rPr>
        <w:t xml:space="preserve"> to a context-rich sentence that encouraged the hearer to shape discourse </w:t>
      </w:r>
      <w:r w:rsidR="00B53D26">
        <w:rPr>
          <w:rFonts w:ascii="Arial" w:hAnsi="Arial" w:cs="Arial"/>
        </w:rPr>
        <w:t>expectations</w:t>
      </w:r>
      <w:r w:rsidR="00564496">
        <w:rPr>
          <w:rFonts w:ascii="Arial" w:hAnsi="Arial" w:cs="Arial"/>
        </w:rPr>
        <w:t xml:space="preserve"> prior to the DM. The task made participants predict what item the speaker was interested in out of a selection visually presented to them</w:t>
      </w:r>
      <w:r w:rsidR="00F42AC4">
        <w:rPr>
          <w:rFonts w:ascii="Arial" w:hAnsi="Arial" w:cs="Arial"/>
        </w:rPr>
        <w:t>. The sentences leading up to the DM narrowed down the possible option</w:t>
      </w:r>
      <w:r w:rsidR="00AB5860">
        <w:rPr>
          <w:rFonts w:ascii="Arial" w:hAnsi="Arial" w:cs="Arial"/>
        </w:rPr>
        <w:t xml:space="preserve">s in order to make the use of </w:t>
      </w:r>
      <w:r w:rsidR="00AB5860" w:rsidRPr="002156CC">
        <w:rPr>
          <w:rFonts w:ascii="Arial" w:hAnsi="Arial" w:cs="Arial"/>
          <w:i/>
          <w:iCs/>
        </w:rPr>
        <w:t>therefore</w:t>
      </w:r>
      <w:r w:rsidR="00AB5860">
        <w:rPr>
          <w:rFonts w:ascii="Arial" w:hAnsi="Arial" w:cs="Arial"/>
        </w:rPr>
        <w:t xml:space="preserve"> or </w:t>
      </w:r>
      <w:r w:rsidR="00AB5860" w:rsidRPr="002156CC">
        <w:rPr>
          <w:rFonts w:ascii="Arial" w:hAnsi="Arial" w:cs="Arial"/>
          <w:i/>
          <w:iCs/>
        </w:rPr>
        <w:t>nevertheless</w:t>
      </w:r>
      <w:r w:rsidR="00AB5860">
        <w:rPr>
          <w:rFonts w:ascii="Arial" w:hAnsi="Arial" w:cs="Arial"/>
        </w:rPr>
        <w:t xml:space="preserve"> particularly salient and source of</w:t>
      </w:r>
      <w:r w:rsidR="00B53D26">
        <w:rPr>
          <w:rFonts w:ascii="Arial" w:hAnsi="Arial" w:cs="Arial"/>
        </w:rPr>
        <w:t xml:space="preserve"> either </w:t>
      </w:r>
      <w:r w:rsidR="002156CC">
        <w:rPr>
          <w:rFonts w:ascii="Arial" w:hAnsi="Arial" w:cs="Arial"/>
        </w:rPr>
        <w:t xml:space="preserve">prediction confirmation or revision. While the integration of DM to discourse processing is in itself a topic worthy of attention, we </w:t>
      </w:r>
      <w:r w:rsidR="004816E8">
        <w:rPr>
          <w:rFonts w:ascii="Arial" w:hAnsi="Arial" w:cs="Arial"/>
        </w:rPr>
        <w:t xml:space="preserve">wish to suggest </w:t>
      </w:r>
      <w:r w:rsidR="002156CC">
        <w:rPr>
          <w:rFonts w:ascii="Arial" w:hAnsi="Arial" w:cs="Arial"/>
        </w:rPr>
        <w:t>a completely approac</w:t>
      </w:r>
      <w:r w:rsidR="004816E8">
        <w:rPr>
          <w:rFonts w:ascii="Arial" w:hAnsi="Arial" w:cs="Arial"/>
        </w:rPr>
        <w:t>h</w:t>
      </w:r>
      <w:r w:rsidR="00B53D26" w:rsidRPr="00B53D26">
        <w:rPr>
          <w:rFonts w:ascii="Arial" w:hAnsi="Arial" w:cs="Arial"/>
        </w:rPr>
        <w:t xml:space="preserve"> </w:t>
      </w:r>
      <w:r w:rsidR="00B53D26">
        <w:rPr>
          <w:rFonts w:ascii="Arial" w:hAnsi="Arial" w:cs="Arial"/>
        </w:rPr>
        <w:t>here</w:t>
      </w:r>
      <w:r w:rsidR="004816E8">
        <w:rPr>
          <w:rFonts w:ascii="Arial" w:hAnsi="Arial" w:cs="Arial"/>
        </w:rPr>
        <w:t xml:space="preserve">. Instead of observing DM in information rich discourse, we propose to study the processing of DM in sentences that </w:t>
      </w:r>
      <w:r w:rsidR="005A6C72">
        <w:rPr>
          <w:rFonts w:ascii="Arial" w:hAnsi="Arial" w:cs="Arial"/>
        </w:rPr>
        <w:t xml:space="preserve">are </w:t>
      </w:r>
      <w:r w:rsidR="00F30519">
        <w:rPr>
          <w:rFonts w:ascii="Arial" w:hAnsi="Arial" w:cs="Arial"/>
        </w:rPr>
        <w:t xml:space="preserve">virtually </w:t>
      </w:r>
      <w:r w:rsidR="005A6C72">
        <w:rPr>
          <w:rFonts w:ascii="Arial" w:hAnsi="Arial" w:cs="Arial"/>
        </w:rPr>
        <w:t xml:space="preserve">stripped of </w:t>
      </w:r>
      <w:r w:rsidR="00F30519">
        <w:rPr>
          <w:rFonts w:ascii="Arial" w:hAnsi="Arial" w:cs="Arial"/>
        </w:rPr>
        <w:t>all meaning</w:t>
      </w:r>
      <w:r w:rsidR="00DE7FE7">
        <w:rPr>
          <w:rFonts w:ascii="Arial" w:hAnsi="Arial" w:cs="Arial"/>
        </w:rPr>
        <w:t>ful</w:t>
      </w:r>
      <w:r w:rsidR="00F30519">
        <w:rPr>
          <w:rFonts w:ascii="Arial" w:hAnsi="Arial" w:cs="Arial"/>
        </w:rPr>
        <w:t xml:space="preserve"> content. The </w:t>
      </w:r>
      <w:r w:rsidR="00DE7FE7">
        <w:rPr>
          <w:rFonts w:ascii="Arial" w:hAnsi="Arial" w:cs="Arial"/>
        </w:rPr>
        <w:t xml:space="preserve">rational is </w:t>
      </w:r>
      <w:r w:rsidR="00F30519">
        <w:rPr>
          <w:rFonts w:ascii="Arial" w:hAnsi="Arial" w:cs="Arial"/>
        </w:rPr>
        <w:t>to keep the context and semantic content of the sentence to the minimu</w:t>
      </w:r>
      <w:r w:rsidR="00DE7FE7">
        <w:rPr>
          <w:rFonts w:ascii="Arial" w:hAnsi="Arial" w:cs="Arial"/>
        </w:rPr>
        <w:t>m</w:t>
      </w:r>
      <w:r w:rsidR="00F30519">
        <w:rPr>
          <w:rFonts w:ascii="Arial" w:hAnsi="Arial" w:cs="Arial"/>
        </w:rPr>
        <w:t xml:space="preserve"> required </w:t>
      </w:r>
      <w:r w:rsidR="00DE7FE7">
        <w:rPr>
          <w:rFonts w:ascii="Arial" w:hAnsi="Arial" w:cs="Arial"/>
        </w:rPr>
        <w:t xml:space="preserve">for the sentence </w:t>
      </w:r>
      <w:r w:rsidR="00F30519">
        <w:rPr>
          <w:rFonts w:ascii="Arial" w:hAnsi="Arial" w:cs="Arial"/>
        </w:rPr>
        <w:t xml:space="preserve">to remain meaningful and </w:t>
      </w:r>
      <w:r w:rsidR="006F1E74">
        <w:rPr>
          <w:rFonts w:ascii="Arial" w:hAnsi="Arial" w:cs="Arial"/>
        </w:rPr>
        <w:t>processable</w:t>
      </w:r>
      <w:r w:rsidR="00DE7FE7">
        <w:rPr>
          <w:rFonts w:ascii="Arial" w:hAnsi="Arial" w:cs="Arial"/>
        </w:rPr>
        <w:t xml:space="preserve">. Thereby the only possible source of pragmatic inferences in the test sentences would be the DM. By doing so we would be able to observe the unfolding of a pragmatic inference in isolation of other factors known to affect pragmatic interpretations (contextual evaluation, world knowledge, individual variations). </w:t>
      </w:r>
    </w:p>
    <w:p w14:paraId="3DDFDC6B" w14:textId="260E7A1B" w:rsidR="00213925" w:rsidRDefault="00DE7FE7" w:rsidP="009363CF">
      <w:pPr>
        <w:rPr>
          <w:rFonts w:ascii="Arial" w:hAnsi="Arial" w:cs="Arial"/>
        </w:rPr>
      </w:pPr>
      <w:r>
        <w:rPr>
          <w:rFonts w:ascii="Arial" w:hAnsi="Arial" w:cs="Arial"/>
        </w:rPr>
        <w:t>Moreover</w:t>
      </w:r>
      <w:r w:rsidR="00954BAF">
        <w:rPr>
          <w:rFonts w:ascii="Arial" w:hAnsi="Arial" w:cs="Arial"/>
        </w:rPr>
        <w:t>,</w:t>
      </w:r>
      <w:r>
        <w:rPr>
          <w:rFonts w:ascii="Arial" w:hAnsi="Arial" w:cs="Arial"/>
        </w:rPr>
        <w:t xml:space="preserve"> given that the semantic function of DM if to connect t</w:t>
      </w:r>
      <w:r w:rsidR="00954BAF">
        <w:rPr>
          <w:rFonts w:ascii="Arial" w:hAnsi="Arial" w:cs="Arial"/>
        </w:rPr>
        <w:t>w</w:t>
      </w:r>
      <w:r>
        <w:rPr>
          <w:rFonts w:ascii="Arial" w:hAnsi="Arial" w:cs="Arial"/>
        </w:rPr>
        <w:t>o elements of discourse</w:t>
      </w:r>
      <w:r w:rsidR="00954BAF">
        <w:rPr>
          <w:rFonts w:ascii="Arial" w:hAnsi="Arial" w:cs="Arial"/>
        </w:rPr>
        <w:t xml:space="preserve">, the logical connector </w:t>
      </w:r>
      <w:r w:rsidR="00954BAF" w:rsidRPr="00954BAF">
        <w:rPr>
          <w:rFonts w:ascii="Arial" w:hAnsi="Arial" w:cs="Arial"/>
          <w:i/>
          <w:iCs/>
        </w:rPr>
        <w:t>and</w:t>
      </w:r>
      <w:r w:rsidR="00954BAF">
        <w:rPr>
          <w:rFonts w:ascii="Arial" w:hAnsi="Arial" w:cs="Arial"/>
        </w:rPr>
        <w:t xml:space="preserve"> is an ideal control that provides the baseline results for the semantic processing of a conjunction. In designs that do not feature extensive context, a pragmatic enrichment of </w:t>
      </w:r>
      <w:r w:rsidR="00954BAF" w:rsidRPr="00954BAF">
        <w:rPr>
          <w:rFonts w:ascii="Arial" w:hAnsi="Arial" w:cs="Arial"/>
          <w:i/>
          <w:iCs/>
        </w:rPr>
        <w:t>and</w:t>
      </w:r>
      <w:r w:rsidR="00954BAF">
        <w:rPr>
          <w:rFonts w:ascii="Arial" w:hAnsi="Arial" w:cs="Arial"/>
        </w:rPr>
        <w:t xml:space="preserve"> is not licensed; </w:t>
      </w:r>
      <w:r w:rsidR="00954BAF" w:rsidRPr="00954BAF">
        <w:rPr>
          <w:rFonts w:ascii="Arial" w:hAnsi="Arial" w:cs="Arial"/>
          <w:i/>
          <w:iCs/>
        </w:rPr>
        <w:t>and</w:t>
      </w:r>
      <w:r w:rsidR="00954BAF">
        <w:rPr>
          <w:rFonts w:ascii="Arial" w:hAnsi="Arial" w:cs="Arial"/>
        </w:rPr>
        <w:t xml:space="preserve"> would thus only be processed as a logical conjunction. </w:t>
      </w:r>
    </w:p>
    <w:p w14:paraId="146F1389" w14:textId="06425CD8" w:rsidR="00B53D26" w:rsidRDefault="0016703E" w:rsidP="009363CF">
      <w:pPr>
        <w:rPr>
          <w:rFonts w:ascii="Arial" w:hAnsi="Arial" w:cs="Arial"/>
        </w:rPr>
      </w:pPr>
      <w:r>
        <w:rPr>
          <w:rFonts w:ascii="Arial" w:hAnsi="Arial" w:cs="Arial"/>
        </w:rPr>
        <w:t xml:space="preserve">In section 2, we discussed two prominent approaches in the processing </w:t>
      </w:r>
      <w:r w:rsidR="00033541">
        <w:rPr>
          <w:rFonts w:ascii="Arial" w:hAnsi="Arial" w:cs="Arial"/>
        </w:rPr>
        <w:t>literature</w:t>
      </w:r>
      <w:r>
        <w:rPr>
          <w:rFonts w:ascii="Arial" w:hAnsi="Arial" w:cs="Arial"/>
        </w:rPr>
        <w:t xml:space="preserve"> on DM (processing of discourse relations and integration to discourse representation). We have now introduced a third and novel approach namely to exploit the specificities of the pragmatic import of DM in order to experimentally explore the cognitive processes behind a pragmatic inference. </w:t>
      </w:r>
      <w:r w:rsidR="00033541">
        <w:rPr>
          <w:rFonts w:ascii="Arial" w:hAnsi="Arial" w:cs="Arial"/>
        </w:rPr>
        <w:t xml:space="preserve">In the following section we illustrate this proposal with a study on </w:t>
      </w:r>
      <w:r w:rsidR="00033541" w:rsidRPr="00033541">
        <w:rPr>
          <w:rFonts w:ascii="Arial" w:hAnsi="Arial" w:cs="Arial"/>
          <w:i/>
          <w:iCs/>
        </w:rPr>
        <w:t>but</w:t>
      </w:r>
      <w:r w:rsidR="00033541">
        <w:rPr>
          <w:rFonts w:ascii="Arial" w:hAnsi="Arial" w:cs="Arial"/>
        </w:rPr>
        <w:t xml:space="preserve">, </w:t>
      </w:r>
      <w:r w:rsidR="00033541" w:rsidRPr="00033541">
        <w:rPr>
          <w:rFonts w:ascii="Arial" w:hAnsi="Arial" w:cs="Arial"/>
          <w:i/>
          <w:iCs/>
        </w:rPr>
        <w:t>so</w:t>
      </w:r>
      <w:r w:rsidR="00033541">
        <w:rPr>
          <w:rFonts w:ascii="Arial" w:hAnsi="Arial" w:cs="Arial"/>
        </w:rPr>
        <w:t xml:space="preserve"> and </w:t>
      </w:r>
      <w:proofErr w:type="spellStart"/>
      <w:r w:rsidR="00033541" w:rsidRPr="00033541">
        <w:rPr>
          <w:rFonts w:ascii="Arial" w:hAnsi="Arial" w:cs="Arial"/>
          <w:i/>
          <w:iCs/>
        </w:rPr>
        <w:t>and</w:t>
      </w:r>
      <w:proofErr w:type="spellEnd"/>
      <w:r w:rsidR="00033541">
        <w:rPr>
          <w:rFonts w:ascii="Arial" w:hAnsi="Arial" w:cs="Arial"/>
        </w:rPr>
        <w:t xml:space="preserve">.  </w:t>
      </w:r>
    </w:p>
    <w:p w14:paraId="5661A126" w14:textId="77777777" w:rsidR="00213925" w:rsidRDefault="00213925" w:rsidP="009363CF">
      <w:pPr>
        <w:rPr>
          <w:rFonts w:ascii="Arial" w:hAnsi="Arial" w:cs="Arial"/>
        </w:rPr>
      </w:pPr>
    </w:p>
    <w:p w14:paraId="2798D1B2" w14:textId="0D8F8803" w:rsidR="00213925" w:rsidRPr="004A5AE3" w:rsidRDefault="00213925" w:rsidP="009363CF">
      <w:pPr>
        <w:rPr>
          <w:rFonts w:ascii="Arial" w:hAnsi="Arial" w:cs="Arial"/>
        </w:rPr>
      </w:pPr>
      <w:r>
        <w:rPr>
          <w:rFonts w:ascii="Arial" w:hAnsi="Arial" w:cs="Arial"/>
        </w:rPr>
        <w:t xml:space="preserve"> </w:t>
      </w:r>
    </w:p>
    <w:p w14:paraId="30DF900D" w14:textId="0D34B2EC" w:rsidR="00033541" w:rsidRPr="00EA41CB" w:rsidRDefault="00033541" w:rsidP="00033541">
      <w:pPr>
        <w:pStyle w:val="Paragraphedeliste"/>
        <w:numPr>
          <w:ilvl w:val="1"/>
          <w:numId w:val="5"/>
        </w:numPr>
        <w:rPr>
          <w:rFonts w:ascii="Arial" w:hAnsi="Arial" w:cs="Arial"/>
        </w:rPr>
      </w:pPr>
      <w:r w:rsidRPr="00033541">
        <w:rPr>
          <w:rFonts w:ascii="Arial" w:hAnsi="Arial" w:cs="Arial"/>
        </w:rPr>
        <w:t>A</w:t>
      </w:r>
      <w:r w:rsidR="00715ADC">
        <w:rPr>
          <w:rFonts w:ascii="Arial" w:hAnsi="Arial" w:cs="Arial"/>
        </w:rPr>
        <w:t xml:space="preserve">n </w:t>
      </w:r>
      <w:r w:rsidRPr="00033541">
        <w:rPr>
          <w:rFonts w:ascii="Arial" w:hAnsi="Arial" w:cs="Arial"/>
        </w:rPr>
        <w:t>example</w:t>
      </w:r>
    </w:p>
    <w:p w14:paraId="489B04F1" w14:textId="77777777" w:rsidR="00112A71" w:rsidRDefault="00112A71" w:rsidP="00D96D0A">
      <w:pPr>
        <w:rPr>
          <w:rFonts w:ascii="Arial" w:hAnsi="Arial" w:cs="Arial"/>
        </w:rPr>
      </w:pPr>
    </w:p>
    <w:p w14:paraId="4865B3B6" w14:textId="0FD30888" w:rsidR="00F17DC7" w:rsidRDefault="00AD0503" w:rsidP="00033541">
      <w:pPr>
        <w:rPr>
          <w:rFonts w:ascii="Arial" w:hAnsi="Arial" w:cs="Arial"/>
        </w:rPr>
      </w:pPr>
      <w:r>
        <w:rPr>
          <w:rFonts w:ascii="Arial" w:hAnsi="Arial" w:cs="Arial"/>
        </w:rPr>
        <w:t xml:space="preserve">In the previous section we suggested to study the pragmatic contribution of DM in isolation of other pragmatic processes. </w:t>
      </w:r>
      <w:r w:rsidR="00F17DC7">
        <w:rPr>
          <w:rFonts w:ascii="Arial" w:hAnsi="Arial" w:cs="Arial"/>
        </w:rPr>
        <w:t>This</w:t>
      </w:r>
      <w:r>
        <w:rPr>
          <w:rFonts w:ascii="Arial" w:hAnsi="Arial" w:cs="Arial"/>
        </w:rPr>
        <w:t xml:space="preserve"> line of </w:t>
      </w:r>
      <w:r w:rsidR="00F17DC7">
        <w:rPr>
          <w:rFonts w:ascii="Arial" w:hAnsi="Arial" w:cs="Arial"/>
        </w:rPr>
        <w:t xml:space="preserve">psycholinguistic </w:t>
      </w:r>
      <w:r>
        <w:rPr>
          <w:rFonts w:ascii="Arial" w:hAnsi="Arial" w:cs="Arial"/>
        </w:rPr>
        <w:t xml:space="preserve">research </w:t>
      </w:r>
      <w:r w:rsidR="00F17DC7">
        <w:rPr>
          <w:rFonts w:ascii="Arial" w:hAnsi="Arial" w:cs="Arial"/>
        </w:rPr>
        <w:t>should develop in a</w:t>
      </w:r>
      <w:r>
        <w:rPr>
          <w:rFonts w:ascii="Arial" w:hAnsi="Arial" w:cs="Arial"/>
        </w:rPr>
        <w:t xml:space="preserve"> variety of form (e.g., behavioural measures, neurophysiological measures, typical or atypical population, developmental studies) in order to maximise the scope of questions that can be addressed experimentally. </w:t>
      </w:r>
      <w:r w:rsidR="00F17DC7">
        <w:rPr>
          <w:rFonts w:ascii="Arial" w:hAnsi="Arial" w:cs="Arial"/>
        </w:rPr>
        <w:t xml:space="preserve">In our lab we have recently started to dissect the pragmatic contribution of DC by first asking whether the processing of the pragmatic inferences linked with DM is cognitively costly. </w:t>
      </w:r>
    </w:p>
    <w:p w14:paraId="71D2BE51" w14:textId="77777777" w:rsidR="00C860B6" w:rsidRDefault="00C860B6" w:rsidP="00033541">
      <w:pPr>
        <w:rPr>
          <w:rFonts w:ascii="Arial" w:hAnsi="Arial" w:cs="Arial"/>
        </w:rPr>
      </w:pPr>
    </w:p>
    <w:p w14:paraId="539AEAD8" w14:textId="764B6ECE" w:rsidR="00432810" w:rsidRDefault="00C204B5" w:rsidP="00033541">
      <w:pPr>
        <w:rPr>
          <w:rFonts w:ascii="Arial" w:hAnsi="Arial" w:cs="Arial"/>
        </w:rPr>
      </w:pPr>
      <w:r>
        <w:rPr>
          <w:rFonts w:ascii="Arial" w:hAnsi="Arial" w:cs="Arial"/>
        </w:rPr>
        <w:t xml:space="preserve">It has been extensively reported that </w:t>
      </w:r>
      <w:r w:rsidR="00C860B6">
        <w:rPr>
          <w:rFonts w:ascii="Arial" w:hAnsi="Arial" w:cs="Arial"/>
        </w:rPr>
        <w:t xml:space="preserve">the processing conversational implicatures incur a high </w:t>
      </w:r>
      <w:r w:rsidR="00C5571C">
        <w:rPr>
          <w:rFonts w:ascii="Arial" w:hAnsi="Arial" w:cs="Arial"/>
        </w:rPr>
        <w:t>cognitive</w:t>
      </w:r>
      <w:r w:rsidR="00C860B6">
        <w:rPr>
          <w:rFonts w:ascii="Arial" w:hAnsi="Arial" w:cs="Arial"/>
        </w:rPr>
        <w:t xml:space="preserve"> cost [some studies on scalar implicatures : </w:t>
      </w:r>
      <w:r w:rsidR="00C860B6">
        <w:rPr>
          <w:rFonts w:ascii="Arial" w:hAnsi="Arial" w:cs="Arial"/>
        </w:rPr>
        <w:fldChar w:fldCharType="begin"/>
      </w:r>
      <w:r w:rsidR="00AC4B0F">
        <w:rPr>
          <w:rFonts w:ascii="Arial" w:hAnsi="Arial" w:cs="Arial"/>
        </w:rPr>
        <w:instrText xml:space="preserve"> ADDIN ZOTERO_ITEM CSL_CITATION {"citationID":"NASQbghk","properties":{"formattedCitation":"(Bott &amp; Noveck, 2004; Chevallier et al., 2008; De Neys &amp; Schaeken, 2007)","plainCitation":"(Bott &amp; Noveck, 2004; Chevallier et al., 2008; De Neys &amp; Schaeken, 2007)","dontUpdate":true,"noteIndex":0},"citationItems":[{"id":160,"uris":["http://zotero.org/users/7527615/items/F9ELTFZU"],"itemData":{"id":160,"type":"article-journal","abstract":"When Tarzan asks Jane Do you like my friends? and Jane answers Some of them, her underinformative reply implicates Not all of them. This scalar inference arises when a less-than-maximally informative utterance implies the denial of a more informative proposition. Default Inference accounts (e.g., Levinson, 1983, Levinson, 2000) argue that this inference is linked to lexical items (e.g., some) and is generated automatically and largely independently of context. Alternatively, Relevance theory (Sperber &amp; Wilson, 1985/1995) treats such inferences as contextual and as arriving effortfully with deeper processing of utterances. We compare these accounts in four experiments that employ a sentence verification paradigm. We focus on underinformative sentences, such as Some elephants are mammals, because these are false with a scalar inference and true without it. Experiment 1 shows that participants are less accurate and take significantly longer to answer correctly when instructions call for a Some but not all interpretation rather than a Some and possibly all interpretation. Experiment 2, which modified the paradigm of Experiment 1 so that correct responses to both interpretations resulted in the same overt response, reports results that confirm those of the first Experiment. Experiment 3, which imposed no interpretations, reveals that those who employed a Some but not all reading to the underinformative items took longest to respond. Experiment 4 shows that the rate of scalar inferences increased as permitted response time did. These results argue against a Neo-Gricean account and in favor of Relevance theory.","container-title":"Journal of Memory and Language","DOI":"10.1016/j.jml.2004.05.006","ISSN":"0749-596X","issue":"3","journalAbbreviation":"Journal of Memory and Language","language":"en","page":"437-457","source":"ScienceDirect","title":"Some utterances are underinformative: The onset and time course of scalar inferences","title-short":"Some utterances are underinformative","volume":"51","author":[{"family":"Bott","given":"Lewis"},{"family":"Noveck","given":"Ira A."}],"issued":{"date-parts":[["2004",10,1]]}}},{"id":175,"uris":["http://zotero.org/users/7527615/items/8V5STZPD"],"itemData":{"id":175,"type":"article-journal","abstract":"This work examines how people interpret the sentential connective “or”, which can be viewed either inclusively (A or B or both) or exclusively (A or B but not both). Following up on prior work concerning quantifiers (Bott &amp; Noveck, 2004; Noveck, 2001; Noveck &amp; Posada, 2003), which shows that the common pragmatic interpretation of “some”, some but not all, is conveyed as part of an effortful step, we investigate how extra effort applied to disjunctive statements leads to a pragmatic interpretation of “or”, or but not both. Experiment 1 compelled participants to wait for three seconds before answering, hence giving them the opportunity to process the utterance more deeply. Experiments 2 and 3 emphasized “or”, either by visual means (“OR”) or by prosodic means (contrastive stress) as another way to encourage participants to apply more effort. Following a relevance-theoretic line of argument, we hypothesized that conditions encouraging more processing effort would give rise to more pragmatic inferences and hence to more exclusive interpretations of the disjunction. This prediction was confirmed in the three experiments.","container-title":"Quarterly Journal of Experimental Psychology","DOI":"10.1080/17470210701712960","ISSN":"1747-0218","issue":"11","journalAbbreviation":"Quarterly Journal of Experimental Psychology","language":"en","note":"publisher: SAGE Publications","page":"1741-1760","source":"SAGE Journals","title":"Making disjunctions exclusive","volume":"61","author":[{"family":"Chevallier","given":"Coralie"},{"family":"Noveck","given":"Ira A."},{"family":"Nazir","given":"Tatjana"},{"family":"Bott","given":"Lewis"},{"family":"Lanzetti","given":"Valentina"},{"family":"Sperber","given":"Dan"}],"issued":{"date-parts":[["2008",11,1]]}}},{"id":174,"uris":["http://zotero.org/users/7527615/items/TWIKFQVF"],"itemData":{"id":174,"type":"article-journal","abstract":"The present study introduces dual task methodology to test opposing psychological processing predictions concerning the nature of implicatures in pragmatic theories. Implicatures routinely arise in human communication when hearers interpret utterances pragmatically and go beyond the logical meaning of the terms. The neo-Gricean view (e.g., Levinson, 2000) assumes that implicatures are generated automatically whereas relevance theory (Sperber &amp; Wilson, 1986/1995) assumes that implicatures are effortful and not automatic. Participants were presented a sentence verification task with underinformative sentences that have the potential to produce scalar implicatures like Some oaks are trees. Depending on the nature of the interpretation of Some (logical or pragmatic) the sentence is judged true or false. Executive cognitive resources were experimentally burdened by the concurrent memorization of complex dot patterns during the interpretation process. Results showed that participants made more logical and fewer pragmatic interpretations under load. Findings provide direct support for the relevance theory view. (PsycINFO Database Record (c) 2016 APA, all rights reserved)","container-title":"Experimental Psychology","DOI":"10.1027/1618-3169.54.2.128","ISSN":"2190-5142(Electronic),1618-3169(Print)","issue":"2","note":"publisher-place: Germany\npublisher: Hogrefe &amp; Huber Publishers","page":"128-133","source":"APA PsycNET","title":"When people are more logical under cognitive load: Dual task impact on scalar implicature","title-short":"When people are more logical under cognitive load","volume":"54","author":[{"family":"De Neys","given":"Wim"},{"family":"Schaeken","given":"Walter"}],"issued":{"date-parts":[["2007"]]}}}],"schema":"https://github.com/citation-style-language/schema/raw/master/csl-citation.json"} </w:instrText>
      </w:r>
      <w:r w:rsidR="00C860B6">
        <w:rPr>
          <w:rFonts w:ascii="Arial" w:hAnsi="Arial" w:cs="Arial"/>
        </w:rPr>
        <w:fldChar w:fldCharType="separate"/>
      </w:r>
      <w:r w:rsidR="00C860B6">
        <w:rPr>
          <w:rFonts w:ascii="Arial" w:hAnsi="Arial" w:cs="Arial"/>
          <w:noProof/>
        </w:rPr>
        <w:t xml:space="preserve">Bott &amp; Noveck, </w:t>
      </w:r>
      <w:r w:rsidR="00C5571C">
        <w:rPr>
          <w:rFonts w:ascii="Arial" w:hAnsi="Arial" w:cs="Arial"/>
          <w:noProof/>
        </w:rPr>
        <w:t>(2</w:t>
      </w:r>
      <w:r w:rsidR="00C860B6">
        <w:rPr>
          <w:rFonts w:ascii="Arial" w:hAnsi="Arial" w:cs="Arial"/>
          <w:noProof/>
        </w:rPr>
        <w:t>004</w:t>
      </w:r>
      <w:r w:rsidR="00C5571C">
        <w:rPr>
          <w:rFonts w:ascii="Arial" w:hAnsi="Arial" w:cs="Arial"/>
          <w:noProof/>
        </w:rPr>
        <w:t>)</w:t>
      </w:r>
      <w:r w:rsidR="00C860B6">
        <w:rPr>
          <w:rFonts w:ascii="Arial" w:hAnsi="Arial" w:cs="Arial"/>
          <w:noProof/>
        </w:rPr>
        <w:t xml:space="preserve">; Chevallier et al., </w:t>
      </w:r>
      <w:r w:rsidR="00C5571C">
        <w:rPr>
          <w:rFonts w:ascii="Arial" w:hAnsi="Arial" w:cs="Arial"/>
          <w:noProof/>
        </w:rPr>
        <w:t>(</w:t>
      </w:r>
      <w:r w:rsidR="00C860B6">
        <w:rPr>
          <w:rFonts w:ascii="Arial" w:hAnsi="Arial" w:cs="Arial"/>
          <w:noProof/>
        </w:rPr>
        <w:t>2008</w:t>
      </w:r>
      <w:r w:rsidR="00C5571C">
        <w:rPr>
          <w:rFonts w:ascii="Arial" w:hAnsi="Arial" w:cs="Arial"/>
          <w:noProof/>
        </w:rPr>
        <w:t>)</w:t>
      </w:r>
      <w:r w:rsidR="00C860B6">
        <w:rPr>
          <w:rFonts w:ascii="Arial" w:hAnsi="Arial" w:cs="Arial"/>
          <w:noProof/>
        </w:rPr>
        <w:t xml:space="preserve">; De Neys &amp; Schaeken, </w:t>
      </w:r>
      <w:r w:rsidR="00C5571C">
        <w:rPr>
          <w:rFonts w:ascii="Arial" w:hAnsi="Arial" w:cs="Arial"/>
          <w:noProof/>
        </w:rPr>
        <w:t>(</w:t>
      </w:r>
      <w:r w:rsidR="00C860B6">
        <w:rPr>
          <w:rFonts w:ascii="Arial" w:hAnsi="Arial" w:cs="Arial"/>
          <w:noProof/>
        </w:rPr>
        <w:t>2007)</w:t>
      </w:r>
      <w:r w:rsidR="00C860B6">
        <w:rPr>
          <w:rFonts w:ascii="Arial" w:hAnsi="Arial" w:cs="Arial"/>
        </w:rPr>
        <w:fldChar w:fldCharType="end"/>
      </w:r>
      <w:r w:rsidR="00C5571C">
        <w:rPr>
          <w:rFonts w:ascii="Arial" w:hAnsi="Arial" w:cs="Arial"/>
        </w:rPr>
        <w:t xml:space="preserve">]. However </w:t>
      </w:r>
      <w:r w:rsidR="005A5E2C">
        <w:rPr>
          <w:rFonts w:ascii="Arial" w:hAnsi="Arial" w:cs="Arial"/>
        </w:rPr>
        <w:t>conversational</w:t>
      </w:r>
      <w:r w:rsidR="00C5571C">
        <w:rPr>
          <w:rFonts w:ascii="Arial" w:hAnsi="Arial" w:cs="Arial"/>
        </w:rPr>
        <w:t xml:space="preserve"> implicatures do not allow us to evaluate whether this cognitive effort is caused by the process of licensing the implicature or by something intrinsic to pragmatic meaning that makes it </w:t>
      </w:r>
      <w:r w:rsidR="005A5E2C">
        <w:rPr>
          <w:rFonts w:ascii="Arial" w:hAnsi="Arial" w:cs="Arial"/>
        </w:rPr>
        <w:t xml:space="preserve">harder to process than semantic meaning. In that regard the processing of DM reveals </w:t>
      </w:r>
      <w:r w:rsidR="00D31E9F">
        <w:rPr>
          <w:rFonts w:ascii="Arial" w:hAnsi="Arial" w:cs="Arial"/>
        </w:rPr>
        <w:t>crucial</w:t>
      </w:r>
      <w:r w:rsidR="005A5E2C">
        <w:rPr>
          <w:rFonts w:ascii="Arial" w:hAnsi="Arial" w:cs="Arial"/>
        </w:rPr>
        <w:t xml:space="preserve"> to </w:t>
      </w:r>
      <w:r w:rsidR="00D31E9F">
        <w:rPr>
          <w:rFonts w:ascii="Arial" w:hAnsi="Arial" w:cs="Arial"/>
        </w:rPr>
        <w:t>answering</w:t>
      </w:r>
      <w:r w:rsidR="005A5E2C">
        <w:rPr>
          <w:rFonts w:ascii="Arial" w:hAnsi="Arial" w:cs="Arial"/>
        </w:rPr>
        <w:t xml:space="preserve"> </w:t>
      </w:r>
      <w:r w:rsidR="00D31E9F">
        <w:rPr>
          <w:rFonts w:ascii="Arial" w:hAnsi="Arial" w:cs="Arial"/>
        </w:rPr>
        <w:t>this q</w:t>
      </w:r>
      <w:r w:rsidR="005A5E2C">
        <w:rPr>
          <w:rFonts w:ascii="Arial" w:hAnsi="Arial" w:cs="Arial"/>
        </w:rPr>
        <w:t xml:space="preserve">uestion. If it appears that DM are costlier to process than the control </w:t>
      </w:r>
      <w:r w:rsidR="005A5E2C" w:rsidRPr="00D31E9F">
        <w:rPr>
          <w:rFonts w:ascii="Arial" w:hAnsi="Arial" w:cs="Arial"/>
          <w:i/>
          <w:iCs/>
        </w:rPr>
        <w:t>and</w:t>
      </w:r>
      <w:r w:rsidR="005A5E2C">
        <w:rPr>
          <w:rFonts w:ascii="Arial" w:hAnsi="Arial" w:cs="Arial"/>
        </w:rPr>
        <w:t xml:space="preserve">, it will indicate that the process of contextual evaluation and </w:t>
      </w:r>
      <w:r w:rsidR="00D31E9F">
        <w:rPr>
          <w:rFonts w:ascii="Arial" w:hAnsi="Arial" w:cs="Arial"/>
        </w:rPr>
        <w:t xml:space="preserve">of </w:t>
      </w:r>
      <w:r w:rsidR="005A5E2C">
        <w:rPr>
          <w:rFonts w:ascii="Arial" w:hAnsi="Arial" w:cs="Arial"/>
        </w:rPr>
        <w:t xml:space="preserve">world knowledge </w:t>
      </w:r>
      <w:r w:rsidR="00D31E9F">
        <w:rPr>
          <w:rFonts w:ascii="Arial" w:hAnsi="Arial" w:cs="Arial"/>
        </w:rPr>
        <w:t xml:space="preserve">use are not the sole factors responsible for the high cognitive cost of pragmatic processing. Conversely, if no </w:t>
      </w:r>
      <w:r w:rsidR="00D31E9F">
        <w:rPr>
          <w:rFonts w:ascii="Arial" w:hAnsi="Arial" w:cs="Arial"/>
        </w:rPr>
        <w:lastRenderedPageBreak/>
        <w:t xml:space="preserve">differences are found, </w:t>
      </w:r>
      <w:r w:rsidR="00715ADC">
        <w:rPr>
          <w:rFonts w:ascii="Arial" w:hAnsi="Arial" w:cs="Arial"/>
        </w:rPr>
        <w:t xml:space="preserve">this will be evidence that pragmatic meaning is not costly to process is bound to the lexical retrieval of a term, hence the process of licencing the inference is the actual source of extra cognitive effort. </w:t>
      </w:r>
    </w:p>
    <w:p w14:paraId="53155ABC" w14:textId="7546C6BE" w:rsidR="00715ADC" w:rsidRDefault="00715ADC" w:rsidP="00033541">
      <w:pPr>
        <w:rPr>
          <w:rFonts w:ascii="Arial" w:hAnsi="Arial" w:cs="Arial"/>
        </w:rPr>
      </w:pPr>
    </w:p>
    <w:p w14:paraId="58335519" w14:textId="04F87426" w:rsidR="00CF657A" w:rsidRDefault="00715ADC" w:rsidP="00033541">
      <w:pPr>
        <w:rPr>
          <w:rFonts w:ascii="Arial" w:hAnsi="Arial" w:cs="Arial"/>
        </w:rPr>
      </w:pPr>
      <w:r>
        <w:rPr>
          <w:rFonts w:ascii="Arial" w:hAnsi="Arial" w:cs="Arial"/>
        </w:rPr>
        <w:t xml:space="preserve">Moreover, </w:t>
      </w:r>
      <w:r w:rsidR="00CF657A">
        <w:rPr>
          <w:rFonts w:ascii="Arial" w:hAnsi="Arial" w:cs="Arial"/>
        </w:rPr>
        <w:t>if there are differences in processing in-between the different DM tested, this can be an indication that the degree of complexity of the discourse relation encoded may affect the processing effort of a given DM. However, no differences would hint at the fact that pragmatic meaning is intrinsically more complex to represent and</w:t>
      </w:r>
      <w:r w:rsidR="004A6495">
        <w:rPr>
          <w:rFonts w:ascii="Arial" w:hAnsi="Arial" w:cs="Arial"/>
        </w:rPr>
        <w:t xml:space="preserve"> to</w:t>
      </w:r>
      <w:r w:rsidR="00CF657A">
        <w:rPr>
          <w:rFonts w:ascii="Arial" w:hAnsi="Arial" w:cs="Arial"/>
        </w:rPr>
        <w:t xml:space="preserve"> process than semantic meaning even in cases where it is bound to a lexical item.</w:t>
      </w:r>
    </w:p>
    <w:p w14:paraId="4A8C945F" w14:textId="3F944574" w:rsidR="00F17DC7" w:rsidRDefault="00F17DC7" w:rsidP="00033541">
      <w:pPr>
        <w:rPr>
          <w:rFonts w:ascii="Arial" w:hAnsi="Arial" w:cs="Arial"/>
        </w:rPr>
      </w:pPr>
    </w:p>
    <w:p w14:paraId="363955AC" w14:textId="7F22D914" w:rsidR="00F17DC7" w:rsidRDefault="00F17DC7" w:rsidP="00033541">
      <w:pPr>
        <w:rPr>
          <w:rFonts w:ascii="Arial" w:hAnsi="Arial" w:cs="Arial"/>
        </w:rPr>
      </w:pPr>
      <w:r>
        <w:rPr>
          <w:rFonts w:ascii="Arial" w:hAnsi="Arial" w:cs="Arial"/>
        </w:rPr>
        <w:t xml:space="preserve">To test </w:t>
      </w:r>
      <w:r w:rsidR="00F406AB">
        <w:rPr>
          <w:rFonts w:ascii="Arial" w:hAnsi="Arial" w:cs="Arial"/>
        </w:rPr>
        <w:t>these hypotheses,</w:t>
      </w:r>
      <w:r>
        <w:rPr>
          <w:rFonts w:ascii="Arial" w:hAnsi="Arial" w:cs="Arial"/>
        </w:rPr>
        <w:t xml:space="preserve"> we tested English </w:t>
      </w:r>
      <w:r w:rsidR="00F50142">
        <w:rPr>
          <w:rFonts w:ascii="Arial" w:hAnsi="Arial" w:cs="Arial"/>
        </w:rPr>
        <w:t xml:space="preserve">speaking adults </w:t>
      </w:r>
      <w:r>
        <w:rPr>
          <w:rFonts w:ascii="Arial" w:hAnsi="Arial" w:cs="Arial"/>
        </w:rPr>
        <w:t xml:space="preserve">on a series of reading time experiments. </w:t>
      </w:r>
      <w:r w:rsidR="00F50142">
        <w:rPr>
          <w:rFonts w:ascii="Arial" w:hAnsi="Arial" w:cs="Arial"/>
        </w:rPr>
        <w:t>Participants first saw a three</w:t>
      </w:r>
      <w:r w:rsidR="005E1513">
        <w:rPr>
          <w:rFonts w:ascii="Arial" w:hAnsi="Arial" w:cs="Arial"/>
        </w:rPr>
        <w:t>-</w:t>
      </w:r>
      <w:r w:rsidR="00F50142">
        <w:rPr>
          <w:rFonts w:ascii="Arial" w:hAnsi="Arial" w:cs="Arial"/>
        </w:rPr>
        <w:t xml:space="preserve">letter word [e.g., BET in (19)] followed by a statement about the letters in that word as in (19). The sentence was presented in two parts, </w:t>
      </w:r>
      <w:r w:rsidR="005E1513">
        <w:rPr>
          <w:rFonts w:ascii="Arial" w:hAnsi="Arial" w:cs="Arial"/>
        </w:rPr>
        <w:t>the first one</w:t>
      </w:r>
      <w:r w:rsidR="00F50142">
        <w:rPr>
          <w:rFonts w:ascii="Arial" w:hAnsi="Arial" w:cs="Arial"/>
        </w:rPr>
        <w:t xml:space="preserve"> ending just after the DC</w:t>
      </w:r>
      <w:r w:rsidR="005E1513">
        <w:rPr>
          <w:rFonts w:ascii="Arial" w:hAnsi="Arial" w:cs="Arial"/>
        </w:rPr>
        <w:t xml:space="preserve">. At the end of the sentence participants were prompted to assess whether the description matched the target word or not. The two conjuncts in the test sentences were connected with either </w:t>
      </w:r>
      <w:proofErr w:type="spellStart"/>
      <w:r w:rsidR="005E1513" w:rsidRPr="005E1513">
        <w:rPr>
          <w:rFonts w:ascii="Arial" w:hAnsi="Arial" w:cs="Arial"/>
          <w:i/>
          <w:iCs/>
        </w:rPr>
        <w:t>and</w:t>
      </w:r>
      <w:proofErr w:type="spellEnd"/>
      <w:r w:rsidR="005E1513">
        <w:rPr>
          <w:rFonts w:ascii="Arial" w:hAnsi="Arial" w:cs="Arial"/>
        </w:rPr>
        <w:t xml:space="preserve">, </w:t>
      </w:r>
      <w:r w:rsidR="005E1513" w:rsidRPr="005E1513">
        <w:rPr>
          <w:rFonts w:ascii="Arial" w:hAnsi="Arial" w:cs="Arial"/>
          <w:i/>
          <w:iCs/>
        </w:rPr>
        <w:t>but</w:t>
      </w:r>
      <w:r w:rsidR="005E1513">
        <w:rPr>
          <w:rFonts w:ascii="Arial" w:hAnsi="Arial" w:cs="Arial"/>
        </w:rPr>
        <w:t xml:space="preserve"> or </w:t>
      </w:r>
      <w:r w:rsidR="005E1513" w:rsidRPr="005E1513">
        <w:rPr>
          <w:rFonts w:ascii="Arial" w:hAnsi="Arial" w:cs="Arial"/>
          <w:i/>
          <w:iCs/>
        </w:rPr>
        <w:t>so</w:t>
      </w:r>
      <w:r w:rsidR="005E1513">
        <w:rPr>
          <w:rFonts w:ascii="Arial" w:hAnsi="Arial" w:cs="Arial"/>
        </w:rPr>
        <w:t xml:space="preserve"> and the second conjunct was either affirmative [e.g., </w:t>
      </w:r>
      <w:r w:rsidR="005E1513" w:rsidRPr="005E1513">
        <w:rPr>
          <w:rFonts w:ascii="Arial" w:hAnsi="Arial" w:cs="Arial"/>
          <w:i/>
          <w:iCs/>
        </w:rPr>
        <w:t>there is a</w:t>
      </w:r>
      <w:r w:rsidR="005E1513">
        <w:rPr>
          <w:rFonts w:ascii="Arial" w:hAnsi="Arial" w:cs="Arial"/>
        </w:rPr>
        <w:t xml:space="preserve"> </w:t>
      </w:r>
      <w:r w:rsidR="005E1513" w:rsidRPr="005E1513">
        <w:rPr>
          <w:rFonts w:ascii="Arial" w:hAnsi="Arial" w:cs="Arial"/>
          <w:i/>
          <w:iCs/>
        </w:rPr>
        <w:t>T.</w:t>
      </w:r>
      <w:r w:rsidR="005E1513">
        <w:rPr>
          <w:rFonts w:ascii="Arial" w:hAnsi="Arial" w:cs="Arial"/>
        </w:rPr>
        <w:t xml:space="preserve"> in (19)] or negative [e.g., </w:t>
      </w:r>
      <w:r w:rsidR="005E1513" w:rsidRPr="005E1513">
        <w:rPr>
          <w:rFonts w:ascii="Arial" w:hAnsi="Arial" w:cs="Arial"/>
          <w:i/>
          <w:iCs/>
        </w:rPr>
        <w:t>there is no T</w:t>
      </w:r>
      <w:r w:rsidR="005E1513">
        <w:rPr>
          <w:rFonts w:ascii="Arial" w:hAnsi="Arial" w:cs="Arial"/>
        </w:rPr>
        <w:t>. in (19)].</w:t>
      </w:r>
    </w:p>
    <w:p w14:paraId="4F62560A" w14:textId="7F941316" w:rsidR="00F406AB" w:rsidRDefault="00F406AB" w:rsidP="00033541">
      <w:pPr>
        <w:rPr>
          <w:rFonts w:ascii="Arial" w:hAnsi="Arial" w:cs="Arial"/>
        </w:rPr>
      </w:pPr>
    </w:p>
    <w:p w14:paraId="304D5D35" w14:textId="7150A63A" w:rsidR="00F406AB" w:rsidRPr="00F406AB" w:rsidRDefault="00F406AB" w:rsidP="00F406AB">
      <w:pPr>
        <w:pStyle w:val="Paragraphedeliste"/>
        <w:numPr>
          <w:ilvl w:val="0"/>
          <w:numId w:val="2"/>
        </w:numPr>
        <w:rPr>
          <w:rFonts w:ascii="Arial" w:hAnsi="Arial" w:cs="Arial"/>
          <w:i/>
          <w:iCs/>
        </w:rPr>
      </w:pPr>
      <w:r w:rsidRPr="00F406AB">
        <w:rPr>
          <w:rFonts w:ascii="Arial" w:hAnsi="Arial" w:cs="Arial"/>
          <w:i/>
          <w:iCs/>
        </w:rPr>
        <w:t xml:space="preserve">Target word BET </w:t>
      </w:r>
    </w:p>
    <w:p w14:paraId="3E05E26D" w14:textId="77777777" w:rsidR="00F406AB" w:rsidRPr="00F406AB" w:rsidRDefault="00F406AB" w:rsidP="00F406AB">
      <w:pPr>
        <w:pStyle w:val="Paragraphedeliste"/>
        <w:rPr>
          <w:rFonts w:ascii="Arial" w:hAnsi="Arial" w:cs="Arial"/>
        </w:rPr>
      </w:pPr>
    </w:p>
    <w:p w14:paraId="223904C4" w14:textId="3D072D25" w:rsidR="00F406AB" w:rsidRPr="00F406AB" w:rsidRDefault="00F406AB" w:rsidP="00F406AB">
      <w:pPr>
        <w:ind w:left="1440"/>
        <w:rPr>
          <w:rFonts w:ascii="Arial" w:hAnsi="Arial" w:cs="Arial"/>
        </w:rPr>
      </w:pPr>
      <w:r w:rsidRPr="00F406AB">
        <w:rPr>
          <w:rFonts w:ascii="Arial" w:hAnsi="Arial" w:cs="Arial"/>
        </w:rPr>
        <w:t>There is a B but</w:t>
      </w:r>
      <w:r>
        <w:rPr>
          <w:rFonts w:ascii="Arial" w:hAnsi="Arial" w:cs="Arial"/>
        </w:rPr>
        <w:t>/and/so</w:t>
      </w:r>
      <w:r w:rsidRPr="00F406AB">
        <w:rPr>
          <w:rFonts w:ascii="Arial" w:hAnsi="Arial" w:cs="Arial"/>
        </w:rPr>
        <w:t xml:space="preserve"> there is a</w:t>
      </w:r>
      <w:r>
        <w:rPr>
          <w:rFonts w:ascii="Arial" w:hAnsi="Arial" w:cs="Arial"/>
        </w:rPr>
        <w:t>/no</w:t>
      </w:r>
      <w:r w:rsidRPr="00F406AB">
        <w:rPr>
          <w:rFonts w:ascii="Arial" w:hAnsi="Arial" w:cs="Arial"/>
        </w:rPr>
        <w:t xml:space="preserve"> T.</w:t>
      </w:r>
      <w:r>
        <w:rPr>
          <w:rFonts w:ascii="Arial" w:hAnsi="Arial" w:cs="Arial"/>
        </w:rPr>
        <w:t xml:space="preserve"> </w:t>
      </w:r>
    </w:p>
    <w:p w14:paraId="43D03564" w14:textId="62EE501B" w:rsidR="0096485D" w:rsidRDefault="0096485D" w:rsidP="00033541">
      <w:pPr>
        <w:rPr>
          <w:rFonts w:ascii="Arial" w:hAnsi="Arial" w:cs="Arial"/>
        </w:rPr>
      </w:pPr>
    </w:p>
    <w:p w14:paraId="50E70C4A" w14:textId="04F0318F" w:rsidR="00D94D51" w:rsidRDefault="0096485D" w:rsidP="00D94D51">
      <w:pPr>
        <w:rPr>
          <w:rFonts w:ascii="Arial" w:hAnsi="Arial" w:cs="Arial"/>
        </w:rPr>
      </w:pPr>
      <w:r>
        <w:rPr>
          <w:rFonts w:ascii="Arial" w:hAnsi="Arial" w:cs="Arial"/>
        </w:rPr>
        <w:t xml:space="preserve">The </w:t>
      </w:r>
      <w:r w:rsidR="00CF4D35">
        <w:rPr>
          <w:rFonts w:ascii="Arial" w:hAnsi="Arial" w:cs="Arial"/>
        </w:rPr>
        <w:t>strengths</w:t>
      </w:r>
      <w:r>
        <w:rPr>
          <w:rFonts w:ascii="Arial" w:hAnsi="Arial" w:cs="Arial"/>
        </w:rPr>
        <w:t xml:space="preserve"> of this design </w:t>
      </w:r>
      <w:r w:rsidR="00EA41CB">
        <w:rPr>
          <w:rFonts w:ascii="Arial" w:hAnsi="Arial" w:cs="Arial"/>
        </w:rPr>
        <w:t>are</w:t>
      </w:r>
      <w:r>
        <w:rPr>
          <w:rFonts w:ascii="Arial" w:hAnsi="Arial" w:cs="Arial"/>
        </w:rPr>
        <w:t xml:space="preserve"> </w:t>
      </w:r>
      <w:r w:rsidR="00EA41CB">
        <w:rPr>
          <w:rFonts w:ascii="Arial" w:hAnsi="Arial" w:cs="Arial"/>
        </w:rPr>
        <w:t>first its minimalism</w:t>
      </w:r>
      <w:r>
        <w:rPr>
          <w:rFonts w:ascii="Arial" w:hAnsi="Arial" w:cs="Arial"/>
        </w:rPr>
        <w:t xml:space="preserve">. </w:t>
      </w:r>
      <w:r w:rsidR="00D94D51">
        <w:rPr>
          <w:rFonts w:ascii="Arial" w:hAnsi="Arial" w:cs="Arial"/>
        </w:rPr>
        <w:t>Indeed, t</w:t>
      </w:r>
      <w:r>
        <w:rPr>
          <w:rFonts w:ascii="Arial" w:hAnsi="Arial" w:cs="Arial"/>
        </w:rPr>
        <w:t>he content of the test sentences</w:t>
      </w:r>
      <w:r w:rsidR="00D94D51">
        <w:rPr>
          <w:rFonts w:ascii="Arial" w:hAnsi="Arial" w:cs="Arial"/>
        </w:rPr>
        <w:t xml:space="preserve"> should not lead participants to infer anything besides the inference triggered by the DCs. Secondly this</w:t>
      </w:r>
      <w:r>
        <w:rPr>
          <w:rFonts w:ascii="Arial" w:hAnsi="Arial" w:cs="Arial"/>
        </w:rPr>
        <w:t xml:space="preserve"> design </w:t>
      </w:r>
      <w:r w:rsidR="00D94D51">
        <w:rPr>
          <w:rFonts w:ascii="Arial" w:hAnsi="Arial" w:cs="Arial"/>
        </w:rPr>
        <w:t>allows</w:t>
      </w:r>
      <w:r>
        <w:rPr>
          <w:rFonts w:ascii="Arial" w:hAnsi="Arial" w:cs="Arial"/>
        </w:rPr>
        <w:t xml:space="preserve"> to directly compare the results for</w:t>
      </w:r>
      <w:r w:rsidRPr="00FD36AA">
        <w:rPr>
          <w:rFonts w:ascii="Arial" w:hAnsi="Arial" w:cs="Arial"/>
          <w:i/>
          <w:iCs/>
        </w:rPr>
        <w:t xml:space="preserve"> and</w:t>
      </w:r>
      <w:r>
        <w:rPr>
          <w:rFonts w:ascii="Arial" w:hAnsi="Arial" w:cs="Arial"/>
        </w:rPr>
        <w:t xml:space="preserve"> to that for the </w:t>
      </w:r>
      <w:r w:rsidR="0032164A">
        <w:rPr>
          <w:rFonts w:ascii="Arial" w:hAnsi="Arial" w:cs="Arial"/>
        </w:rPr>
        <w:t xml:space="preserve">two </w:t>
      </w:r>
      <w:r>
        <w:rPr>
          <w:rFonts w:ascii="Arial" w:hAnsi="Arial" w:cs="Arial"/>
        </w:rPr>
        <w:t>D</w:t>
      </w:r>
      <w:r w:rsidR="00D94D51">
        <w:rPr>
          <w:rFonts w:ascii="Arial" w:hAnsi="Arial" w:cs="Arial"/>
        </w:rPr>
        <w:t>Cs</w:t>
      </w:r>
      <w:r>
        <w:rPr>
          <w:rFonts w:ascii="Arial" w:hAnsi="Arial" w:cs="Arial"/>
        </w:rPr>
        <w:t xml:space="preserve">. </w:t>
      </w:r>
      <w:r w:rsidR="00D94D51">
        <w:rPr>
          <w:rFonts w:ascii="Arial" w:hAnsi="Arial" w:cs="Arial"/>
        </w:rPr>
        <w:t>That way</w:t>
      </w:r>
      <w:r>
        <w:rPr>
          <w:rFonts w:ascii="Arial" w:hAnsi="Arial" w:cs="Arial"/>
        </w:rPr>
        <w:t xml:space="preserve">, any differences between </w:t>
      </w:r>
      <w:r w:rsidRPr="00FD36AA">
        <w:rPr>
          <w:rFonts w:ascii="Arial" w:hAnsi="Arial" w:cs="Arial"/>
          <w:i/>
          <w:iCs/>
        </w:rPr>
        <w:t>and</w:t>
      </w:r>
      <w:r>
        <w:rPr>
          <w:rFonts w:ascii="Arial" w:hAnsi="Arial" w:cs="Arial"/>
        </w:rPr>
        <w:t xml:space="preserve"> </w:t>
      </w:r>
      <w:proofErr w:type="spellStart"/>
      <w:r>
        <w:rPr>
          <w:rFonts w:ascii="Arial" w:hAnsi="Arial" w:cs="Arial"/>
        </w:rPr>
        <w:t>and</w:t>
      </w:r>
      <w:proofErr w:type="spellEnd"/>
      <w:r>
        <w:rPr>
          <w:rFonts w:ascii="Arial" w:hAnsi="Arial" w:cs="Arial"/>
        </w:rPr>
        <w:t xml:space="preserve"> </w:t>
      </w:r>
      <w:r w:rsidR="00D94D51" w:rsidRPr="00D94D51">
        <w:rPr>
          <w:rFonts w:ascii="Arial" w:hAnsi="Arial" w:cs="Arial"/>
          <w:i/>
          <w:iCs/>
        </w:rPr>
        <w:t xml:space="preserve">but </w:t>
      </w:r>
      <w:r w:rsidR="00D94D51">
        <w:rPr>
          <w:rFonts w:ascii="Arial" w:hAnsi="Arial" w:cs="Arial"/>
        </w:rPr>
        <w:t xml:space="preserve">or </w:t>
      </w:r>
      <w:r w:rsidR="00D94D51" w:rsidRPr="00D94D51">
        <w:rPr>
          <w:rFonts w:ascii="Arial" w:hAnsi="Arial" w:cs="Arial"/>
          <w:i/>
          <w:iCs/>
        </w:rPr>
        <w:t>so</w:t>
      </w:r>
      <w:r>
        <w:rPr>
          <w:rFonts w:ascii="Arial" w:hAnsi="Arial" w:cs="Arial"/>
        </w:rPr>
        <w:t xml:space="preserve"> is likely to be a manifestation of the processing of the pragmatic inference triggered by the </w:t>
      </w:r>
      <w:r w:rsidR="00D94D51">
        <w:rPr>
          <w:rFonts w:ascii="Arial" w:hAnsi="Arial" w:cs="Arial"/>
        </w:rPr>
        <w:t>DCs</w:t>
      </w:r>
      <w:r>
        <w:rPr>
          <w:rFonts w:ascii="Arial" w:hAnsi="Arial" w:cs="Arial"/>
        </w:rPr>
        <w:t>.</w:t>
      </w:r>
      <w:r w:rsidR="00CF4D35">
        <w:rPr>
          <w:rFonts w:ascii="Arial" w:hAnsi="Arial" w:cs="Arial"/>
        </w:rPr>
        <w:t xml:space="preserve"> </w:t>
      </w:r>
      <w:r w:rsidR="00D94D51">
        <w:rPr>
          <w:rFonts w:ascii="Arial" w:hAnsi="Arial" w:cs="Arial"/>
        </w:rPr>
        <w:t xml:space="preserve">The results confirmed this </w:t>
      </w:r>
      <w:r w:rsidR="00CF4D35">
        <w:rPr>
          <w:rFonts w:ascii="Arial" w:hAnsi="Arial" w:cs="Arial"/>
        </w:rPr>
        <w:t>prediction</w:t>
      </w:r>
      <w:r w:rsidR="00D94D51">
        <w:rPr>
          <w:rFonts w:ascii="Arial" w:hAnsi="Arial" w:cs="Arial"/>
        </w:rPr>
        <w:t xml:space="preserve"> </w:t>
      </w:r>
      <w:r w:rsidR="00CF4D35">
        <w:rPr>
          <w:rFonts w:ascii="Arial" w:hAnsi="Arial" w:cs="Arial"/>
        </w:rPr>
        <w:t xml:space="preserve">as participants required, on average, longer to read the first conjuncts ending with </w:t>
      </w:r>
      <w:r w:rsidR="00CF4D35" w:rsidRPr="00CF4D35">
        <w:rPr>
          <w:rFonts w:ascii="Arial" w:hAnsi="Arial" w:cs="Arial"/>
          <w:i/>
          <w:iCs/>
        </w:rPr>
        <w:t>but</w:t>
      </w:r>
      <w:r w:rsidR="00CF4D35">
        <w:rPr>
          <w:rFonts w:ascii="Arial" w:hAnsi="Arial" w:cs="Arial"/>
        </w:rPr>
        <w:t xml:space="preserve"> and </w:t>
      </w:r>
      <w:r w:rsidR="00CF4D35" w:rsidRPr="00CF4D35">
        <w:rPr>
          <w:rFonts w:ascii="Arial" w:hAnsi="Arial" w:cs="Arial"/>
          <w:i/>
          <w:iCs/>
        </w:rPr>
        <w:t xml:space="preserve">so </w:t>
      </w:r>
      <w:r w:rsidR="00CF4D35">
        <w:rPr>
          <w:rFonts w:ascii="Arial" w:hAnsi="Arial" w:cs="Arial"/>
        </w:rPr>
        <w:t>than they did conjunct</w:t>
      </w:r>
      <w:r w:rsidR="0032164A">
        <w:rPr>
          <w:rFonts w:ascii="Arial" w:hAnsi="Arial" w:cs="Arial"/>
        </w:rPr>
        <w:t>s</w:t>
      </w:r>
      <w:r w:rsidR="00CF4D35">
        <w:rPr>
          <w:rFonts w:ascii="Arial" w:hAnsi="Arial" w:cs="Arial"/>
        </w:rPr>
        <w:t xml:space="preserve"> ending with </w:t>
      </w:r>
      <w:r w:rsidR="00CF4D35" w:rsidRPr="00CF4D35">
        <w:rPr>
          <w:rFonts w:ascii="Arial" w:hAnsi="Arial" w:cs="Arial"/>
          <w:i/>
          <w:iCs/>
        </w:rPr>
        <w:t>and</w:t>
      </w:r>
      <w:r w:rsidR="00CF4D35">
        <w:rPr>
          <w:rFonts w:ascii="Arial" w:hAnsi="Arial" w:cs="Arial"/>
        </w:rPr>
        <w:t xml:space="preserve">. </w:t>
      </w:r>
      <w:r w:rsidR="00D94D51">
        <w:rPr>
          <w:rFonts w:ascii="Arial" w:hAnsi="Arial" w:cs="Arial"/>
        </w:rPr>
        <w:t>This first observation already contributes to answer the main question of this study. It indeed seems that the pragmatic meaning of the D</w:t>
      </w:r>
      <w:r w:rsidR="0032164A">
        <w:rPr>
          <w:rFonts w:ascii="Arial" w:hAnsi="Arial" w:cs="Arial"/>
        </w:rPr>
        <w:t>Cs</w:t>
      </w:r>
      <w:r w:rsidR="00D94D51">
        <w:rPr>
          <w:rFonts w:ascii="Arial" w:hAnsi="Arial" w:cs="Arial"/>
        </w:rPr>
        <w:t xml:space="preserve"> made their processing more effortful than that of a logical term triggering no pragmatic inference</w:t>
      </w:r>
      <w:r w:rsidR="0032164A">
        <w:rPr>
          <w:rFonts w:ascii="Arial" w:hAnsi="Arial" w:cs="Arial"/>
        </w:rPr>
        <w:t>s</w:t>
      </w:r>
      <w:r w:rsidR="00D94D51">
        <w:rPr>
          <w:rFonts w:ascii="Arial" w:hAnsi="Arial" w:cs="Arial"/>
        </w:rPr>
        <w:t xml:space="preserve">. If that is the case, this difference in RT1 between </w:t>
      </w:r>
      <w:r w:rsidR="00D94D51" w:rsidRPr="002F68D2">
        <w:rPr>
          <w:rFonts w:ascii="Arial" w:hAnsi="Arial" w:cs="Arial"/>
          <w:i/>
          <w:iCs/>
        </w:rPr>
        <w:t>and</w:t>
      </w:r>
      <w:r w:rsidR="00D94D51">
        <w:rPr>
          <w:rFonts w:ascii="Arial" w:hAnsi="Arial" w:cs="Arial"/>
        </w:rPr>
        <w:t xml:space="preserve"> </w:t>
      </w:r>
      <w:proofErr w:type="spellStart"/>
      <w:r w:rsidR="00D94D51">
        <w:rPr>
          <w:rFonts w:ascii="Arial" w:hAnsi="Arial" w:cs="Arial"/>
        </w:rPr>
        <w:t>and</w:t>
      </w:r>
      <w:proofErr w:type="spellEnd"/>
      <w:r w:rsidR="00D94D51">
        <w:rPr>
          <w:rFonts w:ascii="Arial" w:hAnsi="Arial" w:cs="Arial"/>
        </w:rPr>
        <w:t xml:space="preserve"> D</w:t>
      </w:r>
      <w:r w:rsidR="00CF4D35">
        <w:rPr>
          <w:rFonts w:ascii="Arial" w:hAnsi="Arial" w:cs="Arial"/>
        </w:rPr>
        <w:t>C</w:t>
      </w:r>
      <w:r w:rsidR="00D94D51">
        <w:rPr>
          <w:rFonts w:ascii="Arial" w:hAnsi="Arial" w:cs="Arial"/>
        </w:rPr>
        <w:t xml:space="preserve">-trials represents the time that participants required to form and expectation of contrast following </w:t>
      </w:r>
      <w:r w:rsidR="00D94D51" w:rsidRPr="00CF4D35">
        <w:rPr>
          <w:rFonts w:ascii="Arial" w:hAnsi="Arial" w:cs="Arial"/>
          <w:i/>
          <w:iCs/>
        </w:rPr>
        <w:t>but</w:t>
      </w:r>
      <w:r w:rsidR="00D94D51">
        <w:rPr>
          <w:rFonts w:ascii="Arial" w:hAnsi="Arial" w:cs="Arial"/>
        </w:rPr>
        <w:t xml:space="preserve"> and of causality following </w:t>
      </w:r>
      <w:r w:rsidR="00D94D51" w:rsidRPr="00CF4D35">
        <w:rPr>
          <w:rFonts w:ascii="Arial" w:hAnsi="Arial" w:cs="Arial"/>
          <w:i/>
          <w:iCs/>
        </w:rPr>
        <w:t>so</w:t>
      </w:r>
      <w:r w:rsidR="00D94D51">
        <w:rPr>
          <w:rFonts w:ascii="Arial" w:hAnsi="Arial" w:cs="Arial"/>
        </w:rPr>
        <w:t>. Interestingly, there were no difference</w:t>
      </w:r>
      <w:r w:rsidR="00CF4D35">
        <w:rPr>
          <w:rFonts w:ascii="Arial" w:hAnsi="Arial" w:cs="Arial"/>
        </w:rPr>
        <w:t>s</w:t>
      </w:r>
      <w:r w:rsidR="00D94D51">
        <w:rPr>
          <w:rFonts w:ascii="Arial" w:hAnsi="Arial" w:cs="Arial"/>
        </w:rPr>
        <w:t xml:space="preserve"> </w:t>
      </w:r>
      <w:r w:rsidR="00CF4D35">
        <w:rPr>
          <w:rFonts w:ascii="Arial" w:hAnsi="Arial" w:cs="Arial"/>
        </w:rPr>
        <w:t>in reading times between the two DCs</w:t>
      </w:r>
      <w:r w:rsidR="00D94D51">
        <w:rPr>
          <w:rFonts w:ascii="Arial" w:hAnsi="Arial" w:cs="Arial"/>
        </w:rPr>
        <w:t>. In section 2, we discussed evidence that causality (</w:t>
      </w:r>
      <w:r w:rsidR="00D94D51" w:rsidRPr="00AD7B1D">
        <w:rPr>
          <w:rFonts w:ascii="Arial" w:hAnsi="Arial" w:cs="Arial"/>
          <w:i/>
          <w:iCs/>
        </w:rPr>
        <w:t>so</w:t>
      </w:r>
      <w:r w:rsidR="00D94D51">
        <w:rPr>
          <w:rFonts w:ascii="Arial" w:hAnsi="Arial" w:cs="Arial"/>
        </w:rPr>
        <w:t xml:space="preserve">) may be easier to process that the contrast encoded by </w:t>
      </w:r>
      <w:r w:rsidR="00D94D51" w:rsidRPr="00AD7B1D">
        <w:rPr>
          <w:rFonts w:ascii="Arial" w:hAnsi="Arial" w:cs="Arial"/>
          <w:i/>
          <w:iCs/>
        </w:rPr>
        <w:t>but</w:t>
      </w:r>
      <w:r w:rsidR="00D94D51">
        <w:rPr>
          <w:rFonts w:ascii="Arial" w:hAnsi="Arial" w:cs="Arial"/>
        </w:rPr>
        <w:t xml:space="preserve">. The absence of a difference in </w:t>
      </w:r>
      <w:r w:rsidR="00CF4D35">
        <w:rPr>
          <w:rFonts w:ascii="Arial" w:hAnsi="Arial" w:cs="Arial"/>
        </w:rPr>
        <w:t xml:space="preserve">reading time of the DCs </w:t>
      </w:r>
      <w:r w:rsidR="00D94D51">
        <w:rPr>
          <w:rFonts w:ascii="Arial" w:hAnsi="Arial" w:cs="Arial"/>
        </w:rPr>
        <w:t xml:space="preserve">here seems to indicate that the extra effort is really caused by the creation of a discourse expectation (pragmatic processing) rather than just the processing a given discourse relation which should have led to a processing effort proportional to complexity of the relation encoded. </w:t>
      </w:r>
    </w:p>
    <w:p w14:paraId="0DEA44F1" w14:textId="11575AD3" w:rsidR="00D94D51" w:rsidRDefault="0032164A" w:rsidP="00D94D51">
      <w:pPr>
        <w:rPr>
          <w:rFonts w:ascii="Arial" w:hAnsi="Arial" w:cs="Arial"/>
        </w:rPr>
      </w:pPr>
      <w:r>
        <w:rPr>
          <w:rFonts w:ascii="Arial" w:hAnsi="Arial" w:cs="Arial"/>
        </w:rPr>
        <w:t>This study also showed that p</w:t>
      </w:r>
      <w:r w:rsidR="00D94D51">
        <w:rPr>
          <w:rFonts w:ascii="Arial" w:hAnsi="Arial" w:cs="Arial"/>
        </w:rPr>
        <w:t xml:space="preserve">articipants were greatly slowed down by an affirmative </w:t>
      </w:r>
      <w:r>
        <w:rPr>
          <w:rFonts w:ascii="Arial" w:hAnsi="Arial" w:cs="Arial"/>
        </w:rPr>
        <w:t xml:space="preserve">second </w:t>
      </w:r>
      <w:r w:rsidR="00D94D51">
        <w:rPr>
          <w:rFonts w:ascii="Arial" w:hAnsi="Arial" w:cs="Arial"/>
        </w:rPr>
        <w:t xml:space="preserve">conjunct following </w:t>
      </w:r>
      <w:r w:rsidR="00D94D51" w:rsidRPr="00964110">
        <w:rPr>
          <w:rFonts w:ascii="Arial" w:hAnsi="Arial" w:cs="Arial"/>
          <w:i/>
          <w:iCs/>
        </w:rPr>
        <w:t>but</w:t>
      </w:r>
      <w:r w:rsidR="00D94D51">
        <w:rPr>
          <w:rFonts w:ascii="Arial" w:hAnsi="Arial" w:cs="Arial"/>
        </w:rPr>
        <w:t xml:space="preserve"> relative to the baseline </w:t>
      </w:r>
      <w:r w:rsidR="00D94D51" w:rsidRPr="00964110">
        <w:rPr>
          <w:rFonts w:ascii="Arial" w:hAnsi="Arial" w:cs="Arial"/>
          <w:i/>
          <w:iCs/>
        </w:rPr>
        <w:t>and</w:t>
      </w:r>
      <w:r w:rsidR="00D94D51">
        <w:rPr>
          <w:rFonts w:ascii="Arial" w:hAnsi="Arial" w:cs="Arial"/>
        </w:rPr>
        <w:t xml:space="preserve"> trials. Meanwhile </w:t>
      </w:r>
      <w:r>
        <w:rPr>
          <w:rFonts w:ascii="Arial" w:hAnsi="Arial" w:cs="Arial"/>
        </w:rPr>
        <w:t>the</w:t>
      </w:r>
      <w:r w:rsidR="00D94D51">
        <w:rPr>
          <w:rFonts w:ascii="Arial" w:hAnsi="Arial" w:cs="Arial"/>
        </w:rPr>
        <w:t xml:space="preserve"> processing </w:t>
      </w:r>
      <w:r>
        <w:rPr>
          <w:rFonts w:ascii="Arial" w:hAnsi="Arial" w:cs="Arial"/>
        </w:rPr>
        <w:t>of the second conjunct was not</w:t>
      </w:r>
      <w:r w:rsidR="00D94D51">
        <w:rPr>
          <w:rFonts w:ascii="Arial" w:hAnsi="Arial" w:cs="Arial"/>
        </w:rPr>
        <w:t xml:space="preserve"> altered when </w:t>
      </w:r>
      <w:r w:rsidR="00D94D51" w:rsidRPr="0032164A">
        <w:rPr>
          <w:rFonts w:ascii="Arial" w:hAnsi="Arial" w:cs="Arial"/>
          <w:i/>
          <w:iCs/>
        </w:rPr>
        <w:t xml:space="preserve">but </w:t>
      </w:r>
      <w:r w:rsidR="00D94D51">
        <w:rPr>
          <w:rFonts w:ascii="Arial" w:hAnsi="Arial" w:cs="Arial"/>
        </w:rPr>
        <w:t>preceded a negation. This is a straight forward sign of the discourse expectations raised by the D</w:t>
      </w:r>
      <w:r>
        <w:rPr>
          <w:rFonts w:ascii="Arial" w:hAnsi="Arial" w:cs="Arial"/>
        </w:rPr>
        <w:t>C</w:t>
      </w:r>
      <w:r w:rsidR="00D94D51">
        <w:rPr>
          <w:rFonts w:ascii="Arial" w:hAnsi="Arial" w:cs="Arial"/>
        </w:rPr>
        <w:t xml:space="preserve">, participants awaited some sort of contrast following </w:t>
      </w:r>
      <w:r w:rsidR="00D94D51" w:rsidRPr="00964110">
        <w:rPr>
          <w:rFonts w:ascii="Arial" w:hAnsi="Arial" w:cs="Arial"/>
          <w:i/>
          <w:iCs/>
        </w:rPr>
        <w:t>but</w:t>
      </w:r>
      <w:r w:rsidR="00D94D51">
        <w:rPr>
          <w:rFonts w:ascii="Arial" w:hAnsi="Arial" w:cs="Arial"/>
        </w:rPr>
        <w:t xml:space="preserve">. This expectation was fulfilled by the negation in negative sentences (contrasting with the affirmative first part), however in the affirmative condition, nothing else fulfilled participants’ expectation of </w:t>
      </w:r>
      <w:r w:rsidR="00D94D51">
        <w:rPr>
          <w:rFonts w:ascii="Arial" w:hAnsi="Arial" w:cs="Arial"/>
        </w:rPr>
        <w:lastRenderedPageBreak/>
        <w:t>a contrast. The processing delay was thus likely caused by failed attempts to find that contrast and eventually by the cancellation of this expectation. These results confirm previous findings that D</w:t>
      </w:r>
      <w:r>
        <w:rPr>
          <w:rFonts w:ascii="Arial" w:hAnsi="Arial" w:cs="Arial"/>
        </w:rPr>
        <w:t>Cs</w:t>
      </w:r>
      <w:r w:rsidR="00D94D51">
        <w:rPr>
          <w:rFonts w:ascii="Arial" w:hAnsi="Arial" w:cs="Arial"/>
        </w:rPr>
        <w:t xml:space="preserve"> create expectation</w:t>
      </w:r>
      <w:r>
        <w:rPr>
          <w:rFonts w:ascii="Arial" w:hAnsi="Arial" w:cs="Arial"/>
        </w:rPr>
        <w:t>s</w:t>
      </w:r>
      <w:r w:rsidR="00D94D51">
        <w:rPr>
          <w:rFonts w:ascii="Arial" w:hAnsi="Arial" w:cs="Arial"/>
        </w:rPr>
        <w:t xml:space="preserve"> and shape discourse representations, to the difference that in our design these expectations were driven solely by the presence of a D</w:t>
      </w:r>
      <w:r>
        <w:rPr>
          <w:rFonts w:ascii="Arial" w:hAnsi="Arial" w:cs="Arial"/>
        </w:rPr>
        <w:t>C</w:t>
      </w:r>
      <w:r w:rsidR="00D94D51">
        <w:rPr>
          <w:rFonts w:ascii="Arial" w:hAnsi="Arial" w:cs="Arial"/>
        </w:rPr>
        <w:t xml:space="preserve">. A similar phenomenon emerged in the </w:t>
      </w:r>
      <w:r w:rsidR="00D94D51" w:rsidRPr="00385FE3">
        <w:rPr>
          <w:rFonts w:ascii="Arial" w:hAnsi="Arial" w:cs="Arial"/>
          <w:i/>
          <w:iCs/>
        </w:rPr>
        <w:t>so</w:t>
      </w:r>
      <w:r w:rsidR="00D94D51">
        <w:rPr>
          <w:rFonts w:ascii="Arial" w:hAnsi="Arial" w:cs="Arial"/>
        </w:rPr>
        <w:t xml:space="preserve">-trials: </w:t>
      </w:r>
      <w:r w:rsidR="00C179DA">
        <w:rPr>
          <w:rFonts w:ascii="Arial" w:hAnsi="Arial" w:cs="Arial"/>
        </w:rPr>
        <w:t xml:space="preserve">reading times of the second conjunct </w:t>
      </w:r>
      <w:r w:rsidR="00D94D51">
        <w:rPr>
          <w:rFonts w:ascii="Arial" w:hAnsi="Arial" w:cs="Arial"/>
        </w:rPr>
        <w:t xml:space="preserve">were on average slower than that of the baseline </w:t>
      </w:r>
      <w:r w:rsidR="00D94D51" w:rsidRPr="00C179DA">
        <w:rPr>
          <w:rFonts w:ascii="Arial" w:hAnsi="Arial" w:cs="Arial"/>
          <w:i/>
          <w:iCs/>
        </w:rPr>
        <w:t>and</w:t>
      </w:r>
      <w:r w:rsidR="00D94D51">
        <w:rPr>
          <w:rFonts w:ascii="Arial" w:hAnsi="Arial" w:cs="Arial"/>
        </w:rPr>
        <w:t xml:space="preserve">. Again, this can be attributed to the fact that the causality introduced by the </w:t>
      </w:r>
      <w:r w:rsidR="00C179DA">
        <w:rPr>
          <w:rFonts w:ascii="Arial" w:hAnsi="Arial" w:cs="Arial"/>
        </w:rPr>
        <w:t>DC</w:t>
      </w:r>
      <w:r w:rsidR="00D94D51">
        <w:rPr>
          <w:rFonts w:ascii="Arial" w:hAnsi="Arial" w:cs="Arial"/>
        </w:rPr>
        <w:t xml:space="preserve"> </w:t>
      </w:r>
      <w:r w:rsidR="00C179DA">
        <w:rPr>
          <w:rFonts w:ascii="Arial" w:hAnsi="Arial" w:cs="Arial"/>
        </w:rPr>
        <w:t>was</w:t>
      </w:r>
      <w:r w:rsidR="00D94D51">
        <w:rPr>
          <w:rFonts w:ascii="Arial" w:hAnsi="Arial" w:cs="Arial"/>
        </w:rPr>
        <w:t xml:space="preserve"> not clearly fulfilled in so-trials</w:t>
      </w:r>
      <w:r w:rsidR="00C179DA">
        <w:rPr>
          <w:rFonts w:ascii="Arial" w:hAnsi="Arial" w:cs="Arial"/>
        </w:rPr>
        <w:t>.</w:t>
      </w:r>
    </w:p>
    <w:p w14:paraId="5AF45C1E" w14:textId="77777777" w:rsidR="004A6495" w:rsidRDefault="004A6495" w:rsidP="00033541">
      <w:pPr>
        <w:rPr>
          <w:rFonts w:ascii="Arial" w:hAnsi="Arial" w:cs="Arial"/>
        </w:rPr>
      </w:pPr>
    </w:p>
    <w:p w14:paraId="4E9DF42F" w14:textId="537EDE6F" w:rsidR="004C10A0" w:rsidRDefault="004C10A0" w:rsidP="00033541">
      <w:pPr>
        <w:rPr>
          <w:rFonts w:ascii="Arial" w:hAnsi="Arial" w:cs="Arial"/>
        </w:rPr>
      </w:pPr>
    </w:p>
    <w:p w14:paraId="3FA1443E" w14:textId="45C3D98E" w:rsidR="00C179DA" w:rsidRDefault="00C179DA" w:rsidP="00C179DA">
      <w:pPr>
        <w:rPr>
          <w:rFonts w:ascii="Arial" w:hAnsi="Arial" w:cs="Arial"/>
        </w:rPr>
      </w:pPr>
      <w:r>
        <w:rPr>
          <w:rFonts w:ascii="Arial" w:hAnsi="Arial" w:cs="Arial"/>
        </w:rPr>
        <w:t xml:space="preserve">This experiment shows an example of how DCs can be used to experimentally isolate and behaviourally assess the unfolding of a pragmatic inference. Context was kept to a minimum to only observe to processing of the pragmatic import of DCs and no other inferences. The processing of the DCs was compared to that of </w:t>
      </w:r>
      <w:r w:rsidRPr="009E4E34">
        <w:rPr>
          <w:rFonts w:ascii="Arial" w:hAnsi="Arial" w:cs="Arial"/>
          <w:i/>
          <w:iCs/>
        </w:rPr>
        <w:t>and</w:t>
      </w:r>
      <w:r>
        <w:rPr>
          <w:rFonts w:ascii="Arial" w:hAnsi="Arial" w:cs="Arial"/>
        </w:rPr>
        <w:t xml:space="preserve"> which is the closest logical equivalent. Results suggested that the pragmatic import of DCs is costly to process even though it is linked to the lexical retrieval of the terms. Previous findings about the incremental discourse expectations triggered by DCs were also replicated. This first experiment was meant to illustrate how studies on the processing of DCs can be shaped to obtain close-up data on inferential meaning. </w:t>
      </w:r>
    </w:p>
    <w:p w14:paraId="28C3D059" w14:textId="77777777" w:rsidR="00C179DA" w:rsidRDefault="00C179DA" w:rsidP="00C179DA">
      <w:pPr>
        <w:rPr>
          <w:rFonts w:ascii="Arial" w:hAnsi="Arial" w:cs="Arial"/>
        </w:rPr>
      </w:pPr>
    </w:p>
    <w:p w14:paraId="3F0B1107" w14:textId="77777777" w:rsidR="00A37960" w:rsidRDefault="00A37960" w:rsidP="00033541">
      <w:pPr>
        <w:rPr>
          <w:rFonts w:ascii="Arial" w:hAnsi="Arial" w:cs="Arial"/>
        </w:rPr>
      </w:pPr>
    </w:p>
    <w:p w14:paraId="51451F2C" w14:textId="3AC0E10C" w:rsidR="00C90B3B" w:rsidRDefault="00C90B3B" w:rsidP="00C90B3B">
      <w:pPr>
        <w:pStyle w:val="Titre1"/>
        <w:numPr>
          <w:ilvl w:val="0"/>
          <w:numId w:val="5"/>
        </w:numPr>
      </w:pPr>
      <w:r>
        <w:t xml:space="preserve">Conclusion </w:t>
      </w:r>
      <w:r w:rsidR="008062EB">
        <w:t xml:space="preserve">and further prospects. </w:t>
      </w:r>
    </w:p>
    <w:p w14:paraId="2751B35E" w14:textId="6F2CA643" w:rsidR="004C10A0" w:rsidRDefault="004C10A0" w:rsidP="00033541">
      <w:pPr>
        <w:rPr>
          <w:rFonts w:ascii="Arial" w:hAnsi="Arial" w:cs="Arial"/>
        </w:rPr>
      </w:pPr>
    </w:p>
    <w:p w14:paraId="2C164F62" w14:textId="667C9D2F" w:rsidR="004C10A0" w:rsidRDefault="004C10A0" w:rsidP="00033541">
      <w:pPr>
        <w:rPr>
          <w:rFonts w:ascii="Arial" w:hAnsi="Arial" w:cs="Arial"/>
        </w:rPr>
      </w:pPr>
    </w:p>
    <w:p w14:paraId="7444B887" w14:textId="77777777" w:rsidR="00C74CA3" w:rsidRDefault="00C90B3B" w:rsidP="00033541">
      <w:pPr>
        <w:rPr>
          <w:rFonts w:ascii="Arial" w:hAnsi="Arial" w:cs="Arial"/>
        </w:rPr>
      </w:pPr>
      <w:r>
        <w:rPr>
          <w:rFonts w:ascii="Arial" w:hAnsi="Arial" w:cs="Arial"/>
        </w:rPr>
        <w:t xml:space="preserve">In this Chapter we tried to highlight the different ways in which </w:t>
      </w:r>
      <w:r w:rsidR="005802A6">
        <w:rPr>
          <w:rFonts w:ascii="Arial" w:hAnsi="Arial" w:cs="Arial"/>
        </w:rPr>
        <w:t xml:space="preserve">psycholinguistic studies on DM can contribute to more general questions on </w:t>
      </w:r>
      <w:r w:rsidR="002E70C2">
        <w:rPr>
          <w:rFonts w:ascii="Arial" w:hAnsi="Arial" w:cs="Arial"/>
        </w:rPr>
        <w:t xml:space="preserve">discourse </w:t>
      </w:r>
      <w:r w:rsidR="005802A6">
        <w:rPr>
          <w:rFonts w:ascii="Arial" w:hAnsi="Arial" w:cs="Arial"/>
        </w:rPr>
        <w:t xml:space="preserve">processing. It appeared that in their quality of concentrate of pragmatic information DM </w:t>
      </w:r>
      <w:r w:rsidR="002E70C2">
        <w:rPr>
          <w:rFonts w:ascii="Arial" w:hAnsi="Arial" w:cs="Arial"/>
        </w:rPr>
        <w:t xml:space="preserve">are great candidates for experimental studies. Two main lines of research were highlighted. </w:t>
      </w:r>
    </w:p>
    <w:p w14:paraId="2576869C" w14:textId="77777777" w:rsidR="00C74CA3" w:rsidRDefault="00EA2BAE" w:rsidP="00033541">
      <w:pPr>
        <w:rPr>
          <w:rFonts w:ascii="Arial" w:hAnsi="Arial" w:cs="Arial"/>
        </w:rPr>
      </w:pPr>
      <w:r>
        <w:rPr>
          <w:rFonts w:ascii="Arial" w:hAnsi="Arial" w:cs="Arial"/>
        </w:rPr>
        <w:t>First,</w:t>
      </w:r>
      <w:r w:rsidR="002E70C2">
        <w:rPr>
          <w:rFonts w:ascii="Arial" w:hAnsi="Arial" w:cs="Arial"/>
        </w:rPr>
        <w:t xml:space="preserve"> we saw how the Coherence approach to discourse inspired a number of studies interested in </w:t>
      </w:r>
      <w:r>
        <w:rPr>
          <w:rFonts w:ascii="Arial" w:hAnsi="Arial" w:cs="Arial"/>
        </w:rPr>
        <w:t>classifying</w:t>
      </w:r>
      <w:r w:rsidR="002E70C2">
        <w:rPr>
          <w:rFonts w:ascii="Arial" w:hAnsi="Arial" w:cs="Arial"/>
        </w:rPr>
        <w:t xml:space="preserve"> and </w:t>
      </w:r>
      <w:r>
        <w:rPr>
          <w:rFonts w:ascii="Arial" w:hAnsi="Arial" w:cs="Arial"/>
        </w:rPr>
        <w:t>characterising</w:t>
      </w:r>
      <w:r w:rsidR="002E70C2">
        <w:rPr>
          <w:rFonts w:ascii="Arial" w:hAnsi="Arial" w:cs="Arial"/>
        </w:rPr>
        <w:t xml:space="preserve"> discourse relations as well as understanding the specificities and complexities of their processing. Most of their conclusion on discourse relation processing was based on empirical </w:t>
      </w:r>
      <w:r w:rsidR="00EE35DF">
        <w:rPr>
          <w:rFonts w:ascii="Arial" w:hAnsi="Arial" w:cs="Arial"/>
        </w:rPr>
        <w:t>results</w:t>
      </w:r>
      <w:r w:rsidR="002E70C2">
        <w:rPr>
          <w:rFonts w:ascii="Arial" w:hAnsi="Arial" w:cs="Arial"/>
        </w:rPr>
        <w:t xml:space="preserve"> on the processing of DM that they consider </w:t>
      </w:r>
      <w:r>
        <w:rPr>
          <w:rFonts w:ascii="Arial" w:hAnsi="Arial" w:cs="Arial"/>
        </w:rPr>
        <w:t xml:space="preserve">almost as a miniature reproduction of the relation that they encode. </w:t>
      </w:r>
    </w:p>
    <w:p w14:paraId="575321C0" w14:textId="4F16C645" w:rsidR="00A37960" w:rsidRDefault="00EA2BAE" w:rsidP="00033541">
      <w:pPr>
        <w:rPr>
          <w:rFonts w:ascii="Arial" w:hAnsi="Arial" w:cs="Arial"/>
        </w:rPr>
      </w:pPr>
      <w:r>
        <w:rPr>
          <w:rFonts w:ascii="Arial" w:hAnsi="Arial" w:cs="Arial"/>
        </w:rPr>
        <w:t xml:space="preserve">Secondly, we reviewed the literature concerned with the integration of DM to discourse representation. DM are such saliant pivots in discourse that </w:t>
      </w:r>
      <w:r w:rsidR="00EE35DF">
        <w:rPr>
          <w:rFonts w:ascii="Arial" w:hAnsi="Arial" w:cs="Arial"/>
        </w:rPr>
        <w:t>the</w:t>
      </w:r>
      <w:r>
        <w:rPr>
          <w:rFonts w:ascii="Arial" w:hAnsi="Arial" w:cs="Arial"/>
        </w:rPr>
        <w:t xml:space="preserve"> interaction between DM and discourse processing </w:t>
      </w:r>
      <w:r w:rsidR="00EE35DF">
        <w:rPr>
          <w:rFonts w:ascii="Arial" w:hAnsi="Arial" w:cs="Arial"/>
        </w:rPr>
        <w:t xml:space="preserve">is also insightful on how the human cognition organises and represents discourse. </w:t>
      </w:r>
    </w:p>
    <w:p w14:paraId="2C03F17F" w14:textId="77777777" w:rsidR="00C74CA3" w:rsidRDefault="00EE35DF" w:rsidP="00033541">
      <w:pPr>
        <w:rPr>
          <w:rFonts w:ascii="Arial" w:hAnsi="Arial" w:cs="Arial"/>
        </w:rPr>
      </w:pPr>
      <w:r>
        <w:rPr>
          <w:rFonts w:ascii="Arial" w:hAnsi="Arial" w:cs="Arial"/>
        </w:rPr>
        <w:t>Finally, we proposed our own approach to the psycholinguistic study of DM. We compared the pragmati</w:t>
      </w:r>
      <w:r w:rsidR="00A40669">
        <w:rPr>
          <w:rFonts w:ascii="Arial" w:hAnsi="Arial" w:cs="Arial"/>
        </w:rPr>
        <w:t>c</w:t>
      </w:r>
      <w:r>
        <w:rPr>
          <w:rFonts w:ascii="Arial" w:hAnsi="Arial" w:cs="Arial"/>
        </w:rPr>
        <w:t xml:space="preserve"> contribution of DM to that of logical </w:t>
      </w:r>
      <w:r w:rsidR="005A6882">
        <w:rPr>
          <w:rFonts w:ascii="Arial" w:hAnsi="Arial" w:cs="Arial"/>
        </w:rPr>
        <w:t>connectors</w:t>
      </w:r>
      <w:r>
        <w:rPr>
          <w:rFonts w:ascii="Arial" w:hAnsi="Arial" w:cs="Arial"/>
        </w:rPr>
        <w:t xml:space="preserve"> like </w:t>
      </w:r>
      <w:r w:rsidRPr="00A40669">
        <w:rPr>
          <w:rFonts w:ascii="Arial" w:hAnsi="Arial" w:cs="Arial"/>
          <w:i/>
          <w:iCs/>
        </w:rPr>
        <w:t>and</w:t>
      </w:r>
      <w:r>
        <w:rPr>
          <w:rFonts w:ascii="Arial" w:hAnsi="Arial" w:cs="Arial"/>
        </w:rPr>
        <w:t xml:space="preserve"> </w:t>
      </w:r>
      <w:proofErr w:type="spellStart"/>
      <w:r>
        <w:rPr>
          <w:rFonts w:ascii="Arial" w:hAnsi="Arial" w:cs="Arial"/>
        </w:rPr>
        <w:t>and</w:t>
      </w:r>
      <w:proofErr w:type="spellEnd"/>
      <w:r>
        <w:rPr>
          <w:rFonts w:ascii="Arial" w:hAnsi="Arial" w:cs="Arial"/>
        </w:rPr>
        <w:t xml:space="preserve"> </w:t>
      </w:r>
      <w:r w:rsidRPr="00A40669">
        <w:rPr>
          <w:rFonts w:ascii="Arial" w:hAnsi="Arial" w:cs="Arial"/>
          <w:i/>
          <w:iCs/>
        </w:rPr>
        <w:t>or</w:t>
      </w:r>
      <w:r>
        <w:rPr>
          <w:rFonts w:ascii="Arial" w:hAnsi="Arial" w:cs="Arial"/>
        </w:rPr>
        <w:t xml:space="preserve"> to demonstrate </w:t>
      </w:r>
      <w:r w:rsidR="00A40669">
        <w:rPr>
          <w:rFonts w:ascii="Arial" w:hAnsi="Arial" w:cs="Arial"/>
        </w:rPr>
        <w:t xml:space="preserve">how the </w:t>
      </w:r>
      <w:r>
        <w:rPr>
          <w:rFonts w:ascii="Arial" w:hAnsi="Arial" w:cs="Arial"/>
        </w:rPr>
        <w:t xml:space="preserve">specificities </w:t>
      </w:r>
      <w:r w:rsidR="00A40669">
        <w:rPr>
          <w:rFonts w:ascii="Arial" w:hAnsi="Arial" w:cs="Arial"/>
        </w:rPr>
        <w:t xml:space="preserve">of DM could </w:t>
      </w:r>
      <w:r w:rsidR="005A6882">
        <w:rPr>
          <w:rFonts w:ascii="Arial" w:hAnsi="Arial" w:cs="Arial"/>
        </w:rPr>
        <w:t>contribute</w:t>
      </w:r>
      <w:r w:rsidR="00A40669">
        <w:rPr>
          <w:rFonts w:ascii="Arial" w:hAnsi="Arial" w:cs="Arial"/>
        </w:rPr>
        <w:t xml:space="preserve"> the general understanding of pragmatic meaning. </w:t>
      </w:r>
    </w:p>
    <w:p w14:paraId="75CDFA09" w14:textId="77777777" w:rsidR="00C74CA3" w:rsidRDefault="005A6882" w:rsidP="00033541">
      <w:pPr>
        <w:rPr>
          <w:rFonts w:ascii="Arial" w:hAnsi="Arial" w:cs="Arial"/>
        </w:rPr>
      </w:pPr>
      <w:r>
        <w:rPr>
          <w:rFonts w:ascii="Arial" w:hAnsi="Arial" w:cs="Arial"/>
        </w:rPr>
        <w:t xml:space="preserve">From there we suggested to use DM to dissect the processing of a “minimal unit” of pragmatic inference. DM indeed make it possible to study the processing of pragmatic meaning in isolation of complex contextual evaluation, world knowledge influence or individual sensitivity. </w:t>
      </w:r>
    </w:p>
    <w:p w14:paraId="2615FB4C" w14:textId="77777777" w:rsidR="00C74CA3" w:rsidRDefault="005A6882" w:rsidP="00033541">
      <w:pPr>
        <w:rPr>
          <w:rFonts w:ascii="Arial" w:hAnsi="Arial" w:cs="Arial"/>
        </w:rPr>
      </w:pPr>
      <w:r>
        <w:rPr>
          <w:rFonts w:ascii="Arial" w:hAnsi="Arial" w:cs="Arial"/>
        </w:rPr>
        <w:t>We illustrated this proposal with the report of a reaction time study that revealed that DM take longer to be processed than logical connectors. This seems to</w:t>
      </w:r>
      <w:r w:rsidR="0056520C">
        <w:rPr>
          <w:rFonts w:ascii="Arial" w:hAnsi="Arial" w:cs="Arial"/>
        </w:rPr>
        <w:t xml:space="preserve"> indicate that even when conventionalized, pragmatic meaning is processed more effortfully than </w:t>
      </w:r>
      <w:r w:rsidR="0056520C">
        <w:rPr>
          <w:rFonts w:ascii="Arial" w:hAnsi="Arial" w:cs="Arial"/>
        </w:rPr>
        <w:lastRenderedPageBreak/>
        <w:t xml:space="preserve">semantic meaning. We see this study as a first step towards a series of </w:t>
      </w:r>
      <w:r w:rsidR="00984E12">
        <w:rPr>
          <w:rFonts w:ascii="Arial" w:hAnsi="Arial" w:cs="Arial"/>
        </w:rPr>
        <w:t>work on</w:t>
      </w:r>
      <w:r w:rsidR="0056520C">
        <w:rPr>
          <w:rFonts w:ascii="Arial" w:hAnsi="Arial" w:cs="Arial"/>
        </w:rPr>
        <w:t xml:space="preserve"> DM processing </w:t>
      </w:r>
      <w:r w:rsidR="00984E12">
        <w:rPr>
          <w:rFonts w:ascii="Arial" w:hAnsi="Arial" w:cs="Arial"/>
        </w:rPr>
        <w:t>using</w:t>
      </w:r>
      <w:r w:rsidR="0056520C">
        <w:rPr>
          <w:rFonts w:ascii="Arial" w:hAnsi="Arial" w:cs="Arial"/>
        </w:rPr>
        <w:t xml:space="preserve"> minimalist designs to always deepen the </w:t>
      </w:r>
      <w:r w:rsidR="00984E12">
        <w:rPr>
          <w:rFonts w:ascii="Arial" w:hAnsi="Arial" w:cs="Arial"/>
        </w:rPr>
        <w:t>questions that one asks</w:t>
      </w:r>
      <w:r w:rsidR="0056520C">
        <w:rPr>
          <w:rFonts w:ascii="Arial" w:hAnsi="Arial" w:cs="Arial"/>
        </w:rPr>
        <w:t xml:space="preserve"> </w:t>
      </w:r>
      <w:r w:rsidR="00984E12">
        <w:rPr>
          <w:rFonts w:ascii="Arial" w:hAnsi="Arial" w:cs="Arial"/>
        </w:rPr>
        <w:t>regarding</w:t>
      </w:r>
      <w:r w:rsidR="0056520C">
        <w:rPr>
          <w:rFonts w:ascii="Arial" w:hAnsi="Arial" w:cs="Arial"/>
        </w:rPr>
        <w:t xml:space="preserve"> pragmatic meaning. </w:t>
      </w:r>
    </w:p>
    <w:p w14:paraId="6DDF7F3F" w14:textId="3F920787" w:rsidR="00C74CA3" w:rsidRDefault="00834695" w:rsidP="00033541">
      <w:pPr>
        <w:rPr>
          <w:rFonts w:ascii="Arial" w:hAnsi="Arial" w:cs="Arial"/>
        </w:rPr>
      </w:pPr>
      <w:r>
        <w:rPr>
          <w:rFonts w:ascii="Arial" w:hAnsi="Arial" w:cs="Arial"/>
        </w:rPr>
        <w:t>Following a comparable rational as exposed in this chapter, a</w:t>
      </w:r>
      <w:r w:rsidR="00445D8B">
        <w:rPr>
          <w:rFonts w:ascii="Arial" w:hAnsi="Arial" w:cs="Arial"/>
        </w:rPr>
        <w:t xml:space="preserve"> </w:t>
      </w:r>
      <w:r w:rsidR="00984E12">
        <w:rPr>
          <w:rFonts w:ascii="Arial" w:hAnsi="Arial" w:cs="Arial"/>
        </w:rPr>
        <w:t xml:space="preserve">recent paper by </w:t>
      </w:r>
      <w:r w:rsidR="005A6882">
        <w:rPr>
          <w:rFonts w:ascii="Arial" w:hAnsi="Arial" w:cs="Arial"/>
        </w:rPr>
        <w:t xml:space="preserve"> </w:t>
      </w:r>
      <w:r w:rsidR="00984E12">
        <w:rPr>
          <w:rFonts w:ascii="Arial" w:hAnsi="Arial" w:cs="Arial"/>
        </w:rPr>
        <w:fldChar w:fldCharType="begin"/>
      </w:r>
      <w:r w:rsidR="00B1651E">
        <w:rPr>
          <w:rFonts w:ascii="Arial" w:hAnsi="Arial" w:cs="Arial"/>
        </w:rPr>
        <w:instrText xml:space="preserve"> ADDIN ZOTERO_ITEM CSL_CITATION {"citationID":"mqbQ0vIp","properties":{"formattedCitation":"(Noveck et al., 2021)","plainCitation":"(Noveck et al., 2021)","dontUpdate":true,"noteIndex":0},"citationItems":[{"id":230,"uris":["http://zotero.org/users/7527615/items/2LF7B6M5"],"itemData":{"id":230,"type":"article-journal","abstract":"Like many languages, European French has a contrapositive response option (Si) to reject the negative content of a question and to express accord with the questioner’s implicit affirmative. Consider the question “Barack does not eat meat?” (in French) where the response Si indicates that he does. Inspired by Gricean analyses, we view Si as an expression that includes a pragmatic component. Based on extant studies on pragmatic inference, we predicted that the Si response ought to appear cognitively costly compared to felicitous Oui and Non answers. We created an original task that enjoins a participant to remove a box’s cover (while searching for a candy) before hearing a puppet’s question. In the critical Negative-Si (NS) condition, the participant finds the candy in, say, a white box (when two boxes are under consideration) and the interlocutor-puppet’s negative question is It is not in the white box? Besides rates of accurate responses, our main dependent variable was Response Reaction Times (RRT’s), viz. the time to naturally voice an answer (Si in this case). Controls were the Affirmative-Oui (AO), Affirmative-Non (AN), and Negative-Non (NN) conditions. Importantly, the puppet began each trial with one of three kinds of prior belief, a) by declaring that the candy is surely in, or; b) surely not in, the to-be-presented box or; c) by saying “I don’t know where it is.” These were included to determine whether answerers consider the questioner’s prior epistemic state when responding. Experiment 1 compared 6-year-olds to adults and found that i) proficient uses of Si are costly with respect to the other three conditions and that; ii) answers in the wake of a “I don’t know where it is” prompt slowdowns when compared to the other two declarations. Both findings are consistent with our pre-registered predictions. Four-year-olds, investigated in Experiment 2, pattern almost identically with the 6-year-olds, with one major exception. Their fastest response occurs when answering Si, leading to a unique developmental effect. Our account for this finding is that four-year-olds rely on a minimally semantic representation of Si, which encodes disagreement between the negative content of the question and the facts. We propose that there are pragmatic processes intrinsic to Si – which ultimately signal agreement with the questioner’s implicit affirmative – and that mastering these requires greater maturity.","container-title":"Journal of Memory and Language","DOI":"10.1016/j.jml.2021.104245","ISSN":"0749-596X","journalAbbreviation":"Journal of Memory and Language","language":"en","page":"104245","source":"ScienceDirect","title":"Revealing pragmatic processes through a one-word answer: When the French reply Si","title-short":"Revealing pragmatic processes through a one-word answer","volume":"120","author":[{"family":"Noveck","given":"Ira"},{"family":"Petit","given":"Nicolas"},{"family":"Tian","given":"Ye"},{"family":"Turco","given":"Giuseppina"}],"issued":{"date-parts":[["2021",10,1]]}}}],"schema":"https://github.com/citation-style-language/schema/raw/master/csl-citation.json"} </w:instrText>
      </w:r>
      <w:r w:rsidR="00984E12">
        <w:rPr>
          <w:rFonts w:ascii="Arial" w:hAnsi="Arial" w:cs="Arial"/>
        </w:rPr>
        <w:fldChar w:fldCharType="separate"/>
      </w:r>
      <w:r w:rsidR="00984E12">
        <w:rPr>
          <w:rFonts w:ascii="Arial" w:hAnsi="Arial" w:cs="Arial"/>
          <w:noProof/>
        </w:rPr>
        <w:t>Noveck et al. (2021)</w:t>
      </w:r>
      <w:r w:rsidR="00984E12">
        <w:rPr>
          <w:rFonts w:ascii="Arial" w:hAnsi="Arial" w:cs="Arial"/>
        </w:rPr>
        <w:fldChar w:fldCharType="end"/>
      </w:r>
      <w:r w:rsidR="00984E12">
        <w:rPr>
          <w:rFonts w:ascii="Arial" w:hAnsi="Arial" w:cs="Arial"/>
        </w:rPr>
        <w:t xml:space="preserve"> looked at the French contra-positive answer </w:t>
      </w:r>
      <w:proofErr w:type="spellStart"/>
      <w:r w:rsidR="00984E12" w:rsidRPr="0034451F">
        <w:rPr>
          <w:rFonts w:ascii="Arial" w:hAnsi="Arial" w:cs="Arial"/>
          <w:i/>
          <w:iCs/>
        </w:rPr>
        <w:t>si</w:t>
      </w:r>
      <w:proofErr w:type="spellEnd"/>
      <w:r w:rsidR="00984E12">
        <w:rPr>
          <w:rFonts w:ascii="Arial" w:hAnsi="Arial" w:cs="Arial"/>
        </w:rPr>
        <w:t>.</w:t>
      </w:r>
      <w:r w:rsidR="00445D8B">
        <w:rPr>
          <w:rFonts w:ascii="Arial" w:hAnsi="Arial" w:cs="Arial"/>
        </w:rPr>
        <w:t xml:space="preserve"> This term is used following a question containing a negation when the addressee wishes to signal disagreement with the negation in order to lend support to the speaker’s implicit affirmation. </w:t>
      </w:r>
      <w:r w:rsidR="0034451F">
        <w:rPr>
          <w:rFonts w:ascii="Arial" w:hAnsi="Arial" w:cs="Arial"/>
        </w:rPr>
        <w:t>Similarly</w:t>
      </w:r>
      <w:r w:rsidR="00C179DA">
        <w:rPr>
          <w:rFonts w:ascii="Arial" w:hAnsi="Arial" w:cs="Arial"/>
        </w:rPr>
        <w:t>,</w:t>
      </w:r>
      <w:r w:rsidR="0034451F">
        <w:rPr>
          <w:rFonts w:ascii="Arial" w:hAnsi="Arial" w:cs="Arial"/>
        </w:rPr>
        <w:t xml:space="preserve"> </w:t>
      </w:r>
      <w:r w:rsidR="00445D8B">
        <w:rPr>
          <w:rFonts w:ascii="Arial" w:hAnsi="Arial" w:cs="Arial"/>
        </w:rPr>
        <w:t xml:space="preserve">to the DM mentioned </w:t>
      </w:r>
      <w:r>
        <w:rPr>
          <w:rFonts w:ascii="Arial" w:hAnsi="Arial" w:cs="Arial"/>
        </w:rPr>
        <w:t>here</w:t>
      </w:r>
      <w:r w:rsidR="00445D8B">
        <w:rPr>
          <w:rFonts w:ascii="Arial" w:hAnsi="Arial" w:cs="Arial"/>
        </w:rPr>
        <w:t xml:space="preserve">, the French </w:t>
      </w:r>
      <w:proofErr w:type="spellStart"/>
      <w:r w:rsidR="00445D8B" w:rsidRPr="0034451F">
        <w:rPr>
          <w:rFonts w:ascii="Arial" w:hAnsi="Arial" w:cs="Arial"/>
          <w:i/>
          <w:iCs/>
        </w:rPr>
        <w:t>si</w:t>
      </w:r>
      <w:proofErr w:type="spellEnd"/>
      <w:r w:rsidR="0034451F" w:rsidRPr="0034451F">
        <w:rPr>
          <w:rFonts w:ascii="Arial" w:hAnsi="Arial" w:cs="Arial"/>
          <w:i/>
          <w:iCs/>
        </w:rPr>
        <w:t xml:space="preserve"> </w:t>
      </w:r>
      <w:r w:rsidR="00445D8B">
        <w:rPr>
          <w:rFonts w:ascii="Arial" w:hAnsi="Arial" w:cs="Arial"/>
        </w:rPr>
        <w:t xml:space="preserve">conveys pragmatic information that is conventionalised and concentrated into one short word. </w:t>
      </w:r>
      <w:r>
        <w:rPr>
          <w:rFonts w:ascii="Arial" w:hAnsi="Arial" w:cs="Arial"/>
        </w:rPr>
        <w:t xml:space="preserve">As </w:t>
      </w:r>
      <w:r w:rsidR="0034451F">
        <w:rPr>
          <w:rFonts w:ascii="Arial" w:hAnsi="Arial" w:cs="Arial"/>
        </w:rPr>
        <w:t xml:space="preserve">for </w:t>
      </w:r>
      <w:r>
        <w:rPr>
          <w:rFonts w:ascii="Arial" w:hAnsi="Arial" w:cs="Arial"/>
        </w:rPr>
        <w:t>our results with</w:t>
      </w:r>
      <w:r w:rsidRPr="0034451F">
        <w:rPr>
          <w:rFonts w:ascii="Arial" w:hAnsi="Arial" w:cs="Arial"/>
          <w:i/>
          <w:iCs/>
        </w:rPr>
        <w:t xml:space="preserve"> but </w:t>
      </w:r>
      <w:r>
        <w:rPr>
          <w:rFonts w:ascii="Arial" w:hAnsi="Arial" w:cs="Arial"/>
        </w:rPr>
        <w:t xml:space="preserve">and </w:t>
      </w:r>
      <w:r w:rsidRPr="0034451F">
        <w:rPr>
          <w:rFonts w:ascii="Arial" w:hAnsi="Arial" w:cs="Arial"/>
          <w:i/>
          <w:iCs/>
        </w:rPr>
        <w:t>so,</w:t>
      </w:r>
      <w:r>
        <w:rPr>
          <w:rFonts w:ascii="Arial" w:hAnsi="Arial" w:cs="Arial"/>
        </w:rPr>
        <w:t xml:space="preserve"> this study </w:t>
      </w:r>
      <w:r w:rsidR="0034451F">
        <w:rPr>
          <w:rFonts w:ascii="Arial" w:hAnsi="Arial" w:cs="Arial"/>
        </w:rPr>
        <w:t>found</w:t>
      </w:r>
      <w:r>
        <w:rPr>
          <w:rFonts w:ascii="Arial" w:hAnsi="Arial" w:cs="Arial"/>
        </w:rPr>
        <w:t xml:space="preserve"> that </w:t>
      </w:r>
      <w:proofErr w:type="spellStart"/>
      <w:r w:rsidRPr="0034451F">
        <w:rPr>
          <w:rFonts w:ascii="Arial" w:hAnsi="Arial" w:cs="Arial"/>
          <w:i/>
          <w:iCs/>
        </w:rPr>
        <w:t>si</w:t>
      </w:r>
      <w:proofErr w:type="spellEnd"/>
      <w:r>
        <w:rPr>
          <w:rFonts w:ascii="Arial" w:hAnsi="Arial" w:cs="Arial"/>
        </w:rPr>
        <w:t xml:space="preserve">-responses were linked with processing delays </w:t>
      </w:r>
      <w:r w:rsidR="0034451F">
        <w:rPr>
          <w:rFonts w:ascii="Arial" w:hAnsi="Arial" w:cs="Arial"/>
        </w:rPr>
        <w:t>relative</w:t>
      </w:r>
      <w:r>
        <w:rPr>
          <w:rFonts w:ascii="Arial" w:hAnsi="Arial" w:cs="Arial"/>
        </w:rPr>
        <w:t xml:space="preserve"> to other types of </w:t>
      </w:r>
      <w:r w:rsidR="0034451F">
        <w:rPr>
          <w:rFonts w:ascii="Arial" w:hAnsi="Arial" w:cs="Arial"/>
        </w:rPr>
        <w:t>responses</w:t>
      </w:r>
      <w:r>
        <w:rPr>
          <w:rFonts w:ascii="Arial" w:hAnsi="Arial" w:cs="Arial"/>
        </w:rPr>
        <w:t xml:space="preserve">. It thus confirms our findings that </w:t>
      </w:r>
      <w:r w:rsidR="0034451F">
        <w:rPr>
          <w:rFonts w:ascii="Arial" w:hAnsi="Arial" w:cs="Arial"/>
        </w:rPr>
        <w:t xml:space="preserve">even pragmatic meaning that is bound to a lexical item can be cognitively costly. </w:t>
      </w:r>
      <w:r w:rsidR="00B1651E">
        <w:rPr>
          <w:rFonts w:ascii="Arial" w:hAnsi="Arial" w:cs="Arial"/>
        </w:rPr>
        <w:t>Moreover,</w:t>
      </w:r>
      <w:r w:rsidR="0034451F">
        <w:rPr>
          <w:rFonts w:ascii="Arial" w:hAnsi="Arial" w:cs="Arial"/>
        </w:rPr>
        <w:t xml:space="preserve"> </w:t>
      </w:r>
      <w:r w:rsidR="0034451F">
        <w:rPr>
          <w:rFonts w:ascii="Arial" w:hAnsi="Arial" w:cs="Arial"/>
        </w:rPr>
        <w:fldChar w:fldCharType="begin"/>
      </w:r>
      <w:r w:rsidR="00B1651E">
        <w:rPr>
          <w:rFonts w:ascii="Arial" w:hAnsi="Arial" w:cs="Arial"/>
        </w:rPr>
        <w:instrText xml:space="preserve"> ADDIN ZOTERO_ITEM CSL_CITATION {"citationID":"DiZwm3iO","properties":{"formattedCitation":"(Noveck et al., 2021)","plainCitation":"(Noveck et al., 2021)","dontUpdate":true,"noteIndex":0},"citationItems":[{"id":230,"uris":["http://zotero.org/users/7527615/items/2LF7B6M5"],"itemData":{"id":230,"type":"article-journal","abstract":"Like many languages, European French has a contrapositive response option (Si) to reject the negative content of a question and to express accord with the questioner’s implicit affirmative. Consider the question “Barack does not eat meat?” (in French) where the response Si indicates that he does. Inspired by Gricean analyses, we view Si as an expression that includes a pragmatic component. Based on extant studies on pragmatic inference, we predicted that the Si response ought to appear cognitively costly compared to felicitous Oui and Non answers. We created an original task that enjoins a participant to remove a box’s cover (while searching for a candy) before hearing a puppet’s question. In the critical Negative-Si (NS) condition, the participant finds the candy in, say, a white box (when two boxes are under consideration) and the interlocutor-puppet’s negative question is It is not in the white box? Besides rates of accurate responses, our main dependent variable was Response Reaction Times (RRT’s), viz. the time to naturally voice an answer (Si in this case). Controls were the Affirmative-Oui (AO), Affirmative-Non (AN), and Negative-Non (NN) conditions. Importantly, the puppet began each trial with one of three kinds of prior belief, a) by declaring that the candy is surely in, or; b) surely not in, the to-be-presented box or; c) by saying “I don’t know where it is.” These were included to determine whether answerers consider the questioner’s prior epistemic state when responding. Experiment 1 compared 6-year-olds to adults and found that i) proficient uses of Si are costly with respect to the other three conditions and that; ii) answers in the wake of a “I don’t know where it is” prompt slowdowns when compared to the other two declarations. Both findings are consistent with our pre-registered predictions. Four-year-olds, investigated in Experiment 2, pattern almost identically with the 6-year-olds, with one major exception. Their fastest response occurs when answering Si, leading to a unique developmental effect. Our account for this finding is that four-year-olds rely on a minimally semantic representation of Si, which encodes disagreement between the negative content of the question and the facts. We propose that there are pragmatic processes intrinsic to Si – which ultimately signal agreement with the questioner’s implicit affirmative – and that mastering these requires greater maturity.","container-title":"Journal of Memory and Language","DOI":"10.1016/j.jml.2021.104245","ISSN":"0749-596X","journalAbbreviation":"Journal of Memory and Language","language":"en","page":"104245","source":"ScienceDirect","title":"Revealing pragmatic processes through a one-word answer: When the French reply Si","title-short":"Revealing pragmatic processes through a one-word answer","volume":"120","author":[{"family":"Noveck","given":"Ira"},{"family":"Petit","given":"Nicolas"},{"family":"Tian","given":"Ye"},{"family":"Turco","given":"Giuseppina"}],"issued":{"date-parts":[["2021",10,1]]}}}],"schema":"https://github.com/citation-style-language/schema/raw/master/csl-citation.json"} </w:instrText>
      </w:r>
      <w:r w:rsidR="0034451F">
        <w:rPr>
          <w:rFonts w:ascii="Arial" w:hAnsi="Arial" w:cs="Arial"/>
        </w:rPr>
        <w:fldChar w:fldCharType="separate"/>
      </w:r>
      <w:r w:rsidR="0034451F">
        <w:rPr>
          <w:rFonts w:ascii="Arial" w:hAnsi="Arial" w:cs="Arial"/>
          <w:noProof/>
        </w:rPr>
        <w:t>Noveck et al. (2021)</w:t>
      </w:r>
      <w:r w:rsidR="0034451F">
        <w:rPr>
          <w:rFonts w:ascii="Arial" w:hAnsi="Arial" w:cs="Arial"/>
        </w:rPr>
        <w:fldChar w:fldCharType="end"/>
      </w:r>
      <w:r w:rsidR="0034451F">
        <w:rPr>
          <w:rFonts w:ascii="Arial" w:hAnsi="Arial" w:cs="Arial"/>
        </w:rPr>
        <w:t xml:space="preserve"> reported intriguing developmental data. While adults and </w:t>
      </w:r>
      <w:r w:rsidR="00B1651E">
        <w:rPr>
          <w:rFonts w:ascii="Arial" w:hAnsi="Arial" w:cs="Arial"/>
        </w:rPr>
        <w:t>6-year-old</w:t>
      </w:r>
      <w:r w:rsidR="0034451F">
        <w:rPr>
          <w:rFonts w:ascii="Arial" w:hAnsi="Arial" w:cs="Arial"/>
        </w:rPr>
        <w:t xml:space="preserve"> children seemed slowed down by </w:t>
      </w:r>
      <w:proofErr w:type="spellStart"/>
      <w:r w:rsidR="0034451F" w:rsidRPr="0034451F">
        <w:rPr>
          <w:rFonts w:ascii="Arial" w:hAnsi="Arial" w:cs="Arial"/>
          <w:i/>
          <w:iCs/>
        </w:rPr>
        <w:t>si</w:t>
      </w:r>
      <w:proofErr w:type="spellEnd"/>
      <w:r w:rsidR="0034451F">
        <w:rPr>
          <w:rFonts w:ascii="Arial" w:hAnsi="Arial" w:cs="Arial"/>
        </w:rPr>
        <w:t>-re</w:t>
      </w:r>
      <w:r w:rsidR="00B1651E">
        <w:rPr>
          <w:rFonts w:ascii="Arial" w:hAnsi="Arial" w:cs="Arial"/>
        </w:rPr>
        <w:t>s</w:t>
      </w:r>
      <w:r w:rsidR="0034451F">
        <w:rPr>
          <w:rFonts w:ascii="Arial" w:hAnsi="Arial" w:cs="Arial"/>
        </w:rPr>
        <w:t>ponses, this was not the case for the 4</w:t>
      </w:r>
      <w:r w:rsidR="00A77DEF">
        <w:rPr>
          <w:rFonts w:ascii="Arial" w:hAnsi="Arial" w:cs="Arial"/>
        </w:rPr>
        <w:t>-</w:t>
      </w:r>
      <w:r w:rsidR="0034451F">
        <w:rPr>
          <w:rFonts w:ascii="Arial" w:hAnsi="Arial" w:cs="Arial"/>
        </w:rPr>
        <w:t xml:space="preserve">year-old group </w:t>
      </w:r>
      <w:r w:rsidR="00B1651E">
        <w:rPr>
          <w:rFonts w:ascii="Arial" w:hAnsi="Arial" w:cs="Arial"/>
        </w:rPr>
        <w:t>even though</w:t>
      </w:r>
      <w:r w:rsidR="0034451F">
        <w:rPr>
          <w:rFonts w:ascii="Arial" w:hAnsi="Arial" w:cs="Arial"/>
        </w:rPr>
        <w:t xml:space="preserve"> they still used </w:t>
      </w:r>
      <w:proofErr w:type="spellStart"/>
      <w:r w:rsidR="0034451F" w:rsidRPr="0034451F">
        <w:rPr>
          <w:rFonts w:ascii="Arial" w:hAnsi="Arial" w:cs="Arial"/>
          <w:i/>
          <w:iCs/>
        </w:rPr>
        <w:t>si</w:t>
      </w:r>
      <w:proofErr w:type="spellEnd"/>
      <w:r w:rsidR="0034451F">
        <w:rPr>
          <w:rFonts w:ascii="Arial" w:hAnsi="Arial" w:cs="Arial"/>
        </w:rPr>
        <w:t xml:space="preserve"> appropriately. The authors suggested</w:t>
      </w:r>
      <w:r w:rsidR="00A77DEF">
        <w:rPr>
          <w:rFonts w:ascii="Arial" w:hAnsi="Arial" w:cs="Arial"/>
        </w:rPr>
        <w:t xml:space="preserve"> </w:t>
      </w:r>
      <w:r w:rsidR="0034451F">
        <w:rPr>
          <w:rFonts w:ascii="Arial" w:hAnsi="Arial" w:cs="Arial"/>
        </w:rPr>
        <w:t xml:space="preserve">that perhaps those youngest </w:t>
      </w:r>
      <w:r w:rsidR="00B1651E">
        <w:rPr>
          <w:rFonts w:ascii="Arial" w:hAnsi="Arial" w:cs="Arial"/>
        </w:rPr>
        <w:t>participants</w:t>
      </w:r>
      <w:r w:rsidR="0034451F">
        <w:rPr>
          <w:rFonts w:ascii="Arial" w:hAnsi="Arial" w:cs="Arial"/>
        </w:rPr>
        <w:t xml:space="preserve"> understand the use of </w:t>
      </w:r>
      <w:proofErr w:type="spellStart"/>
      <w:r w:rsidR="0034451F" w:rsidRPr="00B1651E">
        <w:rPr>
          <w:rFonts w:ascii="Arial" w:hAnsi="Arial" w:cs="Arial"/>
          <w:i/>
          <w:iCs/>
        </w:rPr>
        <w:t>si</w:t>
      </w:r>
      <w:proofErr w:type="spellEnd"/>
      <w:r w:rsidR="0034451F">
        <w:rPr>
          <w:rFonts w:ascii="Arial" w:hAnsi="Arial" w:cs="Arial"/>
        </w:rPr>
        <w:t xml:space="preserve"> but without engaging in the </w:t>
      </w:r>
      <w:r w:rsidR="00B1651E">
        <w:rPr>
          <w:rFonts w:ascii="Arial" w:hAnsi="Arial" w:cs="Arial"/>
        </w:rPr>
        <w:t xml:space="preserve">full extent of the </w:t>
      </w:r>
      <w:r w:rsidR="0034451F">
        <w:rPr>
          <w:rFonts w:ascii="Arial" w:hAnsi="Arial" w:cs="Arial"/>
        </w:rPr>
        <w:t>pragmatic inference.</w:t>
      </w:r>
      <w:r w:rsidR="00B1651E">
        <w:rPr>
          <w:rFonts w:ascii="Arial" w:hAnsi="Arial" w:cs="Arial"/>
        </w:rPr>
        <w:t xml:space="preserve"> </w:t>
      </w:r>
    </w:p>
    <w:p w14:paraId="1703DC8A" w14:textId="6046443D" w:rsidR="00B700DA" w:rsidRDefault="00B1651E" w:rsidP="00033541">
      <w:pPr>
        <w:rPr>
          <w:rFonts w:ascii="Arial" w:hAnsi="Arial" w:cs="Arial"/>
          <w:noProof/>
        </w:rPr>
      </w:pPr>
      <w:r>
        <w:rPr>
          <w:rFonts w:ascii="Arial" w:hAnsi="Arial" w:cs="Arial"/>
        </w:rPr>
        <w:t xml:space="preserve">These findings call for further exploration. It would indeed be interested to see if similar developmental results our found with DM using a minimalist paradigm as presented in this chapter. It could also be worth exploring whether similar results are found in adults under cognitive load. </w:t>
      </w:r>
      <w:r>
        <w:rPr>
          <w:rFonts w:ascii="Arial" w:hAnsi="Arial" w:cs="Arial"/>
        </w:rPr>
        <w:fldChar w:fldCharType="begin"/>
      </w:r>
      <w:r w:rsidR="00AC4B0F">
        <w:rPr>
          <w:rFonts w:ascii="Arial" w:hAnsi="Arial" w:cs="Arial"/>
        </w:rPr>
        <w:instrText xml:space="preserve"> ADDIN ZOTERO_ITEM CSL_CITATION {"citationID":"vEb2Y4EM","properties":{"formattedCitation":"(Janssens &amp; Schaeken, 2016)","plainCitation":"(Janssens &amp; Schaeken, 2016)","dontUpdate":true,"noteIndex":0},"citationItems":[{"id":227,"uris":["http://zotero.org/users/7527615/items/5QMVPNER"],"itemData":{"id":227,"type":"article-journal","abstract":"This study aimed to investigate the possible cognitive costs involved in processing the implicatures from but and the conclusion introducing words so and nevertheless. Adult participants were asked to indicate the conclusion that the person in the story would make, based on ‘p but q’ sentences constructed as indirect distancing contrasts. Additionally, while performing this task, participants’ working memory was burdened with a secondary dot recall task in four conditions ranging from no working memory load to high load. The results showed that working memory load did not influence participants’ performance on the implicature task. This finding might be interpreted to suggest that working memory is not involved in inferring the implicatures from but, so and nevertheless. We also found that the content of the arguments played a very important role. Whenever a strong argument is combined with a weak argument, participants mostly base their conclusion on the strong argument and consequently ignore the conventional interpretation of but (and so and nevertheless). Additionally, we found an effect of axiological value, which is in line with the positive-negative asymmetry theory.","container-title":"Frontiers in Psychology","DOI":"10.3389/fpsyg.2016.01520","ISSN":"1664-1078","journalAbbreviation":"Front. Psychol.","language":"English","note":"publisher: Frontiers","source":"Frontiers","title":"‘But’ Implicatures: A Study of the Effect of Working Memory and Argument Characteristics","title-short":"‘But’ Implicatures","URL":"https://www.frontiersin.org/articles/10.3389/fpsyg.2016.01520/full","volume":"7","author":[{"family":"Janssens","given":"Leen"},{"family":"Schaeken","given":"Walter"}],"accessed":{"date-parts":[["2021",6,8]]},"issued":{"date-parts":[["2016"]]}}}],"schema":"https://github.com/citation-style-language/schema/raw/master/csl-citation.json"} </w:instrText>
      </w:r>
      <w:r>
        <w:rPr>
          <w:rFonts w:ascii="Arial" w:hAnsi="Arial" w:cs="Arial"/>
        </w:rPr>
        <w:fldChar w:fldCharType="separate"/>
      </w:r>
      <w:r>
        <w:rPr>
          <w:rFonts w:ascii="Arial" w:hAnsi="Arial" w:cs="Arial"/>
          <w:noProof/>
        </w:rPr>
        <w:t>Janssens &amp; Schaeken (2016)</w:t>
      </w:r>
      <w:r>
        <w:rPr>
          <w:rFonts w:ascii="Arial" w:hAnsi="Arial" w:cs="Arial"/>
        </w:rPr>
        <w:fldChar w:fldCharType="end"/>
      </w:r>
      <w:r>
        <w:rPr>
          <w:rFonts w:ascii="Arial" w:hAnsi="Arial" w:cs="Arial"/>
        </w:rPr>
        <w:t xml:space="preserve">  found that high cognitive load did not affect the interpretation of sentences containing but however it might affect reaction times in a similar fashion as </w:t>
      </w:r>
      <w:r>
        <w:rPr>
          <w:rFonts w:ascii="Arial" w:hAnsi="Arial" w:cs="Arial"/>
          <w:noProof/>
        </w:rPr>
        <w:t>Noveck et al.</w:t>
      </w:r>
      <w:r w:rsidR="00B700DA">
        <w:rPr>
          <w:rFonts w:ascii="Arial" w:hAnsi="Arial" w:cs="Arial"/>
          <w:noProof/>
        </w:rPr>
        <w:t>’s 4-year-olds. Perhaps adults under high cognitive load do not engage in the full pragmatic processing of a DM which would give rise to reaction times comparable to that of a logical connector.</w:t>
      </w:r>
    </w:p>
    <w:p w14:paraId="0F6E6232" w14:textId="322187A7" w:rsidR="004C10A0" w:rsidRDefault="00B700DA" w:rsidP="00033541">
      <w:pPr>
        <w:rPr>
          <w:rFonts w:ascii="Arial" w:hAnsi="Arial" w:cs="Arial"/>
        </w:rPr>
      </w:pPr>
      <w:r>
        <w:rPr>
          <w:rFonts w:ascii="Arial" w:hAnsi="Arial" w:cs="Arial"/>
          <w:noProof/>
        </w:rPr>
        <w:t>In sum DM are of particular intrest to study pragmatic processing because they are short words that contain conventionalized</w:t>
      </w:r>
      <w:r w:rsidR="0034451F">
        <w:rPr>
          <w:rFonts w:ascii="Arial" w:hAnsi="Arial" w:cs="Arial"/>
        </w:rPr>
        <w:t xml:space="preserve"> </w:t>
      </w:r>
      <w:r>
        <w:rPr>
          <w:rFonts w:ascii="Arial" w:hAnsi="Arial" w:cs="Arial"/>
        </w:rPr>
        <w:t xml:space="preserve">pragmatic information. This very specific status of DM has been exploited in a number of studies on related psycholinguistics questions and it will most likely continue to </w:t>
      </w:r>
      <w:r w:rsidR="00A77DEF">
        <w:rPr>
          <w:rFonts w:ascii="Arial" w:hAnsi="Arial" w:cs="Arial"/>
        </w:rPr>
        <w:t xml:space="preserve">be the case for the years to come. </w:t>
      </w:r>
    </w:p>
    <w:p w14:paraId="29BDB026" w14:textId="6D1B76B2" w:rsidR="004C10A0" w:rsidRDefault="004C10A0" w:rsidP="00033541">
      <w:pPr>
        <w:rPr>
          <w:rFonts w:ascii="Arial" w:hAnsi="Arial" w:cs="Arial"/>
        </w:rPr>
      </w:pPr>
    </w:p>
    <w:p w14:paraId="3E2EF497" w14:textId="77777777" w:rsidR="0056520C" w:rsidRDefault="0056520C" w:rsidP="004D2E3D"/>
    <w:p w14:paraId="02EFFFDF" w14:textId="4F93AFF3" w:rsidR="0056520C" w:rsidRDefault="0056520C" w:rsidP="004D2E3D"/>
    <w:p w14:paraId="6FD1CEDF" w14:textId="5EFA39CB" w:rsidR="001A4B52" w:rsidRDefault="001A4B52" w:rsidP="004D2E3D"/>
    <w:p w14:paraId="40881975" w14:textId="404568E2" w:rsidR="001A4B52" w:rsidRDefault="001A4B52" w:rsidP="004D2E3D"/>
    <w:p w14:paraId="41D5759A" w14:textId="350D6412" w:rsidR="001A4B52" w:rsidRDefault="001A4B52" w:rsidP="004D2E3D"/>
    <w:p w14:paraId="5DC4D92F" w14:textId="63CCC753" w:rsidR="001A4B52" w:rsidRDefault="001A4B52" w:rsidP="004D2E3D"/>
    <w:p w14:paraId="4207A088" w14:textId="39A65208" w:rsidR="001A4B52" w:rsidRDefault="001A4B52" w:rsidP="004D2E3D"/>
    <w:p w14:paraId="3CA5C177" w14:textId="3DFBD3CA" w:rsidR="001A4B52" w:rsidRDefault="001A4B52" w:rsidP="004D2E3D"/>
    <w:p w14:paraId="00F8B2E5" w14:textId="5FF3ABBE" w:rsidR="001A4B52" w:rsidRDefault="001A4B52" w:rsidP="004D2E3D"/>
    <w:p w14:paraId="22108CD7" w14:textId="6FF7D9DC" w:rsidR="001A4B52" w:rsidRDefault="001A4B52" w:rsidP="004D2E3D"/>
    <w:p w14:paraId="126DD140" w14:textId="1A012F56" w:rsidR="001A4B52" w:rsidRDefault="001A4B52" w:rsidP="004D2E3D"/>
    <w:p w14:paraId="3A81BABA" w14:textId="1DE54C29" w:rsidR="001A4B52" w:rsidRDefault="001A4B52" w:rsidP="004D2E3D"/>
    <w:p w14:paraId="00A78B87" w14:textId="36A06A39" w:rsidR="001A4B52" w:rsidRDefault="001A4B52" w:rsidP="004D2E3D"/>
    <w:p w14:paraId="4317DEAE" w14:textId="05C69394" w:rsidR="001A4B52" w:rsidRDefault="001A4B52" w:rsidP="004D2E3D"/>
    <w:p w14:paraId="2E184A7E" w14:textId="74EE8050" w:rsidR="001A4B52" w:rsidRDefault="001A4B52" w:rsidP="004D2E3D"/>
    <w:p w14:paraId="7CBD7445" w14:textId="0B227AF9" w:rsidR="001A4B52" w:rsidRDefault="001A4B52" w:rsidP="004D2E3D"/>
    <w:p w14:paraId="44D45855" w14:textId="214D7F5C" w:rsidR="001A4B52" w:rsidRDefault="001A4B52" w:rsidP="004D2E3D"/>
    <w:p w14:paraId="351BB507" w14:textId="02FCA7C3" w:rsidR="001A4B52" w:rsidRDefault="001A4B52" w:rsidP="004D2E3D"/>
    <w:p w14:paraId="31BC8BA1" w14:textId="29456447" w:rsidR="001A4B52" w:rsidRDefault="001A4B52" w:rsidP="004D2E3D"/>
    <w:p w14:paraId="6624B887" w14:textId="29C810D9" w:rsidR="001A4B52" w:rsidRDefault="001A4B52" w:rsidP="004D2E3D"/>
    <w:p w14:paraId="7B3B2DB2" w14:textId="2854EFD7" w:rsidR="001A4B52" w:rsidRDefault="001A4B52" w:rsidP="004D2E3D"/>
    <w:p w14:paraId="5D81CD6A" w14:textId="57B25231" w:rsidR="001A4B52" w:rsidRDefault="001A4B52" w:rsidP="004D2E3D"/>
    <w:p w14:paraId="6F081736" w14:textId="246F64A9" w:rsidR="001A4B52" w:rsidRDefault="001A4B52" w:rsidP="004D2E3D"/>
    <w:p w14:paraId="60756C8D" w14:textId="13D2502A" w:rsidR="001A4B52" w:rsidRDefault="001A4B52" w:rsidP="004D2E3D"/>
    <w:p w14:paraId="065A272A" w14:textId="4B9D29CF" w:rsidR="001A4B52" w:rsidRDefault="001A4B52" w:rsidP="004D2E3D"/>
    <w:p w14:paraId="6759C2D6" w14:textId="7994875F" w:rsidR="001A4B52" w:rsidRDefault="001A4B52" w:rsidP="004D2E3D"/>
    <w:p w14:paraId="521A3C79" w14:textId="538EDCA0" w:rsidR="001A4B52" w:rsidRDefault="001A4B52" w:rsidP="004D2E3D"/>
    <w:p w14:paraId="2AB2CAD5" w14:textId="281C05A7" w:rsidR="001A4B52" w:rsidRDefault="001A4B52" w:rsidP="004D2E3D"/>
    <w:p w14:paraId="56119AF4" w14:textId="7C7260D2" w:rsidR="001A4B52" w:rsidRDefault="001A4B52" w:rsidP="004D2E3D"/>
    <w:p w14:paraId="4AF964DB" w14:textId="5C9EF61B" w:rsidR="001A4B52" w:rsidRDefault="001A4B52" w:rsidP="004D2E3D"/>
    <w:p w14:paraId="59544DC3" w14:textId="12381785" w:rsidR="001A4B52" w:rsidRDefault="001A4B52" w:rsidP="004D2E3D"/>
    <w:p w14:paraId="0CEB0F74" w14:textId="30BC8938" w:rsidR="001A4B52" w:rsidRDefault="001A4B52" w:rsidP="004D2E3D"/>
    <w:p w14:paraId="4BE8E609" w14:textId="40CDC60E" w:rsidR="001A4B52" w:rsidRDefault="001A4B52" w:rsidP="004D2E3D"/>
    <w:p w14:paraId="3133D84F" w14:textId="2CFE24A5" w:rsidR="001A4B52" w:rsidRDefault="001A4B52" w:rsidP="004D2E3D"/>
    <w:p w14:paraId="2CD08E88" w14:textId="57F8C0E9" w:rsidR="001A4B52" w:rsidRDefault="001A4B52" w:rsidP="004D2E3D"/>
    <w:p w14:paraId="7D0D8BC0" w14:textId="0BB72E2D" w:rsidR="001A4B52" w:rsidRDefault="001A4B52" w:rsidP="004D2E3D"/>
    <w:p w14:paraId="0D733DB5" w14:textId="77777777" w:rsidR="001A4B52" w:rsidRDefault="001A4B52" w:rsidP="004D2E3D"/>
    <w:p w14:paraId="53DE4979" w14:textId="77777777" w:rsidR="00A77DEF" w:rsidRDefault="00A77DEF" w:rsidP="00B1651E">
      <w:pPr>
        <w:pStyle w:val="Bibliographie"/>
      </w:pPr>
    </w:p>
    <w:p w14:paraId="72EF56FC" w14:textId="7A5B48D1" w:rsidR="00A77DEF" w:rsidRDefault="00A77DEF" w:rsidP="00A77DEF">
      <w:pPr>
        <w:pStyle w:val="Titre1"/>
        <w:numPr>
          <w:ilvl w:val="0"/>
          <w:numId w:val="5"/>
        </w:numPr>
      </w:pPr>
      <w:r>
        <w:t>References</w:t>
      </w:r>
    </w:p>
    <w:p w14:paraId="7C2357E1" w14:textId="77777777" w:rsidR="00A77DEF" w:rsidRDefault="00A77DEF" w:rsidP="00B1651E">
      <w:pPr>
        <w:pStyle w:val="Bibliographie"/>
      </w:pPr>
    </w:p>
    <w:p w14:paraId="75734705" w14:textId="77777777" w:rsidR="00C80669" w:rsidRPr="00C80669" w:rsidRDefault="008062EB" w:rsidP="00C80669">
      <w:pPr>
        <w:pStyle w:val="Bibliographie"/>
      </w:pPr>
      <w:r>
        <w:fldChar w:fldCharType="begin"/>
      </w:r>
      <w:r w:rsidRPr="00C80669">
        <w:rPr>
          <w:lang w:val="fr-FR"/>
        </w:rPr>
        <w:instrText xml:space="preserve"> ADDIN ZOTERO_BIBL {"uncited":[],"omitted":[],"custom":[]} CSL_BIBLIOGRAPHY </w:instrText>
      </w:r>
      <w:r>
        <w:fldChar w:fldCharType="separate"/>
      </w:r>
      <w:r w:rsidR="00C80669" w:rsidRPr="00C80669">
        <w:rPr>
          <w:lang w:val="fr-FR"/>
        </w:rPr>
        <w:t xml:space="preserve">Anscombre, J.-C., &amp; Ducrot, O. (1989). </w:t>
      </w:r>
      <w:r w:rsidR="00C80669" w:rsidRPr="00C80669">
        <w:t xml:space="preserve">Argumentativity and Informativity. In M. Meyer (Ed.), </w:t>
      </w:r>
      <w:r w:rsidR="00C80669" w:rsidRPr="00C80669">
        <w:rPr>
          <w:i/>
          <w:iCs/>
        </w:rPr>
        <w:t>From Metaphysics to Rhetoric</w:t>
      </w:r>
      <w:r w:rsidR="00C80669" w:rsidRPr="00C80669">
        <w:t xml:space="preserve"> (pp. 71–87). Springer Netherlands. https://doi.org/10.1007/978-94-009-2593-9_6</w:t>
      </w:r>
    </w:p>
    <w:p w14:paraId="627874EA" w14:textId="77777777" w:rsidR="00C80669" w:rsidRPr="00C80669" w:rsidRDefault="00C80669" w:rsidP="00C80669">
      <w:pPr>
        <w:pStyle w:val="Bibliographie"/>
      </w:pPr>
      <w:r w:rsidRPr="00C80669">
        <w:t xml:space="preserve">Barbet, C., &amp; Thierry, G. (2016). Some Alternatives? Event-Related Potential Investigation of Literal and Pragmatic Interpretations of Some Presented in Isolation. </w:t>
      </w:r>
      <w:r w:rsidRPr="00C80669">
        <w:rPr>
          <w:i/>
          <w:iCs/>
        </w:rPr>
        <w:t>Frontiers in Psychology</w:t>
      </w:r>
      <w:r w:rsidRPr="00C80669">
        <w:t xml:space="preserve">, </w:t>
      </w:r>
      <w:r w:rsidRPr="00C80669">
        <w:rPr>
          <w:i/>
          <w:iCs/>
        </w:rPr>
        <w:t>7</w:t>
      </w:r>
      <w:r w:rsidRPr="00C80669">
        <w:t>, 1479. https://doi.org/10.3389/fpsyg.2016.01479</w:t>
      </w:r>
    </w:p>
    <w:p w14:paraId="422A16A4" w14:textId="77777777" w:rsidR="00C80669" w:rsidRPr="00C80669" w:rsidRDefault="00C80669" w:rsidP="00C80669">
      <w:pPr>
        <w:pStyle w:val="Bibliographie"/>
      </w:pPr>
      <w:r w:rsidRPr="00C80669">
        <w:t xml:space="preserve">Bloom, L., Lahey, M., Hood, L., Lifter, K., &amp; Fiess, K. (1980). Complex sentences: Acquisition of syntactic connectives and the semantic relations they encode*. </w:t>
      </w:r>
      <w:r w:rsidRPr="00C80669">
        <w:rPr>
          <w:i/>
          <w:iCs/>
        </w:rPr>
        <w:t>Journal of Child Language</w:t>
      </w:r>
      <w:r w:rsidRPr="00C80669">
        <w:t xml:space="preserve">, </w:t>
      </w:r>
      <w:r w:rsidRPr="00C80669">
        <w:rPr>
          <w:i/>
          <w:iCs/>
        </w:rPr>
        <w:t>7</w:t>
      </w:r>
      <w:r w:rsidRPr="00C80669">
        <w:t>(2), 235–261. https://doi.org/10.1017/S0305000900002610</w:t>
      </w:r>
    </w:p>
    <w:p w14:paraId="63B35F0D" w14:textId="77777777" w:rsidR="00C80669" w:rsidRPr="00C80669" w:rsidRDefault="00C80669" w:rsidP="00C80669">
      <w:pPr>
        <w:pStyle w:val="Bibliographie"/>
      </w:pPr>
      <w:r w:rsidRPr="00C80669">
        <w:t xml:space="preserve">Bott, L., &amp; Noveck, I. A. (2004). Some utterances are underinformative: The onset and time course of scalar inferences. </w:t>
      </w:r>
      <w:r w:rsidRPr="00C80669">
        <w:rPr>
          <w:i/>
          <w:iCs/>
        </w:rPr>
        <w:t>Journal of Memory and Language</w:t>
      </w:r>
      <w:r w:rsidRPr="00C80669">
        <w:t xml:space="preserve">, </w:t>
      </w:r>
      <w:r w:rsidRPr="00C80669">
        <w:rPr>
          <w:i/>
          <w:iCs/>
        </w:rPr>
        <w:t>51</w:t>
      </w:r>
      <w:r w:rsidRPr="00C80669">
        <w:t>(3), 437–457. https://doi.org/10.1016/j.jml.2004.05.006</w:t>
      </w:r>
    </w:p>
    <w:p w14:paraId="73526EE1" w14:textId="77777777" w:rsidR="00C80669" w:rsidRPr="00C80669" w:rsidRDefault="00C80669" w:rsidP="00C80669">
      <w:pPr>
        <w:pStyle w:val="Bibliographie"/>
      </w:pPr>
      <w:r w:rsidRPr="00C80669">
        <w:lastRenderedPageBreak/>
        <w:t xml:space="preserve">Breheny, R., Katsos, N., &amp; Williams, J. (2006). Are generalised scalar implicatures generated by default? An on-line investigation into the role of context in generating pragmatic inferences. </w:t>
      </w:r>
      <w:r w:rsidRPr="00C80669">
        <w:rPr>
          <w:i/>
          <w:iCs/>
        </w:rPr>
        <w:t>Cognition</w:t>
      </w:r>
      <w:r w:rsidRPr="00C80669">
        <w:t xml:space="preserve">, </w:t>
      </w:r>
      <w:r w:rsidRPr="00C80669">
        <w:rPr>
          <w:i/>
          <w:iCs/>
        </w:rPr>
        <w:t>100</w:t>
      </w:r>
      <w:r w:rsidRPr="00C80669">
        <w:t>(3), 434–463. https://doi.org/10.1016/j.cognition.2005.07.003</w:t>
      </w:r>
    </w:p>
    <w:p w14:paraId="3C74A2ED" w14:textId="77777777" w:rsidR="00C80669" w:rsidRPr="00C80669" w:rsidRDefault="00C80669" w:rsidP="00C80669">
      <w:pPr>
        <w:pStyle w:val="Bibliographie"/>
      </w:pPr>
      <w:r w:rsidRPr="00C80669">
        <w:t xml:space="preserve">Brewer, W. F., &amp; Treyens, J. C. (1981). Role of schemata in memory for places. </w:t>
      </w:r>
      <w:r w:rsidRPr="00C80669">
        <w:rPr>
          <w:i/>
          <w:iCs/>
        </w:rPr>
        <w:t>Cognitive Psychology</w:t>
      </w:r>
      <w:r w:rsidRPr="00C80669">
        <w:t xml:space="preserve">, </w:t>
      </w:r>
      <w:r w:rsidRPr="00C80669">
        <w:rPr>
          <w:i/>
          <w:iCs/>
        </w:rPr>
        <w:t>13</w:t>
      </w:r>
      <w:r w:rsidRPr="00C80669">
        <w:t>(2), 207–230. https://doi.org/10.1016/0010-0285(81)90008-6</w:t>
      </w:r>
    </w:p>
    <w:p w14:paraId="619B3B3B" w14:textId="77777777" w:rsidR="00C80669" w:rsidRPr="00C80669" w:rsidRDefault="00C80669" w:rsidP="00C80669">
      <w:pPr>
        <w:pStyle w:val="Bibliographie"/>
      </w:pPr>
      <w:r w:rsidRPr="00C80669">
        <w:t xml:space="preserve">Canestrelli, A. R., Mak, W. M., &amp; Sanders, T. J. M. (2013). Causal connectives in discourse processing: How differences in subjectivity are reflected in eye movements. </w:t>
      </w:r>
      <w:r w:rsidRPr="00C80669">
        <w:rPr>
          <w:i/>
          <w:iCs/>
        </w:rPr>
        <w:t>Language and Cognitive Processes</w:t>
      </w:r>
      <w:r w:rsidRPr="00C80669">
        <w:t xml:space="preserve">, </w:t>
      </w:r>
      <w:r w:rsidRPr="00C80669">
        <w:rPr>
          <w:i/>
          <w:iCs/>
        </w:rPr>
        <w:t>28</w:t>
      </w:r>
      <w:r w:rsidRPr="00C80669">
        <w:t>(9), 1394–1413. https://doi.org/10.1080/01690965.2012.685885</w:t>
      </w:r>
    </w:p>
    <w:p w14:paraId="1B3C3E2C" w14:textId="77777777" w:rsidR="00C80669" w:rsidRPr="00C80669" w:rsidRDefault="00C80669" w:rsidP="00C80669">
      <w:pPr>
        <w:pStyle w:val="Bibliographie"/>
      </w:pPr>
      <w:r w:rsidRPr="00C80669">
        <w:t xml:space="preserve">Chevallier, C., Noveck, I. A., Nazir, T., Bott, L., Lanzetti, V., &amp; Sperber, D. (2008). Making disjunctions exclusive. </w:t>
      </w:r>
      <w:r w:rsidRPr="00C80669">
        <w:rPr>
          <w:i/>
          <w:iCs/>
        </w:rPr>
        <w:t>Quarterly Journal of Experimental Psychology</w:t>
      </w:r>
      <w:r w:rsidRPr="00C80669">
        <w:t xml:space="preserve">, </w:t>
      </w:r>
      <w:r w:rsidRPr="00C80669">
        <w:rPr>
          <w:i/>
          <w:iCs/>
        </w:rPr>
        <w:t>61</w:t>
      </w:r>
      <w:r w:rsidRPr="00C80669">
        <w:t>(11), 1741–1760. https://doi.org/10.1080/17470210701712960</w:t>
      </w:r>
    </w:p>
    <w:p w14:paraId="7129DB7F" w14:textId="77777777" w:rsidR="00C80669" w:rsidRPr="00C80669" w:rsidRDefault="00C80669" w:rsidP="00C80669">
      <w:pPr>
        <w:pStyle w:val="Bibliographie"/>
      </w:pPr>
      <w:r w:rsidRPr="00C80669">
        <w:t xml:space="preserve">De Neys, W., &amp; Schaeken, W. (2007). When people are more logical under cognitive load: Dual task impact on scalar implicature. </w:t>
      </w:r>
      <w:r w:rsidRPr="00C80669">
        <w:rPr>
          <w:i/>
          <w:iCs/>
        </w:rPr>
        <w:t>Experimental Psychology</w:t>
      </w:r>
      <w:r w:rsidRPr="00C80669">
        <w:t xml:space="preserve">, </w:t>
      </w:r>
      <w:r w:rsidRPr="00C80669">
        <w:rPr>
          <w:i/>
          <w:iCs/>
        </w:rPr>
        <w:t>54</w:t>
      </w:r>
      <w:r w:rsidRPr="00C80669">
        <w:t>(2), 128–133. https://doi.org/10.1027/1618-3169.54.2.128</w:t>
      </w:r>
    </w:p>
    <w:p w14:paraId="6DD69C35" w14:textId="77777777" w:rsidR="00C80669" w:rsidRPr="00C80669" w:rsidRDefault="00C80669" w:rsidP="00C80669">
      <w:pPr>
        <w:pStyle w:val="Bibliographie"/>
      </w:pPr>
      <w:r w:rsidRPr="00C80669">
        <w:t xml:space="preserve">Fairchild, S., &amp; Papafragou, A. (2021). The Role of Executive Function and Theory of Mind in Pragmatic Computations. </w:t>
      </w:r>
      <w:r w:rsidRPr="00C80669">
        <w:rPr>
          <w:i/>
          <w:iCs/>
        </w:rPr>
        <w:t>Cognitive Science</w:t>
      </w:r>
      <w:r w:rsidRPr="00C80669">
        <w:t xml:space="preserve">, </w:t>
      </w:r>
      <w:r w:rsidRPr="00C80669">
        <w:rPr>
          <w:i/>
          <w:iCs/>
        </w:rPr>
        <w:t>45</w:t>
      </w:r>
      <w:r w:rsidRPr="00C80669">
        <w:t>(2), e12938. https://doi.org/10.1111/cogs.12938</w:t>
      </w:r>
    </w:p>
    <w:p w14:paraId="5D338DDF" w14:textId="77777777" w:rsidR="00C80669" w:rsidRPr="00C80669" w:rsidRDefault="00C80669" w:rsidP="00C80669">
      <w:pPr>
        <w:pStyle w:val="Bibliographie"/>
        <w:rPr>
          <w:lang w:val="fr-FR"/>
        </w:rPr>
      </w:pPr>
      <w:r w:rsidRPr="00C80669">
        <w:t xml:space="preserve">Fraser, B. (1996). Pragmatic Markers. </w:t>
      </w:r>
      <w:r w:rsidRPr="00C80669">
        <w:rPr>
          <w:i/>
          <w:iCs/>
          <w:lang w:val="fr-FR"/>
        </w:rPr>
        <w:t>Pragmatics</w:t>
      </w:r>
      <w:r w:rsidRPr="00C80669">
        <w:rPr>
          <w:lang w:val="fr-FR"/>
        </w:rPr>
        <w:t xml:space="preserve">, </w:t>
      </w:r>
      <w:r w:rsidRPr="00C80669">
        <w:rPr>
          <w:i/>
          <w:iCs/>
          <w:lang w:val="fr-FR"/>
        </w:rPr>
        <w:t>6</w:t>
      </w:r>
      <w:r w:rsidRPr="00C80669">
        <w:rPr>
          <w:lang w:val="fr-FR"/>
        </w:rPr>
        <w:t>(2), Article 2. https://journals.linguisticsociety.org/elanguage/pragmatics/article/view/418.html</w:t>
      </w:r>
    </w:p>
    <w:p w14:paraId="1DD67E27" w14:textId="77777777" w:rsidR="00C80669" w:rsidRPr="00C80669" w:rsidRDefault="00C80669" w:rsidP="00C80669">
      <w:pPr>
        <w:pStyle w:val="Bibliographie"/>
      </w:pPr>
      <w:r w:rsidRPr="00C80669">
        <w:t xml:space="preserve">Grice, H. P. (1975). Logic and Conversation. In M. Ezcurdia &amp; R. J. Stainton (Eds.), </w:t>
      </w:r>
      <w:r w:rsidRPr="00C80669">
        <w:rPr>
          <w:i/>
          <w:iCs/>
        </w:rPr>
        <w:t>The Semantics-Pragmatics Boundary in Philosophy</w:t>
      </w:r>
      <w:r w:rsidRPr="00C80669">
        <w:t xml:space="preserve"> (p. 47). Broadview Press.</w:t>
      </w:r>
    </w:p>
    <w:p w14:paraId="48B2655A" w14:textId="77777777" w:rsidR="00C80669" w:rsidRPr="00C80669" w:rsidRDefault="00C80669" w:rsidP="00C80669">
      <w:pPr>
        <w:pStyle w:val="Bibliographie"/>
      </w:pPr>
      <w:r w:rsidRPr="00C80669">
        <w:lastRenderedPageBreak/>
        <w:t xml:space="preserve">Janssens, L., &amp; Schaeken, W. (2016). ‘But’ Implicatures: A Study of the Effect of Working Memory and Argument Characteristics. </w:t>
      </w:r>
      <w:r w:rsidRPr="00C80669">
        <w:rPr>
          <w:i/>
          <w:iCs/>
        </w:rPr>
        <w:t>Frontiers in Psychology</w:t>
      </w:r>
      <w:r w:rsidRPr="00C80669">
        <w:t xml:space="preserve">, </w:t>
      </w:r>
      <w:r w:rsidRPr="00C80669">
        <w:rPr>
          <w:i/>
          <w:iCs/>
        </w:rPr>
        <w:t>7</w:t>
      </w:r>
      <w:r w:rsidRPr="00C80669">
        <w:t>. https://doi.org/10.3389/fpsyg.2016.01520</w:t>
      </w:r>
    </w:p>
    <w:p w14:paraId="7EE6F699" w14:textId="77777777" w:rsidR="00C80669" w:rsidRPr="00C80669" w:rsidRDefault="00C80669" w:rsidP="00C80669">
      <w:pPr>
        <w:pStyle w:val="Bibliographie"/>
      </w:pPr>
      <w:r w:rsidRPr="00C80669">
        <w:t xml:space="preserve">Köhne-Fuetterer, J., Drenhaus, H., Delogu, F., &amp; Demberg, V. (2021). The online processing of causal and concessive discourse connectives. </w:t>
      </w:r>
      <w:r w:rsidRPr="00C80669">
        <w:rPr>
          <w:i/>
          <w:iCs/>
        </w:rPr>
        <w:t>Linguistics</w:t>
      </w:r>
      <w:r w:rsidRPr="00C80669">
        <w:t xml:space="preserve">, </w:t>
      </w:r>
      <w:r w:rsidRPr="00C80669">
        <w:rPr>
          <w:i/>
          <w:iCs/>
        </w:rPr>
        <w:t>59</w:t>
      </w:r>
      <w:r w:rsidRPr="00C80669">
        <w:t>(2), 417–448. https://doi.org/10.1515/ling-2021-0011</w:t>
      </w:r>
    </w:p>
    <w:p w14:paraId="7D8F41AA" w14:textId="77777777" w:rsidR="00C80669" w:rsidRPr="00C80669" w:rsidRDefault="00C80669" w:rsidP="00C80669">
      <w:pPr>
        <w:pStyle w:val="Bibliographie"/>
      </w:pPr>
      <w:r w:rsidRPr="00C80669">
        <w:t xml:space="preserve">Maat, H. P., &amp; Sanders, T. (2001). Domains of use or subjectivity? The distribution of three Dutch causal connectives explained. In </w:t>
      </w:r>
      <w:r w:rsidRPr="00C80669">
        <w:rPr>
          <w:i/>
          <w:iCs/>
        </w:rPr>
        <w:t>Domains of use or subjectivity? The distribution of three Dutch causal connectives explained</w:t>
      </w:r>
      <w:r w:rsidRPr="00C80669">
        <w:t xml:space="preserve"> (pp. 57–82). De Gruyter Mouton. https://doi.org/10.1515/9783110219043.1.57</w:t>
      </w:r>
    </w:p>
    <w:p w14:paraId="7BD72126" w14:textId="77777777" w:rsidR="00C80669" w:rsidRPr="00C80669" w:rsidRDefault="00C80669" w:rsidP="00C80669">
      <w:pPr>
        <w:pStyle w:val="Bibliographie"/>
      </w:pPr>
      <w:r w:rsidRPr="00C80669">
        <w:t xml:space="preserve">Millis, K. K., &amp; Just, M. A. (1994). The Influence of Connectives on Sentence Comprehension. </w:t>
      </w:r>
      <w:r w:rsidRPr="00C80669">
        <w:rPr>
          <w:i/>
          <w:iCs/>
        </w:rPr>
        <w:t>Journal of Memory and Language</w:t>
      </w:r>
      <w:r w:rsidRPr="00C80669">
        <w:t xml:space="preserve">, </w:t>
      </w:r>
      <w:r w:rsidRPr="00C80669">
        <w:rPr>
          <w:i/>
          <w:iCs/>
        </w:rPr>
        <w:t>33</w:t>
      </w:r>
      <w:r w:rsidRPr="00C80669">
        <w:t>(1), 128–147. https://doi.org/10.1006/jmla.1994.1007</w:t>
      </w:r>
    </w:p>
    <w:p w14:paraId="071F9B88" w14:textId="77777777" w:rsidR="00C80669" w:rsidRPr="00C80669" w:rsidRDefault="00C80669" w:rsidP="00C80669">
      <w:pPr>
        <w:pStyle w:val="Bibliographie"/>
      </w:pPr>
      <w:r w:rsidRPr="00C80669">
        <w:t xml:space="preserve">Noveck, I. (2018). </w:t>
      </w:r>
      <w:r w:rsidRPr="00C80669">
        <w:rPr>
          <w:i/>
          <w:iCs/>
        </w:rPr>
        <w:t>Experimental Pragmatics: The Making of a Cognitive Science</w:t>
      </w:r>
      <w:r w:rsidRPr="00C80669">
        <w:t>. Cambridge University Press. https://doi.org/10.1017/9781316027073</w:t>
      </w:r>
    </w:p>
    <w:p w14:paraId="629E5319" w14:textId="77777777" w:rsidR="00C80669" w:rsidRPr="00C80669" w:rsidRDefault="00C80669" w:rsidP="00C80669">
      <w:pPr>
        <w:pStyle w:val="Bibliographie"/>
      </w:pPr>
      <w:r w:rsidRPr="00C80669">
        <w:t xml:space="preserve">Noveck, I., Petit, N., Tian, Y., &amp; Turco, G. (2021). Revealing pragmatic processes through a one-word answer: When the French reply Si. </w:t>
      </w:r>
      <w:r w:rsidRPr="00C80669">
        <w:rPr>
          <w:i/>
          <w:iCs/>
        </w:rPr>
        <w:t>Journal of Memory and Language</w:t>
      </w:r>
      <w:r w:rsidRPr="00C80669">
        <w:t xml:space="preserve">, </w:t>
      </w:r>
      <w:r w:rsidRPr="00C80669">
        <w:rPr>
          <w:i/>
          <w:iCs/>
        </w:rPr>
        <w:t>120</w:t>
      </w:r>
      <w:r w:rsidRPr="00C80669">
        <w:t>, 104245. https://doi.org/10.1016/j.jml.2021.104245</w:t>
      </w:r>
    </w:p>
    <w:p w14:paraId="6EE6C3BD" w14:textId="77777777" w:rsidR="00C80669" w:rsidRPr="00C80669" w:rsidRDefault="00C80669" w:rsidP="00C80669">
      <w:pPr>
        <w:pStyle w:val="Bibliographie"/>
      </w:pPr>
      <w:r w:rsidRPr="00C80669">
        <w:t xml:space="preserve">Rasenberg, M., Rommers, J., &amp; van Bergen, G. (2020). Anticipating predictability: An ERP investigation of expectation-managing discourse markers in dialogue comprehension. </w:t>
      </w:r>
      <w:r w:rsidRPr="00C80669">
        <w:rPr>
          <w:i/>
          <w:iCs/>
        </w:rPr>
        <w:t>Language, Cognition and Neuroscience</w:t>
      </w:r>
      <w:r w:rsidRPr="00C80669">
        <w:t xml:space="preserve">, </w:t>
      </w:r>
      <w:r w:rsidRPr="00C80669">
        <w:rPr>
          <w:i/>
          <w:iCs/>
        </w:rPr>
        <w:t>35</w:t>
      </w:r>
      <w:r w:rsidRPr="00C80669">
        <w:t>(1), 1–16. https://doi.org/10.1080/23273798.2019.1624789</w:t>
      </w:r>
    </w:p>
    <w:p w14:paraId="25F02BD0" w14:textId="77777777" w:rsidR="00C80669" w:rsidRPr="00C80669" w:rsidRDefault="00C80669" w:rsidP="00C80669">
      <w:pPr>
        <w:pStyle w:val="Bibliographie"/>
        <w:rPr>
          <w:lang w:val="fr-FR"/>
        </w:rPr>
      </w:pPr>
      <w:r w:rsidRPr="00C80669">
        <w:t xml:space="preserve">Sanders, T. (2005). Coherence, Causality and Cognitive complexity in discourse. In M. Aumague, M. Bas, A. Le Draoulec, &amp; L. Vieu (Eds.), </w:t>
      </w:r>
      <w:r w:rsidRPr="00C80669">
        <w:rPr>
          <w:i/>
          <w:iCs/>
        </w:rPr>
        <w:t xml:space="preserve">Proceedings of the first </w:t>
      </w:r>
      <w:r w:rsidRPr="00C80669">
        <w:rPr>
          <w:i/>
          <w:iCs/>
        </w:rPr>
        <w:lastRenderedPageBreak/>
        <w:t>international symposium on the exploration and modelling of meaning (SEM-05)</w:t>
      </w:r>
      <w:r w:rsidRPr="00C80669">
        <w:t xml:space="preserve"> (pp. 105–114). </w:t>
      </w:r>
      <w:r w:rsidRPr="00C80669">
        <w:rPr>
          <w:lang w:val="fr-FR"/>
        </w:rPr>
        <w:t>Université de Toulouse le Mirail.</w:t>
      </w:r>
    </w:p>
    <w:p w14:paraId="09CD91AC" w14:textId="77777777" w:rsidR="00C80669" w:rsidRPr="00C80669" w:rsidRDefault="00C80669" w:rsidP="00C80669">
      <w:pPr>
        <w:pStyle w:val="Bibliographie"/>
      </w:pPr>
      <w:r w:rsidRPr="00C80669">
        <w:rPr>
          <w:lang w:val="fr-FR"/>
        </w:rPr>
        <w:t xml:space="preserve">Sanders, T. J. M., &amp; Noordman, L. G. M. (2000). </w:t>
      </w:r>
      <w:r w:rsidRPr="00C80669">
        <w:t xml:space="preserve">The Role of Coherence Relations and Their Linguistic Markers in Text Processing. </w:t>
      </w:r>
      <w:r w:rsidRPr="00C80669">
        <w:rPr>
          <w:i/>
          <w:iCs/>
        </w:rPr>
        <w:t>Discourse Processes</w:t>
      </w:r>
      <w:r w:rsidRPr="00C80669">
        <w:t xml:space="preserve">, </w:t>
      </w:r>
      <w:r w:rsidRPr="00C80669">
        <w:rPr>
          <w:i/>
          <w:iCs/>
        </w:rPr>
        <w:t>29</w:t>
      </w:r>
      <w:r w:rsidRPr="00C80669">
        <w:t>(1), 37–60. https://doi.org/10.1207/S15326950dp2901_3</w:t>
      </w:r>
    </w:p>
    <w:p w14:paraId="2E5A356C" w14:textId="77777777" w:rsidR="00C80669" w:rsidRPr="00C80669" w:rsidRDefault="00C80669" w:rsidP="00C80669">
      <w:pPr>
        <w:pStyle w:val="Bibliographie"/>
      </w:pPr>
      <w:r w:rsidRPr="00C80669">
        <w:t xml:space="preserve">Sanders, T. J. M., &amp; Spooren, W. P. M. (2015). Causality and subjectivity in discourse: The meaning and use of causal connectives in spontaneous conversation, chat interactions and written text. </w:t>
      </w:r>
      <w:r w:rsidRPr="00C80669">
        <w:rPr>
          <w:i/>
          <w:iCs/>
        </w:rPr>
        <w:t>Linguistics</w:t>
      </w:r>
      <w:r w:rsidRPr="00C80669">
        <w:t xml:space="preserve">, </w:t>
      </w:r>
      <w:r w:rsidRPr="00C80669">
        <w:rPr>
          <w:i/>
          <w:iCs/>
        </w:rPr>
        <w:t>53</w:t>
      </w:r>
      <w:r w:rsidRPr="00C80669">
        <w:t>(1), 53–92. https://doi.org/10.1515/ling-2014-0034</w:t>
      </w:r>
    </w:p>
    <w:p w14:paraId="55C04414" w14:textId="77777777" w:rsidR="00C80669" w:rsidRPr="00C80669" w:rsidRDefault="00C80669" w:rsidP="00C80669">
      <w:pPr>
        <w:pStyle w:val="Bibliographie"/>
      </w:pPr>
      <w:r w:rsidRPr="00C80669">
        <w:t xml:space="preserve">Sanders, T. J. M., Spooren, W. P. M., &amp; Noordman, L. G. M. (1992). Toward a taxonomy of coherence relations. </w:t>
      </w:r>
      <w:r w:rsidRPr="00C80669">
        <w:rPr>
          <w:i/>
          <w:iCs/>
        </w:rPr>
        <w:t>Discourse Processes</w:t>
      </w:r>
      <w:r w:rsidRPr="00C80669">
        <w:t xml:space="preserve">, </w:t>
      </w:r>
      <w:r w:rsidRPr="00C80669">
        <w:rPr>
          <w:i/>
          <w:iCs/>
        </w:rPr>
        <w:t>15</w:t>
      </w:r>
      <w:r w:rsidRPr="00C80669">
        <w:t>(1), 1–35. https://doi.org/10.1080/01638539209544800</w:t>
      </w:r>
    </w:p>
    <w:p w14:paraId="4C0096EB" w14:textId="77777777" w:rsidR="00C80669" w:rsidRPr="00C80669" w:rsidRDefault="00C80669" w:rsidP="00C80669">
      <w:pPr>
        <w:pStyle w:val="Bibliographie"/>
      </w:pPr>
      <w:r w:rsidRPr="00C80669">
        <w:t xml:space="preserve">Sanders, T., &amp; Sweetser, E. (2009). Causal Categories in Discourse and Cognition. In </w:t>
      </w:r>
      <w:r w:rsidRPr="00C80669">
        <w:rPr>
          <w:i/>
          <w:iCs/>
        </w:rPr>
        <w:t>Causal Categories in Discourse and Cognition</w:t>
      </w:r>
      <w:r w:rsidRPr="00C80669">
        <w:t>. De Gruyter Mouton. https://doi.org/10.1515/9783110224429</w:t>
      </w:r>
    </w:p>
    <w:p w14:paraId="4DAAA58A" w14:textId="77777777" w:rsidR="00C80669" w:rsidRPr="00C80669" w:rsidRDefault="00C80669" w:rsidP="00C80669">
      <w:pPr>
        <w:pStyle w:val="Bibliographie"/>
        <w:rPr>
          <w:lang w:val="fr-FR"/>
        </w:rPr>
      </w:pPr>
      <w:r w:rsidRPr="00C80669">
        <w:t xml:space="preserve">Schwab, J., &amp; Liu, M. (2020). Lexical and contextual cue effects in discourse expectations: Experimenting with German ‘zwar...aber’ and English ‘true/sure...but’. </w:t>
      </w:r>
      <w:r w:rsidRPr="00C80669">
        <w:rPr>
          <w:i/>
          <w:iCs/>
          <w:lang w:val="fr-FR"/>
        </w:rPr>
        <w:t>Dialogue &amp; Discourse</w:t>
      </w:r>
      <w:r w:rsidRPr="00C80669">
        <w:rPr>
          <w:lang w:val="fr-FR"/>
        </w:rPr>
        <w:t xml:space="preserve">, </w:t>
      </w:r>
      <w:r w:rsidRPr="00C80669">
        <w:rPr>
          <w:i/>
          <w:iCs/>
          <w:lang w:val="fr-FR"/>
        </w:rPr>
        <w:t>11</w:t>
      </w:r>
      <w:r w:rsidRPr="00C80669">
        <w:rPr>
          <w:lang w:val="fr-FR"/>
        </w:rPr>
        <w:t>(2), 74–109. https://doi.org/10.5087/dad.2020.203</w:t>
      </w:r>
    </w:p>
    <w:p w14:paraId="269D75C0" w14:textId="77777777" w:rsidR="00C80669" w:rsidRPr="00C80669" w:rsidRDefault="00C80669" w:rsidP="00C80669">
      <w:pPr>
        <w:pStyle w:val="Bibliographie"/>
      </w:pPr>
      <w:r w:rsidRPr="00C80669">
        <w:rPr>
          <w:lang w:val="fr-FR"/>
        </w:rPr>
        <w:t xml:space="preserve">Spooren, W., &amp; Sanders, T. (2008). </w:t>
      </w:r>
      <w:r w:rsidRPr="00C80669">
        <w:t xml:space="preserve">The acquisition order of coherence relations: On cognitive complexity in discourse. </w:t>
      </w:r>
      <w:r w:rsidRPr="00C80669">
        <w:rPr>
          <w:i/>
          <w:iCs/>
        </w:rPr>
        <w:t>Journal of Pragmatics</w:t>
      </w:r>
      <w:r w:rsidRPr="00C80669">
        <w:t xml:space="preserve">, </w:t>
      </w:r>
      <w:r w:rsidRPr="00C80669">
        <w:rPr>
          <w:i/>
          <w:iCs/>
        </w:rPr>
        <w:t>40</w:t>
      </w:r>
      <w:r w:rsidRPr="00C80669">
        <w:t>(12), 2003–2026. https://doi.org/10.1016/j.pragma.2008.04.021</w:t>
      </w:r>
    </w:p>
    <w:p w14:paraId="01BB1FB2" w14:textId="77777777" w:rsidR="00C80669" w:rsidRPr="00C80669" w:rsidRDefault="00C80669" w:rsidP="00C80669">
      <w:pPr>
        <w:pStyle w:val="Bibliographie"/>
      </w:pPr>
      <w:r w:rsidRPr="00C80669">
        <w:t xml:space="preserve">Traxler, M. J., Bybee, M. D., &amp; Pickering, M. J. (1997). Influence of Connectives on Language Comprehension: Eye tracking Evidence for Incremental Interpretation. </w:t>
      </w:r>
      <w:r w:rsidRPr="00C80669">
        <w:rPr>
          <w:i/>
          <w:iCs/>
        </w:rPr>
        <w:t>The Quarterly Journal of Experimental Psychology Section A</w:t>
      </w:r>
      <w:r w:rsidRPr="00C80669">
        <w:t xml:space="preserve">, </w:t>
      </w:r>
      <w:r w:rsidRPr="00C80669">
        <w:rPr>
          <w:i/>
          <w:iCs/>
        </w:rPr>
        <w:t>50</w:t>
      </w:r>
      <w:r w:rsidRPr="00C80669">
        <w:t>(3), 481–497. https://doi.org/10.1080/027249897391982</w:t>
      </w:r>
    </w:p>
    <w:p w14:paraId="02BB9415" w14:textId="77777777" w:rsidR="00C80669" w:rsidRPr="00C80669" w:rsidRDefault="00C80669" w:rsidP="00C80669">
      <w:pPr>
        <w:pStyle w:val="Bibliographie"/>
      </w:pPr>
      <w:r w:rsidRPr="00C80669">
        <w:lastRenderedPageBreak/>
        <w:t xml:space="preserve">Uit den Boogaart, P. C. (1975). </w:t>
      </w:r>
      <w:r w:rsidRPr="00C80669">
        <w:rPr>
          <w:i/>
          <w:iCs/>
        </w:rPr>
        <w:t>Woordfrequenties in geschreven en gesproken Nederlands</w:t>
      </w:r>
      <w:r w:rsidRPr="00C80669">
        <w:t>. Oosthoek, Scheltema \&amp; Holkema.</w:t>
      </w:r>
    </w:p>
    <w:p w14:paraId="712CA7BE" w14:textId="77777777" w:rsidR="00C80669" w:rsidRPr="00C80669" w:rsidRDefault="00C80669" w:rsidP="00C80669">
      <w:pPr>
        <w:pStyle w:val="Bibliographie"/>
      </w:pPr>
      <w:r w:rsidRPr="00C80669">
        <w:t xml:space="preserve">van Kesteren, M. T. R., Ruiter, D. J., Fernández, G., &amp; Henson, R. N. (2012). How schema and novelty augment memory formation. </w:t>
      </w:r>
      <w:r w:rsidRPr="00C80669">
        <w:rPr>
          <w:i/>
          <w:iCs/>
        </w:rPr>
        <w:t>Trends in Neurosciences</w:t>
      </w:r>
      <w:r w:rsidRPr="00C80669">
        <w:t xml:space="preserve">, </w:t>
      </w:r>
      <w:r w:rsidRPr="00C80669">
        <w:rPr>
          <w:i/>
          <w:iCs/>
        </w:rPr>
        <w:t>35</w:t>
      </w:r>
      <w:r w:rsidRPr="00C80669">
        <w:t>(4), 211–219. https://doi.org/10.1016/j.tins.2012.02.001</w:t>
      </w:r>
    </w:p>
    <w:p w14:paraId="592C2B1D" w14:textId="77777777" w:rsidR="00C80669" w:rsidRPr="00C80669" w:rsidRDefault="00C80669" w:rsidP="00C80669">
      <w:pPr>
        <w:pStyle w:val="Bibliographie"/>
        <w:rPr>
          <w:lang w:val="fr-FR"/>
        </w:rPr>
      </w:pPr>
      <w:r w:rsidRPr="00C80669">
        <w:t xml:space="preserve">Wei, Y., Mak, W. M., Evers-Vermeul, J., &amp; Sanders, T. J. M. (2019). Causal connectives as indicators of source information: Evidence from the visual world paradigm. </w:t>
      </w:r>
      <w:r w:rsidRPr="00C80669">
        <w:rPr>
          <w:i/>
          <w:iCs/>
          <w:lang w:val="fr-FR"/>
        </w:rPr>
        <w:t>Acta Psychologica</w:t>
      </w:r>
      <w:r w:rsidRPr="00C80669">
        <w:rPr>
          <w:lang w:val="fr-FR"/>
        </w:rPr>
        <w:t xml:space="preserve">, </w:t>
      </w:r>
      <w:r w:rsidRPr="00C80669">
        <w:rPr>
          <w:i/>
          <w:iCs/>
          <w:lang w:val="fr-FR"/>
        </w:rPr>
        <w:t>198</w:t>
      </w:r>
      <w:r w:rsidRPr="00C80669">
        <w:rPr>
          <w:lang w:val="fr-FR"/>
        </w:rPr>
        <w:t>, 102866. https://doi.org/10.1016/j.actpsy.2019.102866</w:t>
      </w:r>
    </w:p>
    <w:p w14:paraId="0E7EDCEB" w14:textId="77777777" w:rsidR="00C80669" w:rsidRPr="00C80669" w:rsidRDefault="00C80669" w:rsidP="00C80669">
      <w:pPr>
        <w:pStyle w:val="Bibliographie"/>
        <w:rPr>
          <w:lang w:val="fr-FR"/>
        </w:rPr>
      </w:pPr>
      <w:r w:rsidRPr="00C80669">
        <w:rPr>
          <w:lang w:val="fr-FR"/>
        </w:rPr>
        <w:t xml:space="preserve">Xiang, M., &amp; Kuperberg, G. (2015). </w:t>
      </w:r>
      <w:r w:rsidRPr="00C80669">
        <w:t xml:space="preserve">Reversing expectations during discourse comprehension. </w:t>
      </w:r>
      <w:r w:rsidRPr="00C80669">
        <w:rPr>
          <w:i/>
          <w:iCs/>
          <w:lang w:val="fr-FR"/>
        </w:rPr>
        <w:t>Language, Cognition and Neuroscience</w:t>
      </w:r>
      <w:r w:rsidRPr="00C80669">
        <w:rPr>
          <w:lang w:val="fr-FR"/>
        </w:rPr>
        <w:t xml:space="preserve">, </w:t>
      </w:r>
      <w:r w:rsidRPr="00C80669">
        <w:rPr>
          <w:i/>
          <w:iCs/>
          <w:lang w:val="fr-FR"/>
        </w:rPr>
        <w:t>30</w:t>
      </w:r>
      <w:r w:rsidRPr="00C80669">
        <w:rPr>
          <w:lang w:val="fr-FR"/>
        </w:rPr>
        <w:t>(6), 648–672. https://doi.org/10.1080/23273798.2014.995679</w:t>
      </w:r>
    </w:p>
    <w:p w14:paraId="33EDCDA2" w14:textId="77777777" w:rsidR="00C80669" w:rsidRPr="00C80669" w:rsidRDefault="00C80669" w:rsidP="00C80669">
      <w:pPr>
        <w:pStyle w:val="Bibliographie"/>
        <w:rPr>
          <w:lang w:val="fr-FR"/>
        </w:rPr>
      </w:pPr>
      <w:r w:rsidRPr="00C80669">
        <w:rPr>
          <w:lang w:val="fr-FR"/>
        </w:rPr>
        <w:t xml:space="preserve">Ziti, A., &amp; Champagnol, R. (1992). Effet des connecteurs sur le traitement en temps réel de propositions exprimant des relations de cause/effet. </w:t>
      </w:r>
      <w:r w:rsidRPr="00C80669">
        <w:rPr>
          <w:i/>
          <w:iCs/>
          <w:lang w:val="fr-FR"/>
        </w:rPr>
        <w:t>L’Année psychologique</w:t>
      </w:r>
      <w:r w:rsidRPr="00C80669">
        <w:rPr>
          <w:lang w:val="fr-FR"/>
        </w:rPr>
        <w:t xml:space="preserve">, </w:t>
      </w:r>
      <w:r w:rsidRPr="00C80669">
        <w:rPr>
          <w:i/>
          <w:iCs/>
          <w:lang w:val="fr-FR"/>
        </w:rPr>
        <w:t>92</w:t>
      </w:r>
      <w:r w:rsidRPr="00C80669">
        <w:rPr>
          <w:lang w:val="fr-FR"/>
        </w:rPr>
        <w:t>(2), 187–207. https://doi.org/10.3406/psy.1992.29502</w:t>
      </w:r>
    </w:p>
    <w:p w14:paraId="44F68469" w14:textId="77777777" w:rsidR="00C80669" w:rsidRPr="00C80669" w:rsidRDefault="00C80669" w:rsidP="00C80669">
      <w:pPr>
        <w:pStyle w:val="Bibliographie"/>
      </w:pPr>
      <w:r w:rsidRPr="00C80669">
        <w:rPr>
          <w:lang w:val="fr-FR"/>
        </w:rPr>
        <w:t xml:space="preserve">Zufferey, S., &amp; Gygax, P. M. (2016). </w:t>
      </w:r>
      <w:r w:rsidRPr="00C80669">
        <w:t xml:space="preserve">The Role of Perspective Shifts for Processing and Translating Discourse Relations. </w:t>
      </w:r>
      <w:r w:rsidRPr="00C80669">
        <w:rPr>
          <w:i/>
          <w:iCs/>
        </w:rPr>
        <w:t>Discourse Processes</w:t>
      </w:r>
      <w:r w:rsidRPr="00C80669">
        <w:t xml:space="preserve">, </w:t>
      </w:r>
      <w:r w:rsidRPr="00C80669">
        <w:rPr>
          <w:i/>
          <w:iCs/>
        </w:rPr>
        <w:t>53</w:t>
      </w:r>
      <w:r w:rsidRPr="00C80669">
        <w:t>(7), 532–555. https://doi.org/10.1080/0163853X.2015.1062839</w:t>
      </w:r>
    </w:p>
    <w:p w14:paraId="1F21F3E5" w14:textId="1EB7AED1" w:rsidR="008062EB" w:rsidRDefault="008062EB" w:rsidP="004D2E3D">
      <w:r>
        <w:fldChar w:fldCharType="end"/>
      </w:r>
    </w:p>
    <w:sectPr w:rsidR="008062EB">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organ Moyer" w:date="2022-09-01T12:19:00Z" w:initials="MM">
    <w:p w14:paraId="486D8173" w14:textId="77777777" w:rsidR="00AE5497" w:rsidRDefault="00AE5497" w:rsidP="00625AD4">
      <w:r>
        <w:rPr>
          <w:rStyle w:val="Marquedecommentaire"/>
        </w:rPr>
        <w:annotationRef/>
      </w:r>
      <w:r>
        <w:rPr>
          <w:sz w:val="20"/>
          <w:szCs w:val="20"/>
        </w:rPr>
        <w:t>This isn’t necessarily true. There are linguistic theories (like discourse representation theory, coherence theory) which treat « pragmatic » information as all part of a formal model of discourse, and so the line between traditional « semantic » and « pragmatic » is blurred. For these theories, even intentional information is integrated in the formal model</w:t>
      </w:r>
    </w:p>
  </w:comment>
  <w:comment w:id="18" w:author="Morgan Moyer" w:date="2022-09-01T12:22:00Z" w:initials="MM">
    <w:p w14:paraId="791C1400" w14:textId="77777777" w:rsidR="006B1E98" w:rsidRDefault="006B1E98" w:rsidP="003D02B0">
      <w:r>
        <w:rPr>
          <w:rStyle w:val="Marquedecommentaire"/>
        </w:rPr>
        <w:annotationRef/>
      </w:r>
      <w:r>
        <w:rPr>
          <w:sz w:val="20"/>
          <w:szCs w:val="20"/>
        </w:rPr>
        <w:t>I think if you say, « The speaker’s meaning isn’t necessarily encoded linguistically, but can only be worked out by considering the speaker’s informative intention….. »</w:t>
      </w:r>
    </w:p>
  </w:comment>
  <w:comment w:id="146" w:author="Morgan Moyer" w:date="2022-09-06T10:08:00Z" w:initials="MM">
    <w:p w14:paraId="0B8EB6C6" w14:textId="77777777" w:rsidR="001F32E4" w:rsidRDefault="001F32E4" w:rsidP="00D35E11">
      <w:r>
        <w:rPr>
          <w:rStyle w:val="Marquedecommentaire"/>
        </w:rPr>
        <w:annotationRef/>
      </w:r>
      <w:r>
        <w:rPr>
          <w:sz w:val="20"/>
          <w:szCs w:val="20"/>
        </w:rPr>
        <w:t>It’s not clear from what’s written what this section is contributing and the section title isn’t informative. I’d suggest framing it in terms of early evidence for what the psycholinguists object of inquiry is. Otherwise, why has this section been separated from the rest?</w:t>
      </w:r>
    </w:p>
  </w:comment>
  <w:comment w:id="162" w:author="Morgan Moyer" w:date="2022-09-06T09:48:00Z" w:initials="MM">
    <w:p w14:paraId="02E7240B" w14:textId="552EC344" w:rsidR="001F32E4" w:rsidRDefault="001F32E4" w:rsidP="00C631EC">
      <w:r>
        <w:rPr>
          <w:rStyle w:val="Marquedecommentaire"/>
        </w:rPr>
        <w:annotationRef/>
      </w:r>
      <w:r>
        <w:rPr>
          <w:sz w:val="20"/>
          <w:szCs w:val="20"/>
        </w:rPr>
        <w:t>You haven’t introduced this notion that DC introduce a relation</w:t>
      </w:r>
    </w:p>
  </w:comment>
  <w:comment w:id="163" w:author="Morgan Moyer" w:date="2022-09-06T10:09:00Z" w:initials="MM">
    <w:p w14:paraId="3A509EDA" w14:textId="77777777" w:rsidR="001F32E4" w:rsidRDefault="001F32E4" w:rsidP="00AD5827">
      <w:r>
        <w:rPr>
          <w:rStyle w:val="Marquedecommentaire"/>
        </w:rPr>
        <w:annotationRef/>
      </w:r>
      <w:r>
        <w:rPr>
          <w:sz w:val="20"/>
          <w:szCs w:val="20"/>
        </w:rPr>
        <w:t>You should say explicitly what this link is because the reader who isn’t already familiar may not know it exists</w:t>
      </w:r>
    </w:p>
  </w:comment>
  <w:comment w:id="166" w:author="Morgan Moyer" w:date="2022-09-06T09:50:00Z" w:initials="MM">
    <w:p w14:paraId="3BDBD331" w14:textId="4E00034B" w:rsidR="001F32E4" w:rsidRDefault="001F32E4" w:rsidP="00F908FE">
      <w:r>
        <w:rPr>
          <w:rStyle w:val="Marquedecommentaire"/>
        </w:rPr>
        <w:annotationRef/>
      </w:r>
      <w:r>
        <w:rPr>
          <w:sz w:val="20"/>
          <w:szCs w:val="20"/>
        </w:rPr>
        <w:t>What does this mean?</w:t>
      </w:r>
    </w:p>
  </w:comment>
  <w:comment w:id="168" w:author="Morgan Moyer" w:date="2022-09-06T09:50:00Z" w:initials="MM">
    <w:p w14:paraId="106327F1" w14:textId="77777777" w:rsidR="001F32E4" w:rsidRDefault="001F32E4" w:rsidP="005645EA">
      <w:r>
        <w:rPr>
          <w:rStyle w:val="Marquedecommentaire"/>
        </w:rPr>
        <w:annotationRef/>
      </w:r>
      <w:r>
        <w:rPr>
          <w:sz w:val="20"/>
          <w:szCs w:val="20"/>
        </w:rPr>
        <w:t>What are the two types? It hasn’t been introduced</w:t>
      </w:r>
    </w:p>
  </w:comment>
  <w:comment w:id="169" w:author="Morgan Moyer" w:date="2022-09-06T09:51:00Z" w:initials="MM">
    <w:p w14:paraId="776B06E4" w14:textId="77777777" w:rsidR="001F32E4" w:rsidRDefault="001F32E4" w:rsidP="009E6586">
      <w:r>
        <w:rPr>
          <w:rStyle w:val="Marquedecommentaire"/>
        </w:rPr>
        <w:annotationRef/>
      </w:r>
      <w:r>
        <w:rPr>
          <w:sz w:val="20"/>
          <w:szCs w:val="20"/>
        </w:rPr>
        <w:t>It wasn’t clear that « diagnostic » was a DR so this is a little surprising</w:t>
      </w:r>
    </w:p>
  </w:comment>
  <w:comment w:id="188" w:author="Morgan Moyer" w:date="2022-09-06T10:03:00Z" w:initials="MM">
    <w:p w14:paraId="5CB1A1A5" w14:textId="77777777" w:rsidR="001F32E4" w:rsidRDefault="001F32E4" w:rsidP="00AD1CF4">
      <w:r>
        <w:rPr>
          <w:rStyle w:val="Marquedecommentaire"/>
        </w:rPr>
        <w:annotationRef/>
      </w:r>
      <w:r>
        <w:rPr>
          <w:sz w:val="20"/>
          <w:szCs w:val="20"/>
        </w:rPr>
        <w:t>I’m not sure what this means. You’re trying to distinguish processing the relation from processing the word?  What is the observable event?</w:t>
      </w:r>
    </w:p>
  </w:comment>
  <w:comment w:id="238" w:author="Morgan Moyer" w:date="2022-09-06T10:12:00Z" w:initials="MM">
    <w:p w14:paraId="14795998" w14:textId="77777777" w:rsidR="001F32E4" w:rsidRDefault="001F32E4" w:rsidP="00E718B4">
      <w:r>
        <w:rPr>
          <w:rStyle w:val="Marquedecommentaire"/>
        </w:rPr>
        <w:annotationRef/>
      </w:r>
      <w:r>
        <w:rPr>
          <w:sz w:val="20"/>
          <w:szCs w:val="20"/>
        </w:rPr>
        <w:t>So this doesn’t apply to both additive and causal? If no, i’d change this sentence because you’ve presented it as a general property which it’s apparently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D8173" w15:done="0"/>
  <w15:commentEx w15:paraId="791C1400" w15:paraIdParent="486D8173" w15:done="0"/>
  <w15:commentEx w15:paraId="0B8EB6C6" w15:done="0"/>
  <w15:commentEx w15:paraId="02E7240B" w15:done="0"/>
  <w15:commentEx w15:paraId="3A509EDA" w15:paraIdParent="02E7240B" w15:done="0"/>
  <w15:commentEx w15:paraId="3BDBD331" w15:done="0"/>
  <w15:commentEx w15:paraId="106327F1" w15:done="0"/>
  <w15:commentEx w15:paraId="776B06E4" w15:paraIdParent="106327F1" w15:done="0"/>
  <w15:commentEx w15:paraId="5CB1A1A5" w15:done="0"/>
  <w15:commentEx w15:paraId="14795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21C4" w16cex:dateUtc="2022-09-01T10:19:00Z"/>
  <w16cex:commentExtensible w16cex:durableId="26BB2294" w16cex:dateUtc="2022-09-01T10:22:00Z"/>
  <w16cex:commentExtensible w16cex:durableId="26C19A93" w16cex:dateUtc="2022-09-06T08:08:00Z"/>
  <w16cex:commentExtensible w16cex:durableId="26C1960B" w16cex:dateUtc="2022-09-06T07:48:00Z"/>
  <w16cex:commentExtensible w16cex:durableId="26C19AE2" w16cex:dateUtc="2022-09-06T08:09:00Z"/>
  <w16cex:commentExtensible w16cex:durableId="26C1965E" w16cex:dateUtc="2022-09-06T07:50:00Z"/>
  <w16cex:commentExtensible w16cex:durableId="26C19681" w16cex:dateUtc="2022-09-06T07:50:00Z"/>
  <w16cex:commentExtensible w16cex:durableId="26C196BF" w16cex:dateUtc="2022-09-06T07:51:00Z"/>
  <w16cex:commentExtensible w16cex:durableId="26C1998E" w16cex:dateUtc="2022-09-06T08:03:00Z"/>
  <w16cex:commentExtensible w16cex:durableId="26C19B9D" w16cex:dateUtc="2022-09-06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D8173" w16cid:durableId="26BB21C4"/>
  <w16cid:commentId w16cid:paraId="791C1400" w16cid:durableId="26BB2294"/>
  <w16cid:commentId w16cid:paraId="0B8EB6C6" w16cid:durableId="26C19A93"/>
  <w16cid:commentId w16cid:paraId="02E7240B" w16cid:durableId="26C1960B"/>
  <w16cid:commentId w16cid:paraId="3A509EDA" w16cid:durableId="26C19AE2"/>
  <w16cid:commentId w16cid:paraId="3BDBD331" w16cid:durableId="26C1965E"/>
  <w16cid:commentId w16cid:paraId="106327F1" w16cid:durableId="26C19681"/>
  <w16cid:commentId w16cid:paraId="776B06E4" w16cid:durableId="26C196BF"/>
  <w16cid:commentId w16cid:paraId="5CB1A1A5" w16cid:durableId="26C1998E"/>
  <w16cid:commentId w16cid:paraId="14795998" w16cid:durableId="26C19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DB0D" w14:textId="77777777" w:rsidR="001932CA" w:rsidRDefault="001932CA" w:rsidP="005A424E">
      <w:r>
        <w:separator/>
      </w:r>
    </w:p>
  </w:endnote>
  <w:endnote w:type="continuationSeparator" w:id="0">
    <w:p w14:paraId="4B8A5D3F" w14:textId="77777777" w:rsidR="001932CA" w:rsidRDefault="001932CA" w:rsidP="005A424E">
      <w:r>
        <w:continuationSeparator/>
      </w:r>
    </w:p>
  </w:endnote>
  <w:endnote w:type="continuationNotice" w:id="1">
    <w:p w14:paraId="18C08CCF" w14:textId="77777777" w:rsidR="001932CA" w:rsidRDefault="00193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644" w:author="Microsoft Office User" w:date="2022-08-16T16:46:00Z"/>
  <w:sdt>
    <w:sdtPr>
      <w:rPr>
        <w:rStyle w:val="Numrodepage"/>
      </w:rPr>
      <w:id w:val="1344129463"/>
      <w:docPartObj>
        <w:docPartGallery w:val="Page Numbers (Bottom of Page)"/>
        <w:docPartUnique/>
      </w:docPartObj>
    </w:sdtPr>
    <w:sdtContent>
      <w:customXmlInsRangeEnd w:id="644"/>
      <w:p w14:paraId="0EAB1CD6" w14:textId="56E4EFCE" w:rsidR="00356C7C" w:rsidRDefault="00356C7C" w:rsidP="00083932">
        <w:pPr>
          <w:pStyle w:val="Pieddepage"/>
          <w:framePr w:wrap="none" w:vAnchor="text" w:hAnchor="margin" w:xAlign="center" w:y="1"/>
          <w:rPr>
            <w:ins w:id="645" w:author="Microsoft Office User" w:date="2022-08-16T16:46:00Z"/>
            <w:rStyle w:val="Numrodepage"/>
          </w:rPr>
        </w:pPr>
        <w:ins w:id="646" w:author="Microsoft Office User" w:date="2022-08-16T16:46:00Z">
          <w:r>
            <w:rPr>
              <w:rStyle w:val="Numrodepage"/>
            </w:rPr>
            <w:fldChar w:fldCharType="begin"/>
          </w:r>
          <w:r>
            <w:rPr>
              <w:rStyle w:val="Numrodepage"/>
            </w:rPr>
            <w:instrText xml:space="preserve"> PAGE </w:instrText>
          </w:r>
        </w:ins>
        <w:r>
          <w:rPr>
            <w:rStyle w:val="Numrodepage"/>
          </w:rPr>
          <w:fldChar w:fldCharType="separate"/>
        </w:r>
        <w:r>
          <w:rPr>
            <w:rStyle w:val="Numrodepage"/>
            <w:noProof/>
          </w:rPr>
          <w:t>6</w:t>
        </w:r>
        <w:ins w:id="647" w:author="Microsoft Office User" w:date="2022-08-16T16:46:00Z">
          <w:r>
            <w:rPr>
              <w:rStyle w:val="Numrodepage"/>
            </w:rPr>
            <w:fldChar w:fldCharType="end"/>
          </w:r>
        </w:ins>
      </w:p>
      <w:customXmlInsRangeStart w:id="648" w:author="Microsoft Office User" w:date="2022-08-16T16:46:00Z"/>
    </w:sdtContent>
  </w:sdt>
  <w:customXmlInsRangeEnd w:id="648"/>
  <w:p w14:paraId="09F171E5" w14:textId="77777777" w:rsidR="00356C7C" w:rsidRDefault="00356C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649" w:author="Microsoft Office User" w:date="2022-08-16T16:46:00Z"/>
  <w:sdt>
    <w:sdtPr>
      <w:rPr>
        <w:rStyle w:val="Numrodepage"/>
      </w:rPr>
      <w:id w:val="-389043598"/>
      <w:docPartObj>
        <w:docPartGallery w:val="Page Numbers (Bottom of Page)"/>
        <w:docPartUnique/>
      </w:docPartObj>
    </w:sdtPr>
    <w:sdtContent>
      <w:customXmlInsRangeEnd w:id="649"/>
      <w:p w14:paraId="7133C6C8" w14:textId="69D604AE" w:rsidR="00356C7C" w:rsidRDefault="00356C7C" w:rsidP="00083932">
        <w:pPr>
          <w:pStyle w:val="Pieddepage"/>
          <w:framePr w:wrap="none" w:vAnchor="text" w:hAnchor="margin" w:xAlign="center" w:y="1"/>
          <w:rPr>
            <w:ins w:id="650" w:author="Microsoft Office User" w:date="2022-08-16T16:46:00Z"/>
            <w:rStyle w:val="Numrodepage"/>
          </w:rPr>
        </w:pPr>
        <w:ins w:id="651" w:author="Microsoft Office User" w:date="2022-08-16T16:46:00Z">
          <w:r>
            <w:rPr>
              <w:rStyle w:val="Numrodepage"/>
            </w:rPr>
            <w:fldChar w:fldCharType="begin"/>
          </w:r>
          <w:r>
            <w:rPr>
              <w:rStyle w:val="Numrodepage"/>
            </w:rPr>
            <w:instrText xml:space="preserve"> PAGE </w:instrText>
          </w:r>
        </w:ins>
        <w:r>
          <w:rPr>
            <w:rStyle w:val="Numrodepage"/>
          </w:rPr>
          <w:fldChar w:fldCharType="separate"/>
        </w:r>
        <w:r>
          <w:rPr>
            <w:rStyle w:val="Numrodepage"/>
            <w:noProof/>
          </w:rPr>
          <w:t>7</w:t>
        </w:r>
        <w:ins w:id="652" w:author="Microsoft Office User" w:date="2022-08-16T16:46:00Z">
          <w:r>
            <w:rPr>
              <w:rStyle w:val="Numrodepage"/>
            </w:rPr>
            <w:fldChar w:fldCharType="end"/>
          </w:r>
        </w:ins>
      </w:p>
      <w:customXmlInsRangeStart w:id="653" w:author="Microsoft Office User" w:date="2022-08-16T16:46:00Z"/>
    </w:sdtContent>
  </w:sdt>
  <w:customXmlInsRangeEnd w:id="653"/>
  <w:p w14:paraId="2038B01A" w14:textId="77777777" w:rsidR="00A44AE5" w:rsidRDefault="00A44A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D5EA" w14:textId="77777777" w:rsidR="001932CA" w:rsidRDefault="001932CA" w:rsidP="005A424E">
      <w:r>
        <w:separator/>
      </w:r>
    </w:p>
  </w:footnote>
  <w:footnote w:type="continuationSeparator" w:id="0">
    <w:p w14:paraId="62853406" w14:textId="77777777" w:rsidR="001932CA" w:rsidRDefault="001932CA" w:rsidP="005A424E">
      <w:r>
        <w:continuationSeparator/>
      </w:r>
    </w:p>
  </w:footnote>
  <w:footnote w:type="continuationNotice" w:id="1">
    <w:p w14:paraId="797A4EFB" w14:textId="77777777" w:rsidR="001932CA" w:rsidRDefault="001932CA"/>
  </w:footnote>
  <w:footnote w:id="2">
    <w:p w14:paraId="0DC2E7AC" w14:textId="50F7AD68" w:rsidR="00A1400C" w:rsidRPr="00A1400C" w:rsidRDefault="00A1400C">
      <w:pPr>
        <w:pStyle w:val="Notedebasdepage"/>
      </w:pPr>
      <w:r>
        <w:rPr>
          <w:rStyle w:val="Appelnotedebasdep"/>
        </w:rPr>
        <w:footnoteRef/>
      </w:r>
      <w:r>
        <w:t xml:space="preserve"> Subordinating conjunctions induce a verb final sentence structure in Dutch. Therefore</w:t>
      </w:r>
      <w:r w:rsidR="001E5984">
        <w:t xml:space="preserve">, </w:t>
      </w:r>
      <w:r>
        <w:t xml:space="preserve">the inflected verb of the clause always appeared in brackets at the beginning of the sentence to avoid </w:t>
      </w:r>
      <w:r w:rsidR="001E5984">
        <w:t xml:space="preserve">a potential influence of syntax on participants’ choice of DC. </w:t>
      </w:r>
    </w:p>
  </w:footnote>
  <w:footnote w:id="3">
    <w:p w14:paraId="5C7F3E9F" w14:textId="63FF7BF6" w:rsidR="005A424E" w:rsidRPr="005A424E" w:rsidRDefault="005A424E">
      <w:pPr>
        <w:pStyle w:val="Notedebasdepage"/>
        <w:rPr>
          <w:lang w:val="en-US"/>
        </w:rPr>
      </w:pPr>
      <w:r>
        <w:rPr>
          <w:rStyle w:val="Appelnotedebasdep"/>
        </w:rPr>
        <w:footnoteRef/>
      </w:r>
      <w:r>
        <w:t xml:space="preserve"> </w:t>
      </w:r>
      <w:r>
        <w:rPr>
          <w:rFonts w:ascii="Arial" w:hAnsi="Arial" w:cs="Arial"/>
          <w:i/>
          <w:iCs/>
        </w:rPr>
        <w:t>r</w:t>
      </w:r>
      <w:r>
        <w:rPr>
          <w:rFonts w:ascii="Arial" w:hAnsi="Arial" w:cs="Arial"/>
        </w:rPr>
        <w:t>oughly translates into</w:t>
      </w:r>
      <w:r w:rsidRPr="005A424E">
        <w:rPr>
          <w:rFonts w:ascii="Arial" w:hAnsi="Arial" w:cs="Arial"/>
          <w:i/>
          <w:iCs/>
        </w:rPr>
        <w:t xml:space="preserve"> indeed</w:t>
      </w:r>
      <w:r>
        <w:rPr>
          <w:rFonts w:ascii="Arial" w:hAnsi="Arial" w:cs="Arial"/>
        </w:rPr>
        <w:t xml:space="preserve"> in English but with some nuances </w:t>
      </w:r>
      <w:ins w:id="271" w:author="Microsoft Office User" w:date="2022-08-06T18:30:00Z">
        <w:r w:rsidR="004E4417">
          <w:rPr>
            <w:rFonts w:ascii="Arial" w:hAnsi="Arial" w:cs="Arial"/>
          </w:rPr>
          <w:t xml:space="preserve">that </w:t>
        </w:r>
      </w:ins>
      <w:r>
        <w:rPr>
          <w:rFonts w:ascii="Arial" w:hAnsi="Arial" w:cs="Arial"/>
        </w:rPr>
        <w:t xml:space="preserve">we shall </w:t>
      </w:r>
      <w:ins w:id="272" w:author="Microsoft Office User" w:date="2022-08-06T18:30:00Z">
        <w:r w:rsidR="004E4417">
          <w:rPr>
            <w:rFonts w:ascii="Arial" w:hAnsi="Arial" w:cs="Arial"/>
          </w:rPr>
          <w:t xml:space="preserve">make </w:t>
        </w:r>
      </w:ins>
      <w:r>
        <w:rPr>
          <w:rFonts w:ascii="Arial" w:hAnsi="Arial" w:cs="Arial"/>
        </w:rPr>
        <w:t xml:space="preserve">further explicit.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767A" w14:textId="77777777" w:rsidR="00A44AE5" w:rsidRDefault="00A44A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1B8"/>
    <w:multiLevelType w:val="hybridMultilevel"/>
    <w:tmpl w:val="085AD9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042CD"/>
    <w:multiLevelType w:val="multilevel"/>
    <w:tmpl w:val="1B7E1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115D87"/>
    <w:multiLevelType w:val="multilevel"/>
    <w:tmpl w:val="1B7E1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7D42D1"/>
    <w:multiLevelType w:val="hybridMultilevel"/>
    <w:tmpl w:val="F84077F8"/>
    <w:lvl w:ilvl="0" w:tplc="10C495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80FAB"/>
    <w:multiLevelType w:val="multilevel"/>
    <w:tmpl w:val="1B7E1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AC7B74"/>
    <w:multiLevelType w:val="hybridMultilevel"/>
    <w:tmpl w:val="79D692FA"/>
    <w:lvl w:ilvl="0" w:tplc="B6987E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0E5BC6"/>
    <w:multiLevelType w:val="hybridMultilevel"/>
    <w:tmpl w:val="EC60AF9E"/>
    <w:lvl w:ilvl="0" w:tplc="5AC491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7E3415E"/>
    <w:multiLevelType w:val="hybridMultilevel"/>
    <w:tmpl w:val="085AD902"/>
    <w:lvl w:ilvl="0" w:tplc="EF88E7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F4B05"/>
    <w:multiLevelType w:val="hybridMultilevel"/>
    <w:tmpl w:val="C87CB554"/>
    <w:lvl w:ilvl="0" w:tplc="E4A40E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82F3F"/>
    <w:multiLevelType w:val="hybridMultilevel"/>
    <w:tmpl w:val="C74093F2"/>
    <w:lvl w:ilvl="0" w:tplc="6CFA157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4119258">
    <w:abstractNumId w:val="9"/>
  </w:num>
  <w:num w:numId="2" w16cid:durableId="818155376">
    <w:abstractNumId w:val="7"/>
  </w:num>
  <w:num w:numId="3" w16cid:durableId="2061322114">
    <w:abstractNumId w:val="3"/>
  </w:num>
  <w:num w:numId="4" w16cid:durableId="279458728">
    <w:abstractNumId w:val="8"/>
  </w:num>
  <w:num w:numId="5" w16cid:durableId="682128319">
    <w:abstractNumId w:val="4"/>
  </w:num>
  <w:num w:numId="6" w16cid:durableId="48383022">
    <w:abstractNumId w:val="1"/>
  </w:num>
  <w:num w:numId="7" w16cid:durableId="1050570480">
    <w:abstractNumId w:val="2"/>
  </w:num>
  <w:num w:numId="8" w16cid:durableId="1106315364">
    <w:abstractNumId w:val="0"/>
  </w:num>
  <w:num w:numId="9" w16cid:durableId="1276256533">
    <w:abstractNumId w:val="5"/>
  </w:num>
  <w:num w:numId="10" w16cid:durableId="153931377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Moyer">
    <w15:presenceInfo w15:providerId="AD" w15:userId="S::mcmoyer@stanford.edu::8164bd88-11c3-4877-b417-ef77b8ac13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43"/>
    <w:rsid w:val="0000192A"/>
    <w:rsid w:val="00004E43"/>
    <w:rsid w:val="00010D6C"/>
    <w:rsid w:val="00016EBC"/>
    <w:rsid w:val="000203BE"/>
    <w:rsid w:val="00030355"/>
    <w:rsid w:val="00033541"/>
    <w:rsid w:val="00035CAF"/>
    <w:rsid w:val="00036B05"/>
    <w:rsid w:val="0007413D"/>
    <w:rsid w:val="00086206"/>
    <w:rsid w:val="000900A4"/>
    <w:rsid w:val="00093B78"/>
    <w:rsid w:val="000A658A"/>
    <w:rsid w:val="000B3768"/>
    <w:rsid w:val="000B3A48"/>
    <w:rsid w:val="000D4017"/>
    <w:rsid w:val="000D43EF"/>
    <w:rsid w:val="000D5A94"/>
    <w:rsid w:val="000F1FAB"/>
    <w:rsid w:val="000F72D3"/>
    <w:rsid w:val="00102E6A"/>
    <w:rsid w:val="00112A71"/>
    <w:rsid w:val="00115611"/>
    <w:rsid w:val="00115B6C"/>
    <w:rsid w:val="00122E2F"/>
    <w:rsid w:val="00134024"/>
    <w:rsid w:val="00136E49"/>
    <w:rsid w:val="001502C7"/>
    <w:rsid w:val="001518BA"/>
    <w:rsid w:val="001572B6"/>
    <w:rsid w:val="00160D96"/>
    <w:rsid w:val="00164E2E"/>
    <w:rsid w:val="0016703E"/>
    <w:rsid w:val="00167644"/>
    <w:rsid w:val="00182F76"/>
    <w:rsid w:val="00192D20"/>
    <w:rsid w:val="001932CA"/>
    <w:rsid w:val="001A21AD"/>
    <w:rsid w:val="001A4B52"/>
    <w:rsid w:val="001A6B86"/>
    <w:rsid w:val="001B6CB7"/>
    <w:rsid w:val="001C0971"/>
    <w:rsid w:val="001C4E26"/>
    <w:rsid w:val="001D43A7"/>
    <w:rsid w:val="001E3E38"/>
    <w:rsid w:val="001E5984"/>
    <w:rsid w:val="001E6D85"/>
    <w:rsid w:val="001E7ABE"/>
    <w:rsid w:val="001F32E4"/>
    <w:rsid w:val="00202B04"/>
    <w:rsid w:val="00204A0C"/>
    <w:rsid w:val="00210100"/>
    <w:rsid w:val="00213925"/>
    <w:rsid w:val="002156CC"/>
    <w:rsid w:val="002251AB"/>
    <w:rsid w:val="002279CC"/>
    <w:rsid w:val="00233A39"/>
    <w:rsid w:val="00233F4F"/>
    <w:rsid w:val="002377D3"/>
    <w:rsid w:val="0023792C"/>
    <w:rsid w:val="00244A5F"/>
    <w:rsid w:val="0025028C"/>
    <w:rsid w:val="002562F5"/>
    <w:rsid w:val="00260F97"/>
    <w:rsid w:val="002659B2"/>
    <w:rsid w:val="002727FF"/>
    <w:rsid w:val="0028184B"/>
    <w:rsid w:val="00297CAF"/>
    <w:rsid w:val="002A04E3"/>
    <w:rsid w:val="002A0B64"/>
    <w:rsid w:val="002A1190"/>
    <w:rsid w:val="002A329A"/>
    <w:rsid w:val="002A444D"/>
    <w:rsid w:val="002A6454"/>
    <w:rsid w:val="002B02B2"/>
    <w:rsid w:val="002B031F"/>
    <w:rsid w:val="002B5E71"/>
    <w:rsid w:val="002B7EC7"/>
    <w:rsid w:val="002C1F4B"/>
    <w:rsid w:val="002C4F45"/>
    <w:rsid w:val="002D2FA0"/>
    <w:rsid w:val="002E70C2"/>
    <w:rsid w:val="002E7B38"/>
    <w:rsid w:val="002F4D26"/>
    <w:rsid w:val="002F5AB0"/>
    <w:rsid w:val="002F68D2"/>
    <w:rsid w:val="002F7392"/>
    <w:rsid w:val="00306D52"/>
    <w:rsid w:val="00311B8C"/>
    <w:rsid w:val="0031402C"/>
    <w:rsid w:val="0031486C"/>
    <w:rsid w:val="0032164A"/>
    <w:rsid w:val="00321C94"/>
    <w:rsid w:val="0032213B"/>
    <w:rsid w:val="00335AD4"/>
    <w:rsid w:val="003444A3"/>
    <w:rsid w:val="0034451F"/>
    <w:rsid w:val="00356C7C"/>
    <w:rsid w:val="00361751"/>
    <w:rsid w:val="0036250C"/>
    <w:rsid w:val="003677FC"/>
    <w:rsid w:val="00371927"/>
    <w:rsid w:val="00372DF7"/>
    <w:rsid w:val="003814E2"/>
    <w:rsid w:val="00385FE3"/>
    <w:rsid w:val="0038650F"/>
    <w:rsid w:val="0039710F"/>
    <w:rsid w:val="003A0593"/>
    <w:rsid w:val="003A3615"/>
    <w:rsid w:val="003A5433"/>
    <w:rsid w:val="003B052E"/>
    <w:rsid w:val="003B45C4"/>
    <w:rsid w:val="003B54DA"/>
    <w:rsid w:val="003C0B13"/>
    <w:rsid w:val="003C1DA7"/>
    <w:rsid w:val="003D4C49"/>
    <w:rsid w:val="003D7B6A"/>
    <w:rsid w:val="003E204F"/>
    <w:rsid w:val="00405A6C"/>
    <w:rsid w:val="00415158"/>
    <w:rsid w:val="0042110A"/>
    <w:rsid w:val="004271A8"/>
    <w:rsid w:val="00432810"/>
    <w:rsid w:val="00445D8B"/>
    <w:rsid w:val="004467FB"/>
    <w:rsid w:val="00450B29"/>
    <w:rsid w:val="004525C8"/>
    <w:rsid w:val="004570C5"/>
    <w:rsid w:val="00465659"/>
    <w:rsid w:val="00465DC6"/>
    <w:rsid w:val="0046763F"/>
    <w:rsid w:val="004730BD"/>
    <w:rsid w:val="0047481C"/>
    <w:rsid w:val="00477EDA"/>
    <w:rsid w:val="004816E8"/>
    <w:rsid w:val="00494420"/>
    <w:rsid w:val="00497130"/>
    <w:rsid w:val="004A2AA9"/>
    <w:rsid w:val="004A5616"/>
    <w:rsid w:val="004A5AE3"/>
    <w:rsid w:val="004A60F2"/>
    <w:rsid w:val="004A6326"/>
    <w:rsid w:val="004A6495"/>
    <w:rsid w:val="004B596E"/>
    <w:rsid w:val="004C10A0"/>
    <w:rsid w:val="004C2075"/>
    <w:rsid w:val="004C5ED9"/>
    <w:rsid w:val="004D1C54"/>
    <w:rsid w:val="004D2E3D"/>
    <w:rsid w:val="004E4417"/>
    <w:rsid w:val="00501BF3"/>
    <w:rsid w:val="00502A8D"/>
    <w:rsid w:val="00502C14"/>
    <w:rsid w:val="00505379"/>
    <w:rsid w:val="0052278E"/>
    <w:rsid w:val="00522CC8"/>
    <w:rsid w:val="00525B76"/>
    <w:rsid w:val="00526DF7"/>
    <w:rsid w:val="00527DAF"/>
    <w:rsid w:val="00534A9E"/>
    <w:rsid w:val="005428BF"/>
    <w:rsid w:val="0054319F"/>
    <w:rsid w:val="00550A2F"/>
    <w:rsid w:val="00552F9B"/>
    <w:rsid w:val="00555BFF"/>
    <w:rsid w:val="005576DC"/>
    <w:rsid w:val="00563812"/>
    <w:rsid w:val="00564496"/>
    <w:rsid w:val="0056520C"/>
    <w:rsid w:val="00571F11"/>
    <w:rsid w:val="005802A6"/>
    <w:rsid w:val="00585958"/>
    <w:rsid w:val="0059234D"/>
    <w:rsid w:val="005A203E"/>
    <w:rsid w:val="005A22C8"/>
    <w:rsid w:val="005A424E"/>
    <w:rsid w:val="005A5E2C"/>
    <w:rsid w:val="005A6882"/>
    <w:rsid w:val="005A6C72"/>
    <w:rsid w:val="005B7D02"/>
    <w:rsid w:val="005D3051"/>
    <w:rsid w:val="005D5E1A"/>
    <w:rsid w:val="005E0DA1"/>
    <w:rsid w:val="005E1513"/>
    <w:rsid w:val="005E738F"/>
    <w:rsid w:val="005F274C"/>
    <w:rsid w:val="005F2C2E"/>
    <w:rsid w:val="005F4FCA"/>
    <w:rsid w:val="00600329"/>
    <w:rsid w:val="00605AAB"/>
    <w:rsid w:val="00606726"/>
    <w:rsid w:val="00607DD0"/>
    <w:rsid w:val="00622483"/>
    <w:rsid w:val="00622772"/>
    <w:rsid w:val="00625EDC"/>
    <w:rsid w:val="006267FC"/>
    <w:rsid w:val="00633B26"/>
    <w:rsid w:val="00644227"/>
    <w:rsid w:val="0064775D"/>
    <w:rsid w:val="00647866"/>
    <w:rsid w:val="006665E3"/>
    <w:rsid w:val="00671E5E"/>
    <w:rsid w:val="00674E85"/>
    <w:rsid w:val="006878A6"/>
    <w:rsid w:val="006A6CE5"/>
    <w:rsid w:val="006B0042"/>
    <w:rsid w:val="006B05C9"/>
    <w:rsid w:val="006B1E98"/>
    <w:rsid w:val="006B5A3C"/>
    <w:rsid w:val="006B6824"/>
    <w:rsid w:val="006C0D13"/>
    <w:rsid w:val="006C5C94"/>
    <w:rsid w:val="006D2F1B"/>
    <w:rsid w:val="006D6A7D"/>
    <w:rsid w:val="006D6F23"/>
    <w:rsid w:val="006F1E74"/>
    <w:rsid w:val="006F2606"/>
    <w:rsid w:val="007135DD"/>
    <w:rsid w:val="00715ADC"/>
    <w:rsid w:val="00725399"/>
    <w:rsid w:val="00733E57"/>
    <w:rsid w:val="00737268"/>
    <w:rsid w:val="0074437A"/>
    <w:rsid w:val="007451CA"/>
    <w:rsid w:val="00755AAE"/>
    <w:rsid w:val="00760909"/>
    <w:rsid w:val="0076441F"/>
    <w:rsid w:val="0076555D"/>
    <w:rsid w:val="007666BC"/>
    <w:rsid w:val="00767B69"/>
    <w:rsid w:val="00782CE3"/>
    <w:rsid w:val="00785E9B"/>
    <w:rsid w:val="007933C4"/>
    <w:rsid w:val="007956D6"/>
    <w:rsid w:val="00795798"/>
    <w:rsid w:val="007978C7"/>
    <w:rsid w:val="007A2314"/>
    <w:rsid w:val="007A67F6"/>
    <w:rsid w:val="007B3B34"/>
    <w:rsid w:val="007B5761"/>
    <w:rsid w:val="007B58F5"/>
    <w:rsid w:val="007C495D"/>
    <w:rsid w:val="007C753A"/>
    <w:rsid w:val="007D1C1B"/>
    <w:rsid w:val="007E0349"/>
    <w:rsid w:val="007F1E0B"/>
    <w:rsid w:val="007F5580"/>
    <w:rsid w:val="007F7BF6"/>
    <w:rsid w:val="00802CD2"/>
    <w:rsid w:val="008062EB"/>
    <w:rsid w:val="00811656"/>
    <w:rsid w:val="008170C6"/>
    <w:rsid w:val="008213CF"/>
    <w:rsid w:val="00825415"/>
    <w:rsid w:val="00825E9C"/>
    <w:rsid w:val="00830444"/>
    <w:rsid w:val="00834695"/>
    <w:rsid w:val="00842BDD"/>
    <w:rsid w:val="008453C5"/>
    <w:rsid w:val="00845711"/>
    <w:rsid w:val="008545EB"/>
    <w:rsid w:val="00864856"/>
    <w:rsid w:val="008675DA"/>
    <w:rsid w:val="00871177"/>
    <w:rsid w:val="00871D4F"/>
    <w:rsid w:val="00884044"/>
    <w:rsid w:val="00884334"/>
    <w:rsid w:val="0088629F"/>
    <w:rsid w:val="0089766F"/>
    <w:rsid w:val="0089790D"/>
    <w:rsid w:val="008A3168"/>
    <w:rsid w:val="008B3AE5"/>
    <w:rsid w:val="008B48A0"/>
    <w:rsid w:val="008B48B6"/>
    <w:rsid w:val="008B70DF"/>
    <w:rsid w:val="008C48F5"/>
    <w:rsid w:val="008C491A"/>
    <w:rsid w:val="008C7124"/>
    <w:rsid w:val="008F0CDC"/>
    <w:rsid w:val="008F0F74"/>
    <w:rsid w:val="008F155F"/>
    <w:rsid w:val="00905693"/>
    <w:rsid w:val="00914A0F"/>
    <w:rsid w:val="00914D32"/>
    <w:rsid w:val="00922862"/>
    <w:rsid w:val="00925895"/>
    <w:rsid w:val="009274CA"/>
    <w:rsid w:val="009304FA"/>
    <w:rsid w:val="009363CF"/>
    <w:rsid w:val="00937617"/>
    <w:rsid w:val="00937692"/>
    <w:rsid w:val="00943DDD"/>
    <w:rsid w:val="00945654"/>
    <w:rsid w:val="00951215"/>
    <w:rsid w:val="00954BAF"/>
    <w:rsid w:val="00956992"/>
    <w:rsid w:val="00964110"/>
    <w:rsid w:val="0096485D"/>
    <w:rsid w:val="00965631"/>
    <w:rsid w:val="00984E12"/>
    <w:rsid w:val="0098607B"/>
    <w:rsid w:val="00994A0E"/>
    <w:rsid w:val="00997298"/>
    <w:rsid w:val="009A1F47"/>
    <w:rsid w:val="009A5736"/>
    <w:rsid w:val="009B0534"/>
    <w:rsid w:val="009B1AA4"/>
    <w:rsid w:val="009B61BF"/>
    <w:rsid w:val="009C5498"/>
    <w:rsid w:val="009D4EAE"/>
    <w:rsid w:val="009E4E34"/>
    <w:rsid w:val="009E5A66"/>
    <w:rsid w:val="009F22BB"/>
    <w:rsid w:val="00A01114"/>
    <w:rsid w:val="00A06ABB"/>
    <w:rsid w:val="00A1400C"/>
    <w:rsid w:val="00A308EA"/>
    <w:rsid w:val="00A3198E"/>
    <w:rsid w:val="00A32733"/>
    <w:rsid w:val="00A37960"/>
    <w:rsid w:val="00A40669"/>
    <w:rsid w:val="00A411AE"/>
    <w:rsid w:val="00A421EE"/>
    <w:rsid w:val="00A44AE5"/>
    <w:rsid w:val="00A45C11"/>
    <w:rsid w:val="00A55B43"/>
    <w:rsid w:val="00A62155"/>
    <w:rsid w:val="00A64FE4"/>
    <w:rsid w:val="00A7068E"/>
    <w:rsid w:val="00A70A23"/>
    <w:rsid w:val="00A7294D"/>
    <w:rsid w:val="00A75C55"/>
    <w:rsid w:val="00A7743B"/>
    <w:rsid w:val="00A77DEF"/>
    <w:rsid w:val="00A8158E"/>
    <w:rsid w:val="00AA0DCE"/>
    <w:rsid w:val="00AA5951"/>
    <w:rsid w:val="00AB1E09"/>
    <w:rsid w:val="00AB288E"/>
    <w:rsid w:val="00AB5860"/>
    <w:rsid w:val="00AC1A5E"/>
    <w:rsid w:val="00AC1EE9"/>
    <w:rsid w:val="00AC4B0F"/>
    <w:rsid w:val="00AC64E0"/>
    <w:rsid w:val="00AC7121"/>
    <w:rsid w:val="00AD0503"/>
    <w:rsid w:val="00AD4CB7"/>
    <w:rsid w:val="00AD7B1D"/>
    <w:rsid w:val="00AE2778"/>
    <w:rsid w:val="00AE27E7"/>
    <w:rsid w:val="00AE5497"/>
    <w:rsid w:val="00AE5C32"/>
    <w:rsid w:val="00AF4E90"/>
    <w:rsid w:val="00B00F8E"/>
    <w:rsid w:val="00B0165E"/>
    <w:rsid w:val="00B15CF7"/>
    <w:rsid w:val="00B1651E"/>
    <w:rsid w:val="00B20CFE"/>
    <w:rsid w:val="00B27A50"/>
    <w:rsid w:val="00B31054"/>
    <w:rsid w:val="00B3352F"/>
    <w:rsid w:val="00B37290"/>
    <w:rsid w:val="00B45AAC"/>
    <w:rsid w:val="00B52ED3"/>
    <w:rsid w:val="00B53D26"/>
    <w:rsid w:val="00B60AE1"/>
    <w:rsid w:val="00B6345E"/>
    <w:rsid w:val="00B700DA"/>
    <w:rsid w:val="00B713DB"/>
    <w:rsid w:val="00B72AC3"/>
    <w:rsid w:val="00B75460"/>
    <w:rsid w:val="00B81423"/>
    <w:rsid w:val="00B82498"/>
    <w:rsid w:val="00B8427F"/>
    <w:rsid w:val="00B92CFD"/>
    <w:rsid w:val="00B93DDD"/>
    <w:rsid w:val="00BA291D"/>
    <w:rsid w:val="00BA5E7C"/>
    <w:rsid w:val="00BB2DBD"/>
    <w:rsid w:val="00BB3DAC"/>
    <w:rsid w:val="00BB76A3"/>
    <w:rsid w:val="00BC0ABF"/>
    <w:rsid w:val="00BD7139"/>
    <w:rsid w:val="00BE1440"/>
    <w:rsid w:val="00BE7527"/>
    <w:rsid w:val="00BF3ACF"/>
    <w:rsid w:val="00BF4A11"/>
    <w:rsid w:val="00C14F04"/>
    <w:rsid w:val="00C15B11"/>
    <w:rsid w:val="00C179DA"/>
    <w:rsid w:val="00C204B5"/>
    <w:rsid w:val="00C25DC2"/>
    <w:rsid w:val="00C43EF6"/>
    <w:rsid w:val="00C456D5"/>
    <w:rsid w:val="00C463E0"/>
    <w:rsid w:val="00C52EE6"/>
    <w:rsid w:val="00C5571C"/>
    <w:rsid w:val="00C564EC"/>
    <w:rsid w:val="00C575FB"/>
    <w:rsid w:val="00C62A9C"/>
    <w:rsid w:val="00C71D48"/>
    <w:rsid w:val="00C73253"/>
    <w:rsid w:val="00C74CA3"/>
    <w:rsid w:val="00C76EFE"/>
    <w:rsid w:val="00C80669"/>
    <w:rsid w:val="00C860B6"/>
    <w:rsid w:val="00C90B3B"/>
    <w:rsid w:val="00CA2EF0"/>
    <w:rsid w:val="00CA6888"/>
    <w:rsid w:val="00CB1A57"/>
    <w:rsid w:val="00CB2B99"/>
    <w:rsid w:val="00CB415E"/>
    <w:rsid w:val="00CC7C2B"/>
    <w:rsid w:val="00CE5CC7"/>
    <w:rsid w:val="00CE7A98"/>
    <w:rsid w:val="00CF2505"/>
    <w:rsid w:val="00CF422B"/>
    <w:rsid w:val="00CF4D35"/>
    <w:rsid w:val="00CF657A"/>
    <w:rsid w:val="00CF7F11"/>
    <w:rsid w:val="00D01B86"/>
    <w:rsid w:val="00D059B5"/>
    <w:rsid w:val="00D12B9F"/>
    <w:rsid w:val="00D22CE5"/>
    <w:rsid w:val="00D268B4"/>
    <w:rsid w:val="00D30C48"/>
    <w:rsid w:val="00D31E9F"/>
    <w:rsid w:val="00D35C23"/>
    <w:rsid w:val="00D442A5"/>
    <w:rsid w:val="00D51609"/>
    <w:rsid w:val="00D7012C"/>
    <w:rsid w:val="00D82990"/>
    <w:rsid w:val="00D94D51"/>
    <w:rsid w:val="00D96D0A"/>
    <w:rsid w:val="00DA65E9"/>
    <w:rsid w:val="00DA6C8F"/>
    <w:rsid w:val="00DB1D87"/>
    <w:rsid w:val="00DC3615"/>
    <w:rsid w:val="00DD01BA"/>
    <w:rsid w:val="00DD4440"/>
    <w:rsid w:val="00DE4842"/>
    <w:rsid w:val="00DE7FE7"/>
    <w:rsid w:val="00DF0B4F"/>
    <w:rsid w:val="00E016D7"/>
    <w:rsid w:val="00E0358F"/>
    <w:rsid w:val="00E1243C"/>
    <w:rsid w:val="00E22B8B"/>
    <w:rsid w:val="00E35479"/>
    <w:rsid w:val="00E35513"/>
    <w:rsid w:val="00E35F5E"/>
    <w:rsid w:val="00E428E3"/>
    <w:rsid w:val="00E44E44"/>
    <w:rsid w:val="00E45D25"/>
    <w:rsid w:val="00E51300"/>
    <w:rsid w:val="00E575B1"/>
    <w:rsid w:val="00E76343"/>
    <w:rsid w:val="00E87D53"/>
    <w:rsid w:val="00E90B72"/>
    <w:rsid w:val="00EA2BAE"/>
    <w:rsid w:val="00EA41CB"/>
    <w:rsid w:val="00EA561C"/>
    <w:rsid w:val="00EA5E24"/>
    <w:rsid w:val="00EA6B9E"/>
    <w:rsid w:val="00EA7C6A"/>
    <w:rsid w:val="00EB042C"/>
    <w:rsid w:val="00EB2D9C"/>
    <w:rsid w:val="00EB67DF"/>
    <w:rsid w:val="00EC01AE"/>
    <w:rsid w:val="00EC6F37"/>
    <w:rsid w:val="00ED2FEB"/>
    <w:rsid w:val="00ED3293"/>
    <w:rsid w:val="00EE0A64"/>
    <w:rsid w:val="00EE35DF"/>
    <w:rsid w:val="00EE4D8F"/>
    <w:rsid w:val="00EE7D61"/>
    <w:rsid w:val="00EF5BBB"/>
    <w:rsid w:val="00EF5E5D"/>
    <w:rsid w:val="00F01CD1"/>
    <w:rsid w:val="00F12AAE"/>
    <w:rsid w:val="00F17DC7"/>
    <w:rsid w:val="00F21067"/>
    <w:rsid w:val="00F227D2"/>
    <w:rsid w:val="00F2619A"/>
    <w:rsid w:val="00F30519"/>
    <w:rsid w:val="00F36940"/>
    <w:rsid w:val="00F406AB"/>
    <w:rsid w:val="00F42AC4"/>
    <w:rsid w:val="00F471FC"/>
    <w:rsid w:val="00F50142"/>
    <w:rsid w:val="00F57767"/>
    <w:rsid w:val="00F57AF0"/>
    <w:rsid w:val="00F6333E"/>
    <w:rsid w:val="00F64E13"/>
    <w:rsid w:val="00F70F15"/>
    <w:rsid w:val="00F8109C"/>
    <w:rsid w:val="00F8338A"/>
    <w:rsid w:val="00F86178"/>
    <w:rsid w:val="00F866E4"/>
    <w:rsid w:val="00F912CD"/>
    <w:rsid w:val="00F94DDD"/>
    <w:rsid w:val="00F97318"/>
    <w:rsid w:val="00F97A4D"/>
    <w:rsid w:val="00FA2DFF"/>
    <w:rsid w:val="00FA3A16"/>
    <w:rsid w:val="00FA64D7"/>
    <w:rsid w:val="00FB1B1B"/>
    <w:rsid w:val="00FC1867"/>
    <w:rsid w:val="00FC3BC8"/>
    <w:rsid w:val="00FC3E46"/>
    <w:rsid w:val="00FD36AA"/>
    <w:rsid w:val="00FD51A4"/>
    <w:rsid w:val="00FE1755"/>
    <w:rsid w:val="00FE79AA"/>
    <w:rsid w:val="00FF3363"/>
    <w:rsid w:val="00FF6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87F9"/>
  <w15:docId w15:val="{567F3EE2-C2F1-D045-B11B-F02FE9D3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EA"/>
    <w:rPr>
      <w:rFonts w:ascii="Times New Roman" w:eastAsia="Times New Roman" w:hAnsi="Times New Roman" w:cs="Times New Roman"/>
      <w:lang w:eastAsia="en-GB"/>
    </w:rPr>
  </w:style>
  <w:style w:type="paragraph" w:styleId="Titre1">
    <w:name w:val="heading 1"/>
    <w:basedOn w:val="Normal"/>
    <w:next w:val="Normal"/>
    <w:link w:val="Titre1Car"/>
    <w:uiPriority w:val="9"/>
    <w:qFormat/>
    <w:rsid w:val="00F912C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E3D"/>
    <w:pPr>
      <w:ind w:left="720"/>
      <w:contextualSpacing/>
    </w:pPr>
    <w:rPr>
      <w:rFonts w:asciiTheme="minorHAnsi" w:eastAsiaTheme="minorHAnsi" w:hAnsiTheme="minorHAnsi" w:cstheme="minorBidi"/>
      <w:lang w:eastAsia="en-US"/>
    </w:rPr>
  </w:style>
  <w:style w:type="character" w:customStyle="1" w:styleId="Titre1Car">
    <w:name w:val="Titre 1 Car"/>
    <w:basedOn w:val="Policepardfaut"/>
    <w:link w:val="Titre1"/>
    <w:uiPriority w:val="9"/>
    <w:rsid w:val="00F912CD"/>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AC64E0"/>
    <w:pPr>
      <w:spacing w:after="200"/>
    </w:pPr>
    <w:rPr>
      <w:rFonts w:asciiTheme="minorHAnsi" w:eastAsiaTheme="minorHAnsi" w:hAnsiTheme="minorHAnsi" w:cstheme="minorBidi"/>
      <w:i/>
      <w:iCs/>
      <w:color w:val="44546A" w:themeColor="text2"/>
      <w:sz w:val="18"/>
      <w:szCs w:val="18"/>
      <w:lang w:eastAsia="en-US"/>
    </w:rPr>
  </w:style>
  <w:style w:type="paragraph" w:styleId="Notedebasdepage">
    <w:name w:val="footnote text"/>
    <w:basedOn w:val="Normal"/>
    <w:link w:val="NotedebasdepageCar"/>
    <w:uiPriority w:val="99"/>
    <w:semiHidden/>
    <w:unhideWhenUsed/>
    <w:rsid w:val="005A424E"/>
    <w:rPr>
      <w:sz w:val="20"/>
      <w:szCs w:val="20"/>
    </w:rPr>
  </w:style>
  <w:style w:type="character" w:customStyle="1" w:styleId="NotedebasdepageCar">
    <w:name w:val="Note de bas de page Car"/>
    <w:basedOn w:val="Policepardfaut"/>
    <w:link w:val="Notedebasdepage"/>
    <w:uiPriority w:val="99"/>
    <w:semiHidden/>
    <w:rsid w:val="005A424E"/>
    <w:rPr>
      <w:rFonts w:ascii="Times New Roman" w:eastAsia="Times New Roman" w:hAnsi="Times New Roman" w:cs="Times New Roman"/>
      <w:sz w:val="20"/>
      <w:szCs w:val="20"/>
      <w:lang w:eastAsia="en-GB"/>
    </w:rPr>
  </w:style>
  <w:style w:type="character" w:styleId="Appelnotedebasdep">
    <w:name w:val="footnote reference"/>
    <w:basedOn w:val="Policepardfaut"/>
    <w:uiPriority w:val="99"/>
    <w:semiHidden/>
    <w:unhideWhenUsed/>
    <w:rsid w:val="005A424E"/>
    <w:rPr>
      <w:vertAlign w:val="superscript"/>
    </w:rPr>
  </w:style>
  <w:style w:type="paragraph" w:styleId="Bibliographie">
    <w:name w:val="Bibliography"/>
    <w:basedOn w:val="Normal"/>
    <w:next w:val="Normal"/>
    <w:uiPriority w:val="37"/>
    <w:unhideWhenUsed/>
    <w:rsid w:val="008062EB"/>
    <w:pPr>
      <w:spacing w:line="480" w:lineRule="auto"/>
      <w:ind w:left="720" w:hanging="720"/>
    </w:pPr>
  </w:style>
  <w:style w:type="paragraph" w:styleId="Rvision">
    <w:name w:val="Revision"/>
    <w:hidden/>
    <w:uiPriority w:val="99"/>
    <w:semiHidden/>
    <w:rsid w:val="003A0593"/>
    <w:rPr>
      <w:rFonts w:ascii="Times New Roman" w:eastAsia="Times New Roman" w:hAnsi="Times New Roman" w:cs="Times New Roman"/>
      <w:lang w:eastAsia="en-GB"/>
    </w:rPr>
  </w:style>
  <w:style w:type="character" w:styleId="Marquedecommentaire">
    <w:name w:val="annotation reference"/>
    <w:basedOn w:val="Policepardfaut"/>
    <w:uiPriority w:val="99"/>
    <w:semiHidden/>
    <w:unhideWhenUsed/>
    <w:rsid w:val="00F86178"/>
    <w:rPr>
      <w:sz w:val="16"/>
      <w:szCs w:val="16"/>
    </w:rPr>
  </w:style>
  <w:style w:type="paragraph" w:styleId="Commentaire">
    <w:name w:val="annotation text"/>
    <w:basedOn w:val="Normal"/>
    <w:link w:val="CommentaireCar"/>
    <w:uiPriority w:val="99"/>
    <w:semiHidden/>
    <w:unhideWhenUsed/>
    <w:rsid w:val="00F86178"/>
    <w:rPr>
      <w:sz w:val="20"/>
      <w:szCs w:val="20"/>
    </w:rPr>
  </w:style>
  <w:style w:type="character" w:customStyle="1" w:styleId="CommentaireCar">
    <w:name w:val="Commentaire Car"/>
    <w:basedOn w:val="Policepardfaut"/>
    <w:link w:val="Commentaire"/>
    <w:uiPriority w:val="99"/>
    <w:semiHidden/>
    <w:rsid w:val="00F86178"/>
    <w:rPr>
      <w:rFonts w:ascii="Times New Roman" w:eastAsia="Times New Roman" w:hAnsi="Times New Roman" w:cs="Times New Roman"/>
      <w:sz w:val="20"/>
      <w:szCs w:val="20"/>
      <w:lang w:eastAsia="en-GB"/>
    </w:rPr>
  </w:style>
  <w:style w:type="paragraph" w:styleId="Objetducommentaire">
    <w:name w:val="annotation subject"/>
    <w:basedOn w:val="Commentaire"/>
    <w:next w:val="Commentaire"/>
    <w:link w:val="ObjetducommentaireCar"/>
    <w:uiPriority w:val="99"/>
    <w:semiHidden/>
    <w:unhideWhenUsed/>
    <w:rsid w:val="00F86178"/>
    <w:rPr>
      <w:b/>
      <w:bCs/>
    </w:rPr>
  </w:style>
  <w:style w:type="character" w:customStyle="1" w:styleId="ObjetducommentaireCar">
    <w:name w:val="Objet du commentaire Car"/>
    <w:basedOn w:val="CommentaireCar"/>
    <w:link w:val="Objetducommentaire"/>
    <w:uiPriority w:val="99"/>
    <w:semiHidden/>
    <w:rsid w:val="00F86178"/>
    <w:rPr>
      <w:rFonts w:ascii="Times New Roman" w:eastAsia="Times New Roman" w:hAnsi="Times New Roman" w:cs="Times New Roman"/>
      <w:b/>
      <w:bCs/>
      <w:sz w:val="20"/>
      <w:szCs w:val="20"/>
      <w:lang w:eastAsia="en-GB"/>
    </w:rPr>
  </w:style>
  <w:style w:type="paragraph" w:styleId="En-tte">
    <w:name w:val="header"/>
    <w:basedOn w:val="Normal"/>
    <w:link w:val="En-tteCar"/>
    <w:uiPriority w:val="99"/>
    <w:unhideWhenUsed/>
    <w:rsid w:val="00A44AE5"/>
    <w:pPr>
      <w:tabs>
        <w:tab w:val="center" w:pos="4513"/>
        <w:tab w:val="right" w:pos="9026"/>
      </w:tabs>
    </w:pPr>
  </w:style>
  <w:style w:type="character" w:customStyle="1" w:styleId="En-tteCar">
    <w:name w:val="En-tête Car"/>
    <w:basedOn w:val="Policepardfaut"/>
    <w:link w:val="En-tte"/>
    <w:uiPriority w:val="99"/>
    <w:rsid w:val="00A44AE5"/>
    <w:rPr>
      <w:rFonts w:ascii="Times New Roman" w:eastAsia="Times New Roman" w:hAnsi="Times New Roman" w:cs="Times New Roman"/>
      <w:lang w:eastAsia="en-GB"/>
    </w:rPr>
  </w:style>
  <w:style w:type="paragraph" w:styleId="Pieddepage">
    <w:name w:val="footer"/>
    <w:basedOn w:val="Normal"/>
    <w:link w:val="PieddepageCar"/>
    <w:uiPriority w:val="99"/>
    <w:unhideWhenUsed/>
    <w:rsid w:val="00A44AE5"/>
    <w:pPr>
      <w:tabs>
        <w:tab w:val="center" w:pos="4513"/>
        <w:tab w:val="right" w:pos="9026"/>
      </w:tabs>
    </w:pPr>
  </w:style>
  <w:style w:type="character" w:customStyle="1" w:styleId="PieddepageCar">
    <w:name w:val="Pied de page Car"/>
    <w:basedOn w:val="Policepardfaut"/>
    <w:link w:val="Pieddepage"/>
    <w:uiPriority w:val="99"/>
    <w:rsid w:val="00A44AE5"/>
    <w:rPr>
      <w:rFonts w:ascii="Times New Roman" w:eastAsia="Times New Roman" w:hAnsi="Times New Roman" w:cs="Times New Roman"/>
      <w:lang w:eastAsia="en-GB"/>
    </w:rPr>
  </w:style>
  <w:style w:type="character" w:styleId="Numrodepage">
    <w:name w:val="page number"/>
    <w:basedOn w:val="Policepardfaut"/>
    <w:uiPriority w:val="99"/>
    <w:semiHidden/>
    <w:unhideWhenUsed/>
    <w:rsid w:val="00356C7C"/>
  </w:style>
  <w:style w:type="character" w:styleId="Lienhypertexte">
    <w:name w:val="Hyperlink"/>
    <w:basedOn w:val="Policepardfaut"/>
    <w:uiPriority w:val="99"/>
    <w:semiHidden/>
    <w:unhideWhenUsed/>
    <w:rsid w:val="00592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563">
      <w:bodyDiv w:val="1"/>
      <w:marLeft w:val="0"/>
      <w:marRight w:val="0"/>
      <w:marTop w:val="0"/>
      <w:marBottom w:val="0"/>
      <w:divBdr>
        <w:top w:val="none" w:sz="0" w:space="0" w:color="auto"/>
        <w:left w:val="none" w:sz="0" w:space="0" w:color="auto"/>
        <w:bottom w:val="none" w:sz="0" w:space="0" w:color="auto"/>
        <w:right w:val="none" w:sz="0" w:space="0" w:color="auto"/>
      </w:divBdr>
    </w:div>
    <w:div w:id="346175295">
      <w:bodyDiv w:val="1"/>
      <w:marLeft w:val="0"/>
      <w:marRight w:val="0"/>
      <w:marTop w:val="0"/>
      <w:marBottom w:val="0"/>
      <w:divBdr>
        <w:top w:val="none" w:sz="0" w:space="0" w:color="auto"/>
        <w:left w:val="none" w:sz="0" w:space="0" w:color="auto"/>
        <w:bottom w:val="none" w:sz="0" w:space="0" w:color="auto"/>
        <w:right w:val="none" w:sz="0" w:space="0" w:color="auto"/>
      </w:divBdr>
    </w:div>
    <w:div w:id="370766340">
      <w:bodyDiv w:val="1"/>
      <w:marLeft w:val="0"/>
      <w:marRight w:val="0"/>
      <w:marTop w:val="0"/>
      <w:marBottom w:val="0"/>
      <w:divBdr>
        <w:top w:val="none" w:sz="0" w:space="0" w:color="auto"/>
        <w:left w:val="none" w:sz="0" w:space="0" w:color="auto"/>
        <w:bottom w:val="none" w:sz="0" w:space="0" w:color="auto"/>
        <w:right w:val="none" w:sz="0" w:space="0" w:color="auto"/>
      </w:divBdr>
    </w:div>
    <w:div w:id="437066488">
      <w:bodyDiv w:val="1"/>
      <w:marLeft w:val="0"/>
      <w:marRight w:val="0"/>
      <w:marTop w:val="0"/>
      <w:marBottom w:val="0"/>
      <w:divBdr>
        <w:top w:val="none" w:sz="0" w:space="0" w:color="auto"/>
        <w:left w:val="none" w:sz="0" w:space="0" w:color="auto"/>
        <w:bottom w:val="none" w:sz="0" w:space="0" w:color="auto"/>
        <w:right w:val="none" w:sz="0" w:space="0" w:color="auto"/>
      </w:divBdr>
    </w:div>
    <w:div w:id="477653320">
      <w:bodyDiv w:val="1"/>
      <w:marLeft w:val="0"/>
      <w:marRight w:val="0"/>
      <w:marTop w:val="0"/>
      <w:marBottom w:val="0"/>
      <w:divBdr>
        <w:top w:val="none" w:sz="0" w:space="0" w:color="auto"/>
        <w:left w:val="none" w:sz="0" w:space="0" w:color="auto"/>
        <w:bottom w:val="none" w:sz="0" w:space="0" w:color="auto"/>
        <w:right w:val="none" w:sz="0" w:space="0" w:color="auto"/>
      </w:divBdr>
    </w:div>
    <w:div w:id="830757019">
      <w:bodyDiv w:val="1"/>
      <w:marLeft w:val="0"/>
      <w:marRight w:val="0"/>
      <w:marTop w:val="0"/>
      <w:marBottom w:val="0"/>
      <w:divBdr>
        <w:top w:val="none" w:sz="0" w:space="0" w:color="auto"/>
        <w:left w:val="none" w:sz="0" w:space="0" w:color="auto"/>
        <w:bottom w:val="none" w:sz="0" w:space="0" w:color="auto"/>
        <w:right w:val="none" w:sz="0" w:space="0" w:color="auto"/>
      </w:divBdr>
    </w:div>
    <w:div w:id="842666521">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18502650">
      <w:bodyDiv w:val="1"/>
      <w:marLeft w:val="0"/>
      <w:marRight w:val="0"/>
      <w:marTop w:val="0"/>
      <w:marBottom w:val="0"/>
      <w:divBdr>
        <w:top w:val="none" w:sz="0" w:space="0" w:color="auto"/>
        <w:left w:val="none" w:sz="0" w:space="0" w:color="auto"/>
        <w:bottom w:val="none" w:sz="0" w:space="0" w:color="auto"/>
        <w:right w:val="none" w:sz="0" w:space="0" w:color="auto"/>
      </w:divBdr>
    </w:div>
    <w:div w:id="1048258183">
      <w:bodyDiv w:val="1"/>
      <w:marLeft w:val="0"/>
      <w:marRight w:val="0"/>
      <w:marTop w:val="0"/>
      <w:marBottom w:val="0"/>
      <w:divBdr>
        <w:top w:val="none" w:sz="0" w:space="0" w:color="auto"/>
        <w:left w:val="none" w:sz="0" w:space="0" w:color="auto"/>
        <w:bottom w:val="none" w:sz="0" w:space="0" w:color="auto"/>
        <w:right w:val="none" w:sz="0" w:space="0" w:color="auto"/>
      </w:divBdr>
    </w:div>
    <w:div w:id="1131286657">
      <w:bodyDiv w:val="1"/>
      <w:marLeft w:val="0"/>
      <w:marRight w:val="0"/>
      <w:marTop w:val="0"/>
      <w:marBottom w:val="0"/>
      <w:divBdr>
        <w:top w:val="none" w:sz="0" w:space="0" w:color="auto"/>
        <w:left w:val="none" w:sz="0" w:space="0" w:color="auto"/>
        <w:bottom w:val="none" w:sz="0" w:space="0" w:color="auto"/>
        <w:right w:val="none" w:sz="0" w:space="0" w:color="auto"/>
      </w:divBdr>
    </w:div>
    <w:div w:id="1143544506">
      <w:bodyDiv w:val="1"/>
      <w:marLeft w:val="0"/>
      <w:marRight w:val="0"/>
      <w:marTop w:val="0"/>
      <w:marBottom w:val="0"/>
      <w:divBdr>
        <w:top w:val="none" w:sz="0" w:space="0" w:color="auto"/>
        <w:left w:val="none" w:sz="0" w:space="0" w:color="auto"/>
        <w:bottom w:val="none" w:sz="0" w:space="0" w:color="auto"/>
        <w:right w:val="none" w:sz="0" w:space="0" w:color="auto"/>
      </w:divBdr>
    </w:div>
    <w:div w:id="1184440174">
      <w:bodyDiv w:val="1"/>
      <w:marLeft w:val="0"/>
      <w:marRight w:val="0"/>
      <w:marTop w:val="0"/>
      <w:marBottom w:val="0"/>
      <w:divBdr>
        <w:top w:val="none" w:sz="0" w:space="0" w:color="auto"/>
        <w:left w:val="none" w:sz="0" w:space="0" w:color="auto"/>
        <w:bottom w:val="none" w:sz="0" w:space="0" w:color="auto"/>
        <w:right w:val="none" w:sz="0" w:space="0" w:color="auto"/>
      </w:divBdr>
    </w:div>
    <w:div w:id="1277904006">
      <w:bodyDiv w:val="1"/>
      <w:marLeft w:val="0"/>
      <w:marRight w:val="0"/>
      <w:marTop w:val="0"/>
      <w:marBottom w:val="0"/>
      <w:divBdr>
        <w:top w:val="none" w:sz="0" w:space="0" w:color="auto"/>
        <w:left w:val="none" w:sz="0" w:space="0" w:color="auto"/>
        <w:bottom w:val="none" w:sz="0" w:space="0" w:color="auto"/>
        <w:right w:val="none" w:sz="0" w:space="0" w:color="auto"/>
      </w:divBdr>
    </w:div>
    <w:div w:id="1295409862">
      <w:bodyDiv w:val="1"/>
      <w:marLeft w:val="0"/>
      <w:marRight w:val="0"/>
      <w:marTop w:val="0"/>
      <w:marBottom w:val="0"/>
      <w:divBdr>
        <w:top w:val="none" w:sz="0" w:space="0" w:color="auto"/>
        <w:left w:val="none" w:sz="0" w:space="0" w:color="auto"/>
        <w:bottom w:val="none" w:sz="0" w:space="0" w:color="auto"/>
        <w:right w:val="none" w:sz="0" w:space="0" w:color="auto"/>
      </w:divBdr>
    </w:div>
    <w:div w:id="1713576808">
      <w:bodyDiv w:val="1"/>
      <w:marLeft w:val="0"/>
      <w:marRight w:val="0"/>
      <w:marTop w:val="0"/>
      <w:marBottom w:val="0"/>
      <w:divBdr>
        <w:top w:val="none" w:sz="0" w:space="0" w:color="auto"/>
        <w:left w:val="none" w:sz="0" w:space="0" w:color="auto"/>
        <w:bottom w:val="none" w:sz="0" w:space="0" w:color="auto"/>
        <w:right w:val="none" w:sz="0" w:space="0" w:color="auto"/>
      </w:divBdr>
    </w:div>
    <w:div w:id="1738670255">
      <w:bodyDiv w:val="1"/>
      <w:marLeft w:val="0"/>
      <w:marRight w:val="0"/>
      <w:marTop w:val="0"/>
      <w:marBottom w:val="0"/>
      <w:divBdr>
        <w:top w:val="none" w:sz="0" w:space="0" w:color="auto"/>
        <w:left w:val="none" w:sz="0" w:space="0" w:color="auto"/>
        <w:bottom w:val="none" w:sz="0" w:space="0" w:color="auto"/>
        <w:right w:val="none" w:sz="0" w:space="0" w:color="auto"/>
      </w:divBdr>
    </w:div>
    <w:div w:id="1826973778">
      <w:bodyDiv w:val="1"/>
      <w:marLeft w:val="0"/>
      <w:marRight w:val="0"/>
      <w:marTop w:val="0"/>
      <w:marBottom w:val="0"/>
      <w:divBdr>
        <w:top w:val="none" w:sz="0" w:space="0" w:color="auto"/>
        <w:left w:val="none" w:sz="0" w:space="0" w:color="auto"/>
        <w:bottom w:val="none" w:sz="0" w:space="0" w:color="auto"/>
        <w:right w:val="none" w:sz="0" w:space="0" w:color="auto"/>
      </w:divBdr>
    </w:div>
    <w:div w:id="1932930830">
      <w:bodyDiv w:val="1"/>
      <w:marLeft w:val="0"/>
      <w:marRight w:val="0"/>
      <w:marTop w:val="0"/>
      <w:marBottom w:val="0"/>
      <w:divBdr>
        <w:top w:val="none" w:sz="0" w:space="0" w:color="auto"/>
        <w:left w:val="none" w:sz="0" w:space="0" w:color="auto"/>
        <w:bottom w:val="none" w:sz="0" w:space="0" w:color="auto"/>
        <w:right w:val="none" w:sz="0" w:space="0" w:color="auto"/>
      </w:divBdr>
    </w:div>
    <w:div w:id="1943950681">
      <w:bodyDiv w:val="1"/>
      <w:marLeft w:val="0"/>
      <w:marRight w:val="0"/>
      <w:marTop w:val="0"/>
      <w:marBottom w:val="0"/>
      <w:divBdr>
        <w:top w:val="none" w:sz="0" w:space="0" w:color="auto"/>
        <w:left w:val="none" w:sz="0" w:space="0" w:color="auto"/>
        <w:bottom w:val="none" w:sz="0" w:space="0" w:color="auto"/>
        <w:right w:val="none" w:sz="0" w:space="0" w:color="auto"/>
      </w:divBdr>
    </w:div>
    <w:div w:id="1975718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1573-7F6F-604C-89D2-EE2DA17B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32668</Words>
  <Characters>179679</Characters>
  <Application>Microsoft Office Word</Application>
  <DocSecurity>0</DocSecurity>
  <Lines>1497</Lines>
  <Paragraphs>423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211924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Morgan Moyer</cp:lastModifiedBy>
  <cp:revision>5</cp:revision>
  <cp:lastPrinted>2022-08-03T22:09:00Z</cp:lastPrinted>
  <dcterms:created xsi:type="dcterms:W3CDTF">2022-09-01T10:15:00Z</dcterms:created>
  <dcterms:modified xsi:type="dcterms:W3CDTF">2022-09-06T16:34:00Z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id="13A2pCEX"/&gt;&lt;style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